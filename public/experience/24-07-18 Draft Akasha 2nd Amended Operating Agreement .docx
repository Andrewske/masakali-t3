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45CE2" w14:textId="77777777" w:rsidR="006626FD" w:rsidRDefault="00C27E2F" w:rsidP="008A45C3">
      <w:pPr>
        <w:autoSpaceDE w:val="0"/>
        <w:autoSpaceDN w:val="0"/>
        <w:adjustRightInd w:val="0"/>
        <w:spacing w:after="0" w:line="240" w:lineRule="auto"/>
        <w:jc w:val="center"/>
        <w:rPr>
          <w:ins w:id="0" w:author="Suzanne DuBose" w:date="2024-07-18T18:03:00Z" w16du:dateUtc="2024-07-19T00:03:00Z"/>
          <w:rFonts w:ascii="Times New Roman" w:hAnsi="Times New Roman"/>
          <w:b/>
          <w:sz w:val="24"/>
          <w:szCs w:val="24"/>
        </w:rPr>
      </w:pPr>
      <w:ins w:id="1" w:author="Suzanne DuBose" w:date="2024-07-18T17:50:00Z" w16du:dateUtc="2024-07-18T23:50:00Z">
        <w:r>
          <w:rPr>
            <w:rFonts w:ascii="Times New Roman" w:hAnsi="Times New Roman"/>
            <w:b/>
            <w:sz w:val="24"/>
            <w:szCs w:val="24"/>
          </w:rPr>
          <w:t>SECOND</w:t>
        </w:r>
      </w:ins>
      <w:del w:id="2" w:author="Suzanne DuBose" w:date="2024-07-18T17:50:00Z" w16du:dateUtc="2024-07-18T23:50:00Z">
        <w:r w:rsidR="00080CDD" w:rsidDel="00C27E2F">
          <w:rPr>
            <w:rFonts w:ascii="Times New Roman" w:hAnsi="Times New Roman"/>
            <w:b/>
            <w:sz w:val="24"/>
            <w:szCs w:val="24"/>
          </w:rPr>
          <w:delText>FIRST</w:delText>
        </w:r>
      </w:del>
      <w:r w:rsidR="00080CDD">
        <w:rPr>
          <w:rFonts w:ascii="Times New Roman" w:hAnsi="Times New Roman"/>
          <w:b/>
          <w:sz w:val="24"/>
          <w:szCs w:val="24"/>
        </w:rPr>
        <w:t xml:space="preserve"> AMENDED </w:t>
      </w:r>
      <w:r w:rsidR="00FE77E5" w:rsidRPr="00E566A0">
        <w:rPr>
          <w:rFonts w:ascii="Times New Roman" w:hAnsi="Times New Roman"/>
          <w:b/>
          <w:sz w:val="24"/>
          <w:szCs w:val="24"/>
        </w:rPr>
        <w:t>OPERATING AGREEMENT</w:t>
      </w:r>
      <w:r w:rsidR="00351734" w:rsidRPr="00E566A0">
        <w:rPr>
          <w:rFonts w:ascii="Times New Roman" w:hAnsi="Times New Roman"/>
          <w:b/>
          <w:sz w:val="24"/>
          <w:szCs w:val="24"/>
        </w:rPr>
        <w:t xml:space="preserve"> </w:t>
      </w:r>
    </w:p>
    <w:p w14:paraId="1484B202" w14:textId="77777777" w:rsidR="006626FD" w:rsidRDefault="00FE77E5" w:rsidP="008A45C3">
      <w:pPr>
        <w:autoSpaceDE w:val="0"/>
        <w:autoSpaceDN w:val="0"/>
        <w:adjustRightInd w:val="0"/>
        <w:spacing w:after="0" w:line="240" w:lineRule="auto"/>
        <w:jc w:val="center"/>
        <w:rPr>
          <w:ins w:id="3" w:author="Suzanne DuBose" w:date="2024-07-18T18:03:00Z" w16du:dateUtc="2024-07-19T00:03:00Z"/>
          <w:rFonts w:ascii="Times New Roman" w:hAnsi="Times New Roman"/>
          <w:b/>
          <w:sz w:val="24"/>
          <w:szCs w:val="24"/>
        </w:rPr>
      </w:pPr>
      <w:r w:rsidRPr="00E566A0">
        <w:rPr>
          <w:rFonts w:ascii="Times New Roman" w:hAnsi="Times New Roman"/>
          <w:b/>
          <w:sz w:val="24"/>
          <w:szCs w:val="24"/>
        </w:rPr>
        <w:t>OF</w:t>
      </w:r>
      <w:r w:rsidR="00351734" w:rsidRPr="00E566A0">
        <w:rPr>
          <w:rFonts w:ascii="Times New Roman" w:hAnsi="Times New Roman"/>
          <w:b/>
          <w:sz w:val="24"/>
          <w:szCs w:val="24"/>
        </w:rPr>
        <w:t xml:space="preserve"> </w:t>
      </w:r>
    </w:p>
    <w:p w14:paraId="1DDABE16" w14:textId="1093E353" w:rsidR="00351734" w:rsidRPr="00E566A0" w:rsidRDefault="00E566A0" w:rsidP="008A45C3">
      <w:pPr>
        <w:autoSpaceDE w:val="0"/>
        <w:autoSpaceDN w:val="0"/>
        <w:adjustRightInd w:val="0"/>
        <w:spacing w:after="0" w:line="240" w:lineRule="auto"/>
        <w:jc w:val="center"/>
        <w:rPr>
          <w:rFonts w:ascii="Times New Roman" w:hAnsi="Times New Roman"/>
          <w:b/>
          <w:sz w:val="24"/>
          <w:szCs w:val="24"/>
        </w:rPr>
      </w:pPr>
      <w:r>
        <w:rPr>
          <w:rFonts w:ascii="Times New Roman" w:hAnsi="Times New Roman"/>
          <w:b/>
          <w:sz w:val="24"/>
          <w:szCs w:val="24"/>
        </w:rPr>
        <w:t xml:space="preserve">AKASHA HOLDINGS, LLC </w:t>
      </w:r>
    </w:p>
    <w:p w14:paraId="6BBB06D0" w14:textId="77777777" w:rsidR="00351734" w:rsidRPr="00E566A0" w:rsidRDefault="00351734" w:rsidP="008A45C3">
      <w:pPr>
        <w:autoSpaceDE w:val="0"/>
        <w:autoSpaceDN w:val="0"/>
        <w:adjustRightInd w:val="0"/>
        <w:spacing w:after="0" w:line="240" w:lineRule="auto"/>
        <w:rPr>
          <w:rFonts w:ascii="Times New Roman" w:hAnsi="Times New Roman"/>
          <w:sz w:val="24"/>
          <w:szCs w:val="24"/>
        </w:rPr>
      </w:pPr>
    </w:p>
    <w:p w14:paraId="01015BF1" w14:textId="1CF5A41E" w:rsidR="00FE77E5" w:rsidRPr="00E566A0" w:rsidRDefault="00FE77E5" w:rsidP="00E566A0">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This Operating Agreement ("Agreement") of </w:t>
      </w:r>
      <w:r w:rsidR="00E566A0">
        <w:rPr>
          <w:rFonts w:ascii="Times New Roman" w:hAnsi="Times New Roman"/>
          <w:sz w:val="24"/>
          <w:szCs w:val="24"/>
        </w:rPr>
        <w:t>Akasha Holdings, LLC</w:t>
      </w:r>
      <w:r w:rsidRPr="00E566A0">
        <w:rPr>
          <w:rFonts w:ascii="Times New Roman" w:hAnsi="Times New Roman"/>
          <w:sz w:val="24"/>
          <w:szCs w:val="24"/>
        </w:rPr>
        <w:t xml:space="preserve">, a </w:t>
      </w:r>
      <w:r w:rsidR="00E566A0">
        <w:rPr>
          <w:rFonts w:ascii="Times New Roman" w:hAnsi="Times New Roman"/>
          <w:sz w:val="24"/>
          <w:szCs w:val="24"/>
        </w:rPr>
        <w:t xml:space="preserve">Texas limited liability company, </w:t>
      </w:r>
      <w:r w:rsidRPr="00E566A0">
        <w:rPr>
          <w:rFonts w:ascii="Times New Roman" w:hAnsi="Times New Roman"/>
          <w:sz w:val="24"/>
          <w:szCs w:val="24"/>
        </w:rPr>
        <w:t xml:space="preserve">("Company"), is entered into </w:t>
      </w:r>
      <w:r w:rsidR="001E6AAE">
        <w:rPr>
          <w:rFonts w:ascii="Times New Roman" w:hAnsi="Times New Roman"/>
          <w:sz w:val="24"/>
          <w:szCs w:val="24"/>
        </w:rPr>
        <w:t xml:space="preserve">on </w:t>
      </w:r>
      <w:ins w:id="4" w:author="Suzanne DuBose" w:date="2024-07-18T18:03:00Z" w16du:dateUtc="2024-07-19T00:03:00Z">
        <w:r w:rsidR="008560D3">
          <w:rPr>
            <w:rFonts w:ascii="Times New Roman" w:hAnsi="Times New Roman"/>
            <w:sz w:val="24"/>
            <w:szCs w:val="24"/>
          </w:rPr>
          <w:t xml:space="preserve">July </w:t>
        </w:r>
        <w:r w:rsidR="008560D3" w:rsidRPr="008560D3">
          <w:rPr>
            <w:rFonts w:ascii="Times New Roman" w:hAnsi="Times New Roman"/>
            <w:sz w:val="24"/>
            <w:szCs w:val="24"/>
            <w:highlight w:val="yellow"/>
            <w:rPrChange w:id="5" w:author="Suzanne DuBose" w:date="2024-07-18T18:03:00Z" w16du:dateUtc="2024-07-19T00:03:00Z">
              <w:rPr>
                <w:rFonts w:ascii="Times New Roman" w:hAnsi="Times New Roman"/>
                <w:sz w:val="24"/>
                <w:szCs w:val="24"/>
              </w:rPr>
            </w:rPrChange>
          </w:rPr>
          <w:t>___,</w:t>
        </w:r>
        <w:r w:rsidR="008560D3">
          <w:rPr>
            <w:rFonts w:ascii="Times New Roman" w:hAnsi="Times New Roman"/>
            <w:sz w:val="24"/>
            <w:szCs w:val="24"/>
          </w:rPr>
          <w:t xml:space="preserve"> 2024</w:t>
        </w:r>
        <w:r w:rsidR="008560D3" w:rsidRPr="004E01F5" w:rsidDel="00C27E2F">
          <w:rPr>
            <w:rFonts w:ascii="Times New Roman" w:hAnsi="Times New Roman"/>
            <w:sz w:val="24"/>
            <w:szCs w:val="24"/>
            <w:rPrChange w:id="6" w:author="Suzanne DuBose" w:date="2024-07-19T14:41:00Z" w16du:dateUtc="2024-07-19T20:41:00Z">
              <w:rPr>
                <w:rFonts w:ascii="Times New Roman" w:hAnsi="Times New Roman"/>
                <w:sz w:val="24"/>
                <w:szCs w:val="24"/>
                <w:highlight w:val="yellow"/>
              </w:rPr>
            </w:rPrChange>
          </w:rPr>
          <w:t xml:space="preserve"> </w:t>
        </w:r>
      </w:ins>
      <w:del w:id="7" w:author="Suzanne DuBose" w:date="2024-07-18T17:54:00Z" w16du:dateUtc="2024-07-18T23:54:00Z">
        <w:r w:rsidR="00080CDD" w:rsidRPr="004E01F5" w:rsidDel="00C27E2F">
          <w:rPr>
            <w:rFonts w:ascii="Times New Roman" w:hAnsi="Times New Roman"/>
            <w:sz w:val="24"/>
            <w:szCs w:val="24"/>
          </w:rPr>
          <w:delText>June ___</w:delText>
        </w:r>
        <w:r w:rsidR="001E6AAE" w:rsidRPr="004E01F5" w:rsidDel="00C27E2F">
          <w:rPr>
            <w:rFonts w:ascii="Times New Roman" w:hAnsi="Times New Roman"/>
            <w:sz w:val="24"/>
            <w:szCs w:val="24"/>
          </w:rPr>
          <w:delText>, 202</w:delText>
        </w:r>
        <w:r w:rsidR="00080CDD" w:rsidRPr="004E01F5" w:rsidDel="00C27E2F">
          <w:rPr>
            <w:rFonts w:ascii="Times New Roman" w:hAnsi="Times New Roman"/>
            <w:sz w:val="24"/>
            <w:szCs w:val="24"/>
          </w:rPr>
          <w:delText>1</w:delText>
        </w:r>
      </w:del>
      <w:r w:rsidR="00F12BFE">
        <w:rPr>
          <w:rFonts w:ascii="Times New Roman" w:hAnsi="Times New Roman"/>
          <w:sz w:val="24"/>
          <w:szCs w:val="24"/>
        </w:rPr>
        <w:t xml:space="preserve"> </w:t>
      </w:r>
      <w:r w:rsidR="00F12BFE" w:rsidRPr="00F12BFE">
        <w:rPr>
          <w:rFonts w:ascii="Times New Roman" w:hAnsi="Times New Roman"/>
          <w:sz w:val="24"/>
          <w:szCs w:val="24"/>
        </w:rPr>
        <w:t xml:space="preserve">to be effective to the fullest extent under the law as of the </w:t>
      </w:r>
      <w:ins w:id="8" w:author="Suzanne DuBose" w:date="2024-07-18T17:52:00Z" w16du:dateUtc="2024-07-18T23:52:00Z">
        <w:r w:rsidR="00C27E2F">
          <w:rPr>
            <w:rFonts w:ascii="Times New Roman" w:hAnsi="Times New Roman"/>
            <w:sz w:val="24"/>
            <w:szCs w:val="24"/>
          </w:rPr>
          <w:t>11</w:t>
        </w:r>
        <w:r w:rsidR="00C27E2F" w:rsidRPr="00C27E2F">
          <w:rPr>
            <w:rFonts w:ascii="Times New Roman" w:hAnsi="Times New Roman"/>
            <w:sz w:val="24"/>
            <w:szCs w:val="24"/>
            <w:vertAlign w:val="superscript"/>
            <w:rPrChange w:id="9" w:author="Suzanne DuBose" w:date="2024-07-18T17:52:00Z" w16du:dateUtc="2024-07-18T23:52:00Z">
              <w:rPr>
                <w:rFonts w:ascii="Times New Roman" w:hAnsi="Times New Roman"/>
                <w:sz w:val="24"/>
                <w:szCs w:val="24"/>
              </w:rPr>
            </w:rPrChange>
          </w:rPr>
          <w:t>th</w:t>
        </w:r>
        <w:r w:rsidR="00C27E2F">
          <w:rPr>
            <w:rFonts w:ascii="Times New Roman" w:hAnsi="Times New Roman"/>
            <w:sz w:val="24"/>
            <w:szCs w:val="24"/>
          </w:rPr>
          <w:t xml:space="preserve"> day of June, 2020</w:t>
        </w:r>
      </w:ins>
      <w:del w:id="10" w:author="Suzanne DuBose" w:date="2024-07-18T17:52:00Z" w16du:dateUtc="2024-07-18T23:52:00Z">
        <w:r w:rsidR="00F12BFE" w:rsidDel="00C27E2F">
          <w:rPr>
            <w:rFonts w:ascii="Times New Roman" w:hAnsi="Times New Roman"/>
            <w:sz w:val="24"/>
            <w:szCs w:val="24"/>
          </w:rPr>
          <w:delText>11</w:delText>
        </w:r>
        <w:r w:rsidR="00F12BFE" w:rsidRPr="00F12BFE" w:rsidDel="00C27E2F">
          <w:rPr>
            <w:rFonts w:ascii="Times New Roman" w:hAnsi="Times New Roman"/>
            <w:sz w:val="24"/>
            <w:szCs w:val="24"/>
            <w:vertAlign w:val="superscript"/>
          </w:rPr>
          <w:delText>th</w:delText>
        </w:r>
        <w:r w:rsidR="00F12BFE" w:rsidDel="00C27E2F">
          <w:rPr>
            <w:rFonts w:ascii="Times New Roman" w:hAnsi="Times New Roman"/>
            <w:sz w:val="24"/>
            <w:szCs w:val="24"/>
          </w:rPr>
          <w:delText xml:space="preserve"> </w:delText>
        </w:r>
      </w:del>
      <w:ins w:id="11" w:author="Suzanne DuBose [2]" w:date="2022-02-21T13:58:00Z">
        <w:del w:id="12" w:author="Suzanne DuBose" w:date="2024-07-18T17:52:00Z" w16du:dateUtc="2024-07-18T23:52:00Z">
          <w:r w:rsidR="00BD1F7C" w:rsidDel="00C27E2F">
            <w:rPr>
              <w:rFonts w:ascii="Times New Roman" w:hAnsi="Times New Roman"/>
              <w:sz w:val="24"/>
              <w:szCs w:val="24"/>
            </w:rPr>
            <w:delText xml:space="preserve">_____ </w:delText>
          </w:r>
        </w:del>
      </w:ins>
      <w:del w:id="13" w:author="Suzanne DuBose" w:date="2024-07-18T17:52:00Z" w16du:dateUtc="2024-07-18T23:52:00Z">
        <w:r w:rsidR="00F12BFE" w:rsidRPr="00F12BFE" w:rsidDel="00C27E2F">
          <w:rPr>
            <w:rFonts w:ascii="Times New Roman" w:hAnsi="Times New Roman"/>
            <w:sz w:val="24"/>
            <w:szCs w:val="24"/>
          </w:rPr>
          <w:delText xml:space="preserve">day of </w:delText>
        </w:r>
      </w:del>
      <w:ins w:id="14" w:author="Suzanne DuBose [2]" w:date="2022-02-21T13:58:00Z">
        <w:del w:id="15" w:author="Suzanne DuBose" w:date="2024-07-18T17:52:00Z" w16du:dateUtc="2024-07-18T23:52:00Z">
          <w:r w:rsidR="00BD1F7C" w:rsidDel="00C27E2F">
            <w:rPr>
              <w:rFonts w:ascii="Times New Roman" w:hAnsi="Times New Roman"/>
              <w:sz w:val="24"/>
              <w:szCs w:val="24"/>
            </w:rPr>
            <w:delText>____________</w:delText>
          </w:r>
        </w:del>
      </w:ins>
      <w:del w:id="16" w:author="Suzanne DuBose" w:date="2024-07-18T17:52:00Z" w16du:dateUtc="2024-07-18T23:52:00Z">
        <w:r w:rsidR="00F12BFE" w:rsidDel="00C27E2F">
          <w:rPr>
            <w:rFonts w:ascii="Times New Roman" w:hAnsi="Times New Roman"/>
            <w:sz w:val="24"/>
            <w:szCs w:val="24"/>
          </w:rPr>
          <w:delText>June</w:delText>
        </w:r>
        <w:r w:rsidR="00F12BFE" w:rsidRPr="00F12BFE" w:rsidDel="00C27E2F">
          <w:rPr>
            <w:rFonts w:ascii="Times New Roman" w:hAnsi="Times New Roman"/>
            <w:sz w:val="24"/>
            <w:szCs w:val="24"/>
          </w:rPr>
          <w:delText>, 20</w:delText>
        </w:r>
        <w:r w:rsidR="00F12BFE" w:rsidDel="00C27E2F">
          <w:rPr>
            <w:rFonts w:ascii="Times New Roman" w:hAnsi="Times New Roman"/>
            <w:sz w:val="24"/>
            <w:szCs w:val="24"/>
          </w:rPr>
          <w:delText>20</w:delText>
        </w:r>
      </w:del>
      <w:ins w:id="17" w:author="Suzanne DuBose [2]" w:date="2022-02-21T13:58:00Z">
        <w:del w:id="18" w:author="Suzanne DuBose" w:date="2024-07-18T17:52:00Z" w16du:dateUtc="2024-07-18T23:52:00Z">
          <w:r w:rsidR="00BD1F7C" w:rsidDel="00C27E2F">
            <w:rPr>
              <w:rFonts w:ascii="Times New Roman" w:hAnsi="Times New Roman"/>
              <w:sz w:val="24"/>
              <w:szCs w:val="24"/>
            </w:rPr>
            <w:delText>2</w:delText>
          </w:r>
        </w:del>
      </w:ins>
      <w:del w:id="19" w:author="Suzanne DuBose" w:date="2024-07-18T17:52:00Z" w16du:dateUtc="2024-07-18T23:52:00Z">
        <w:r w:rsidR="001E6AAE" w:rsidDel="00C27E2F">
          <w:rPr>
            <w:rFonts w:ascii="Times New Roman" w:hAnsi="Times New Roman"/>
            <w:sz w:val="24"/>
            <w:szCs w:val="24"/>
          </w:rPr>
          <w:delText xml:space="preserve"> </w:delText>
        </w:r>
      </w:del>
      <w:r w:rsidR="001E6AAE">
        <w:rPr>
          <w:rFonts w:ascii="Times New Roman" w:hAnsi="Times New Roman"/>
          <w:sz w:val="24"/>
          <w:szCs w:val="24"/>
        </w:rPr>
        <w:t xml:space="preserve"> (the “Effective Date”)</w:t>
      </w:r>
      <w:r w:rsidRPr="00E566A0">
        <w:rPr>
          <w:rFonts w:ascii="Times New Roman" w:hAnsi="Times New Roman"/>
          <w:sz w:val="24"/>
          <w:szCs w:val="24"/>
        </w:rPr>
        <w:t xml:space="preserve">. </w:t>
      </w:r>
    </w:p>
    <w:p w14:paraId="2C30E220" w14:textId="77777777" w:rsidR="006461A1" w:rsidRPr="00E566A0" w:rsidRDefault="006461A1" w:rsidP="008A45C3">
      <w:pPr>
        <w:autoSpaceDE w:val="0"/>
        <w:autoSpaceDN w:val="0"/>
        <w:adjustRightInd w:val="0"/>
        <w:spacing w:after="0" w:line="240" w:lineRule="auto"/>
        <w:rPr>
          <w:rFonts w:ascii="Times New Roman" w:hAnsi="Times New Roman"/>
          <w:sz w:val="24"/>
          <w:szCs w:val="24"/>
        </w:rPr>
      </w:pPr>
    </w:p>
    <w:p w14:paraId="76AB130B" w14:textId="77777777" w:rsidR="00E566A0" w:rsidRPr="009F63BD" w:rsidRDefault="00E566A0" w:rsidP="00E566A0">
      <w:pPr>
        <w:pStyle w:val="PHBoldCenterCaps"/>
        <w:rPr>
          <w:rFonts w:ascii="Times New Roman" w:hAnsi="Times New Roman"/>
          <w:szCs w:val="24"/>
        </w:rPr>
      </w:pPr>
      <w:r w:rsidRPr="009F63BD">
        <w:rPr>
          <w:rFonts w:ascii="Times New Roman" w:hAnsi="Times New Roman"/>
          <w:szCs w:val="24"/>
        </w:rPr>
        <w:t>RECITALS:</w:t>
      </w:r>
    </w:p>
    <w:p w14:paraId="1C06712E" w14:textId="4E5CFBF4" w:rsidR="00E566A0" w:rsidRPr="009F63BD" w:rsidRDefault="00E566A0" w:rsidP="00E566A0">
      <w:pPr>
        <w:pStyle w:val="PHBoldCenterCaps"/>
        <w:jc w:val="both"/>
        <w:rPr>
          <w:rFonts w:ascii="Times New Roman" w:hAnsi="Times New Roman"/>
          <w:b w:val="0"/>
          <w:caps w:val="0"/>
          <w:szCs w:val="24"/>
        </w:rPr>
      </w:pPr>
      <w:r w:rsidRPr="009F63BD">
        <w:rPr>
          <w:rFonts w:ascii="Times New Roman" w:hAnsi="Times New Roman"/>
          <w:szCs w:val="24"/>
        </w:rPr>
        <w:tab/>
      </w:r>
      <w:proofErr w:type="gramStart"/>
      <w:r w:rsidRPr="009F63BD">
        <w:rPr>
          <w:rFonts w:ascii="Times New Roman" w:hAnsi="Times New Roman"/>
          <w:b w:val="0"/>
          <w:caps w:val="0"/>
          <w:szCs w:val="24"/>
        </w:rPr>
        <w:t>WHEREAS,</w:t>
      </w:r>
      <w:proofErr w:type="gramEnd"/>
      <w:r w:rsidRPr="009F63BD">
        <w:rPr>
          <w:rFonts w:ascii="Times New Roman" w:hAnsi="Times New Roman"/>
          <w:b w:val="0"/>
          <w:caps w:val="0"/>
          <w:szCs w:val="24"/>
        </w:rPr>
        <w:t xml:space="preserve"> the Certificate </w:t>
      </w:r>
      <w:ins w:id="20" w:author="Suzanne DuBose" w:date="2024-07-18T17:55:00Z" w16du:dateUtc="2024-07-18T23:55:00Z">
        <w:r w:rsidR="008560D3">
          <w:rPr>
            <w:rFonts w:ascii="Times New Roman" w:hAnsi="Times New Roman"/>
            <w:b w:val="0"/>
            <w:caps w:val="0"/>
            <w:szCs w:val="24"/>
          </w:rPr>
          <w:t xml:space="preserve">and all amendments thereto </w:t>
        </w:r>
      </w:ins>
      <w:r w:rsidRPr="009F63BD">
        <w:rPr>
          <w:rFonts w:ascii="Times New Roman" w:hAnsi="Times New Roman"/>
          <w:b w:val="0"/>
          <w:caps w:val="0"/>
          <w:szCs w:val="24"/>
        </w:rPr>
        <w:t>ha</w:t>
      </w:r>
      <w:ins w:id="21" w:author="Suzanne DuBose" w:date="2024-07-18T17:55:00Z" w16du:dateUtc="2024-07-18T23:55:00Z">
        <w:r w:rsidR="008560D3">
          <w:rPr>
            <w:rFonts w:ascii="Times New Roman" w:hAnsi="Times New Roman"/>
            <w:b w:val="0"/>
            <w:caps w:val="0"/>
            <w:szCs w:val="24"/>
          </w:rPr>
          <w:t>ve</w:t>
        </w:r>
      </w:ins>
      <w:del w:id="22" w:author="Suzanne DuBose" w:date="2024-07-18T17:55:00Z" w16du:dateUtc="2024-07-18T23:55:00Z">
        <w:r w:rsidRPr="009F63BD" w:rsidDel="008560D3">
          <w:rPr>
            <w:rFonts w:ascii="Times New Roman" w:hAnsi="Times New Roman"/>
            <w:b w:val="0"/>
            <w:caps w:val="0"/>
            <w:szCs w:val="24"/>
          </w:rPr>
          <w:delText>s</w:delText>
        </w:r>
      </w:del>
      <w:r w:rsidRPr="009F63BD">
        <w:rPr>
          <w:rFonts w:ascii="Times New Roman" w:hAnsi="Times New Roman"/>
          <w:b w:val="0"/>
          <w:caps w:val="0"/>
          <w:szCs w:val="24"/>
        </w:rPr>
        <w:t xml:space="preserve"> been filed with the Secretary of State </w:t>
      </w:r>
      <w:ins w:id="23" w:author="Suzanne DuBose" w:date="2024-07-18T17:55:00Z" w16du:dateUtc="2024-07-18T23:55:00Z">
        <w:r w:rsidR="008560D3">
          <w:rPr>
            <w:rFonts w:ascii="Times New Roman" w:hAnsi="Times New Roman"/>
            <w:b w:val="0"/>
            <w:caps w:val="0"/>
            <w:szCs w:val="24"/>
          </w:rPr>
          <w:t>for</w:t>
        </w:r>
      </w:ins>
      <w:del w:id="24" w:author="Suzanne DuBose" w:date="2024-07-18T17:55:00Z" w16du:dateUtc="2024-07-18T23:55:00Z">
        <w:r w:rsidRPr="009F63BD" w:rsidDel="008560D3">
          <w:rPr>
            <w:rFonts w:ascii="Times New Roman" w:hAnsi="Times New Roman"/>
            <w:b w:val="0"/>
            <w:caps w:val="0"/>
            <w:szCs w:val="24"/>
          </w:rPr>
          <w:delText>of</w:delText>
        </w:r>
      </w:del>
      <w:r w:rsidRPr="009F63BD">
        <w:rPr>
          <w:rFonts w:ascii="Times New Roman" w:hAnsi="Times New Roman"/>
          <w:b w:val="0"/>
          <w:caps w:val="0"/>
          <w:szCs w:val="24"/>
        </w:rPr>
        <w:t xml:space="preserve"> the State of Texas; and </w:t>
      </w:r>
    </w:p>
    <w:p w14:paraId="3E309FA4" w14:textId="1780613E" w:rsidR="00E566A0" w:rsidRPr="009F63BD" w:rsidRDefault="00E566A0" w:rsidP="00E566A0">
      <w:pPr>
        <w:pStyle w:val="PHBoldCenterCaps"/>
        <w:jc w:val="both"/>
        <w:rPr>
          <w:rFonts w:ascii="Times New Roman" w:hAnsi="Times New Roman"/>
          <w:b w:val="0"/>
          <w:caps w:val="0"/>
          <w:szCs w:val="24"/>
        </w:rPr>
      </w:pPr>
      <w:r w:rsidRPr="009F63BD">
        <w:rPr>
          <w:rFonts w:ascii="Times New Roman" w:hAnsi="Times New Roman"/>
          <w:b w:val="0"/>
          <w:caps w:val="0"/>
          <w:szCs w:val="24"/>
        </w:rPr>
        <w:tab/>
      </w:r>
      <w:proofErr w:type="gramStart"/>
      <w:r w:rsidRPr="009F63BD">
        <w:rPr>
          <w:rFonts w:ascii="Times New Roman" w:hAnsi="Times New Roman"/>
          <w:b w:val="0"/>
          <w:caps w:val="0"/>
          <w:szCs w:val="24"/>
        </w:rPr>
        <w:t>WHEREAS,</w:t>
      </w:r>
      <w:proofErr w:type="gramEnd"/>
      <w:r w:rsidRPr="009F63BD">
        <w:rPr>
          <w:rFonts w:ascii="Times New Roman" w:hAnsi="Times New Roman"/>
          <w:b w:val="0"/>
          <w:caps w:val="0"/>
          <w:szCs w:val="24"/>
        </w:rPr>
        <w:t xml:space="preserve"> the Members desire to enter into this Agreement to manage the affairs of Company;</w:t>
      </w:r>
    </w:p>
    <w:p w14:paraId="6A693DAD" w14:textId="77777777" w:rsidR="00E566A0" w:rsidRPr="009F63BD" w:rsidRDefault="00E566A0" w:rsidP="00E566A0">
      <w:pPr>
        <w:pStyle w:val="PHFirstLineIndentSingle"/>
        <w:ind w:firstLine="0"/>
        <w:rPr>
          <w:szCs w:val="24"/>
        </w:rPr>
      </w:pPr>
      <w:r w:rsidRPr="009F63BD">
        <w:rPr>
          <w:szCs w:val="24"/>
        </w:rPr>
        <w:tab/>
        <w:t>NOW, THEREFORE, for and in consideration of the mutual covenants contained herein, the parties hereto hereby agree as follows:</w:t>
      </w:r>
    </w:p>
    <w:p w14:paraId="39FE159A" w14:textId="77777777" w:rsidR="008A45C3" w:rsidRPr="00E566A0" w:rsidRDefault="00FE77E5" w:rsidP="008A45C3">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 xml:space="preserve">ARTICLE </w:t>
      </w:r>
      <w:r w:rsidR="008A45C3" w:rsidRPr="00E566A0">
        <w:rPr>
          <w:rFonts w:ascii="Times New Roman" w:hAnsi="Times New Roman"/>
          <w:b/>
          <w:sz w:val="24"/>
          <w:szCs w:val="24"/>
        </w:rPr>
        <w:t>I</w:t>
      </w:r>
    </w:p>
    <w:p w14:paraId="638F81E5" w14:textId="43A49100" w:rsidR="00FE77E5" w:rsidRPr="00E566A0" w:rsidRDefault="00FE77E5" w:rsidP="008A45C3">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FORMATION AND PURPOSE</w:t>
      </w:r>
    </w:p>
    <w:p w14:paraId="13771CF0" w14:textId="77777777" w:rsidR="008A45C3" w:rsidRPr="00E566A0" w:rsidRDefault="008A45C3" w:rsidP="008A45C3">
      <w:pPr>
        <w:autoSpaceDE w:val="0"/>
        <w:autoSpaceDN w:val="0"/>
        <w:adjustRightInd w:val="0"/>
        <w:spacing w:after="0" w:line="240" w:lineRule="auto"/>
        <w:rPr>
          <w:rFonts w:ascii="Times New Roman" w:hAnsi="Times New Roman"/>
          <w:sz w:val="24"/>
          <w:szCs w:val="24"/>
        </w:rPr>
      </w:pPr>
    </w:p>
    <w:p w14:paraId="7148758D" w14:textId="77777777" w:rsidR="00E566A0" w:rsidRPr="009F63BD" w:rsidRDefault="00E566A0" w:rsidP="00E566A0">
      <w:pPr>
        <w:pStyle w:val="Heading2"/>
        <w:tabs>
          <w:tab w:val="clear" w:pos="2304"/>
          <w:tab w:val="num" w:pos="2160"/>
        </w:tabs>
        <w:rPr>
          <w:vanish/>
          <w:color w:val="FF0000"/>
          <w:szCs w:val="24"/>
        </w:rPr>
      </w:pPr>
      <w:bookmarkStart w:id="25" w:name="_Toc199683046"/>
      <w:bookmarkStart w:id="26" w:name="_Toc199840959"/>
      <w:bookmarkStart w:id="27" w:name="_Toc199841077"/>
      <w:bookmarkStart w:id="28" w:name="_Toc201675134"/>
      <w:bookmarkStart w:id="29" w:name="_Toc202073341"/>
      <w:bookmarkStart w:id="30" w:name="_Toc202108320"/>
      <w:bookmarkStart w:id="31" w:name="_Toc202148059"/>
      <w:r w:rsidRPr="009F63BD">
        <w:rPr>
          <w:szCs w:val="24"/>
        </w:rPr>
        <w:t>Formation</w:t>
      </w:r>
      <w:bookmarkEnd w:id="25"/>
      <w:bookmarkEnd w:id="26"/>
      <w:bookmarkEnd w:id="27"/>
      <w:bookmarkEnd w:id="28"/>
      <w:bookmarkEnd w:id="29"/>
      <w:bookmarkEnd w:id="30"/>
      <w:bookmarkEnd w:id="31"/>
    </w:p>
    <w:p w14:paraId="03D28715" w14:textId="13CFD8E7" w:rsidR="00E566A0" w:rsidRPr="009F63BD" w:rsidRDefault="00E566A0" w:rsidP="00E566A0">
      <w:pPr>
        <w:pStyle w:val="HeadingBody2"/>
        <w:rPr>
          <w:szCs w:val="24"/>
        </w:rPr>
      </w:pPr>
      <w:r w:rsidRPr="009F63BD">
        <w:rPr>
          <w:szCs w:val="24"/>
        </w:rPr>
        <w:t>.  Company was organized under the Texas Business Organizations Code (“TBOC”) pursuant to the filing of the Certificate of Formation</w:t>
      </w:r>
      <w:ins w:id="32" w:author="Suzanne DuBose" w:date="2024-07-19T13:55:00Z" w16du:dateUtc="2024-07-19T19:55:00Z">
        <w:r w:rsidR="0022504B">
          <w:rPr>
            <w:szCs w:val="24"/>
          </w:rPr>
          <w:t xml:space="preserve"> and any amendments thereto</w:t>
        </w:r>
      </w:ins>
      <w:r w:rsidRPr="009F63BD">
        <w:rPr>
          <w:szCs w:val="24"/>
        </w:rPr>
        <w:t>.  Except as expressly provided to the contrary in this Agreement, the rights, duties, status and liabilities of the Members, and the formation, administration, dissolution, and continuation or termination of Company, shall be as provided in the TBOC.</w:t>
      </w:r>
    </w:p>
    <w:p w14:paraId="3E94D0A0" w14:textId="77777777" w:rsidR="00E566A0" w:rsidRPr="009F63BD" w:rsidRDefault="00E566A0" w:rsidP="00E566A0">
      <w:pPr>
        <w:pStyle w:val="Heading2"/>
        <w:tabs>
          <w:tab w:val="clear" w:pos="2304"/>
          <w:tab w:val="num" w:pos="2160"/>
        </w:tabs>
        <w:rPr>
          <w:vanish/>
          <w:color w:val="FF0000"/>
          <w:szCs w:val="24"/>
        </w:rPr>
      </w:pPr>
      <w:bookmarkStart w:id="33" w:name="_Toc75336806"/>
      <w:bookmarkStart w:id="34" w:name="_Toc144731317"/>
      <w:bookmarkStart w:id="35" w:name="_Toc145959303"/>
      <w:bookmarkStart w:id="36" w:name="_Toc165726389"/>
      <w:bookmarkStart w:id="37" w:name="_Toc171502647"/>
      <w:bookmarkStart w:id="38" w:name="_Toc172434564"/>
      <w:bookmarkStart w:id="39" w:name="_Toc172435094"/>
      <w:bookmarkStart w:id="40" w:name="_Toc172435959"/>
      <w:bookmarkStart w:id="41" w:name="_Toc172692046"/>
      <w:bookmarkStart w:id="42" w:name="_Toc172692482"/>
      <w:bookmarkStart w:id="43" w:name="_Toc199683047"/>
      <w:bookmarkStart w:id="44" w:name="_Toc199840960"/>
      <w:bookmarkStart w:id="45" w:name="_Toc199841078"/>
      <w:bookmarkStart w:id="46" w:name="_Toc201675135"/>
      <w:bookmarkStart w:id="47" w:name="_Toc202073342"/>
      <w:bookmarkStart w:id="48" w:name="_Toc202108321"/>
      <w:bookmarkStart w:id="49" w:name="_Toc202148060"/>
      <w:r w:rsidRPr="009F63BD">
        <w:rPr>
          <w:szCs w:val="24"/>
        </w:rPr>
        <w:t>Name</w:t>
      </w:r>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6E14531A" w14:textId="77777777" w:rsidR="00E566A0" w:rsidRPr="009F63BD" w:rsidRDefault="00E566A0" w:rsidP="00E566A0">
      <w:pPr>
        <w:pStyle w:val="HeadingBody2"/>
        <w:rPr>
          <w:szCs w:val="24"/>
        </w:rPr>
      </w:pPr>
      <w:r w:rsidRPr="009F63BD">
        <w:rPr>
          <w:szCs w:val="24"/>
        </w:rPr>
        <w:t xml:space="preserve">.  The name of Company is "Akasha Holdings, </w:t>
      </w:r>
      <w:r w:rsidRPr="009F63BD">
        <w:rPr>
          <w:bCs/>
          <w:szCs w:val="24"/>
        </w:rPr>
        <w:t>LLC"</w:t>
      </w:r>
      <w:r w:rsidRPr="009F63BD">
        <w:rPr>
          <w:szCs w:val="24"/>
        </w:rPr>
        <w:t>, and all Company business must be conducted in that name or such other names that comply with Law as the Members may select from time to time.</w:t>
      </w:r>
    </w:p>
    <w:p w14:paraId="1CC50981" w14:textId="77777777" w:rsidR="00E566A0" w:rsidRPr="009F63BD" w:rsidRDefault="00E566A0" w:rsidP="00E566A0">
      <w:pPr>
        <w:pStyle w:val="Heading2"/>
        <w:tabs>
          <w:tab w:val="clear" w:pos="2304"/>
          <w:tab w:val="num" w:pos="2160"/>
        </w:tabs>
        <w:rPr>
          <w:vanish/>
          <w:color w:val="FF0000"/>
          <w:szCs w:val="24"/>
        </w:rPr>
      </w:pPr>
      <w:bookmarkStart w:id="50" w:name="_Toc75336807"/>
      <w:bookmarkStart w:id="51" w:name="_Toc144731318"/>
      <w:bookmarkStart w:id="52" w:name="_Toc145959304"/>
      <w:bookmarkStart w:id="53" w:name="_Toc165726390"/>
      <w:bookmarkStart w:id="54" w:name="_Toc171502648"/>
      <w:bookmarkStart w:id="55" w:name="_Toc172434565"/>
      <w:bookmarkStart w:id="56" w:name="_Toc172435095"/>
      <w:bookmarkStart w:id="57" w:name="_Toc172435960"/>
      <w:bookmarkStart w:id="58" w:name="_Toc172692047"/>
      <w:bookmarkStart w:id="59" w:name="_Toc172692483"/>
      <w:bookmarkStart w:id="60" w:name="_Toc199683048"/>
      <w:bookmarkStart w:id="61" w:name="_Toc199840961"/>
      <w:bookmarkStart w:id="62" w:name="_Toc199841079"/>
      <w:bookmarkStart w:id="63" w:name="_Toc201675136"/>
      <w:bookmarkStart w:id="64" w:name="_Toc202073343"/>
      <w:bookmarkStart w:id="65" w:name="_Toc202108322"/>
      <w:bookmarkStart w:id="66" w:name="_Toc202148061"/>
      <w:r w:rsidRPr="009F63BD">
        <w:rPr>
          <w:szCs w:val="24"/>
        </w:rPr>
        <w:t>Purpose and Powers</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4E0A537C" w14:textId="0C82C16F" w:rsidR="00E566A0" w:rsidRPr="009F63BD" w:rsidRDefault="00E566A0" w:rsidP="00E566A0">
      <w:pPr>
        <w:pStyle w:val="HeadingBody2"/>
        <w:rPr>
          <w:szCs w:val="24"/>
        </w:rPr>
      </w:pPr>
      <w:r w:rsidRPr="009F63BD">
        <w:rPr>
          <w:szCs w:val="24"/>
        </w:rPr>
        <w:t>.  The purposes of Company are to (</w:t>
      </w:r>
      <w:proofErr w:type="spellStart"/>
      <w:r w:rsidRPr="009F63BD">
        <w:rPr>
          <w:szCs w:val="24"/>
        </w:rPr>
        <w:t>i</w:t>
      </w:r>
      <w:proofErr w:type="spellEnd"/>
      <w:r w:rsidRPr="009F63BD">
        <w:rPr>
          <w:szCs w:val="24"/>
        </w:rPr>
        <w:t>) </w:t>
      </w:r>
      <w:ins w:id="67" w:author="Suzanne DuBose" w:date="2024-07-18T17:55:00Z" w16du:dateUtc="2024-07-18T23:55:00Z">
        <w:r w:rsidR="008560D3">
          <w:rPr>
            <w:szCs w:val="24"/>
          </w:rPr>
          <w:t xml:space="preserve">invest in the </w:t>
        </w:r>
      </w:ins>
      <w:r w:rsidRPr="009F63BD">
        <w:rPr>
          <w:szCs w:val="24"/>
        </w:rPr>
        <w:t>develop</w:t>
      </w:r>
      <w:ins w:id="68" w:author="Suzanne DuBose" w:date="2024-07-18T17:55:00Z" w16du:dateUtc="2024-07-18T23:55:00Z">
        <w:r w:rsidR="008560D3">
          <w:rPr>
            <w:szCs w:val="24"/>
          </w:rPr>
          <w:t xml:space="preserve">ment of </w:t>
        </w:r>
      </w:ins>
      <w:del w:id="69" w:author="Suzanne DuBose" w:date="2024-07-18T17:55:00Z" w16du:dateUtc="2024-07-18T23:55:00Z">
        <w:r w:rsidRPr="009F63BD" w:rsidDel="008560D3">
          <w:rPr>
            <w:szCs w:val="24"/>
          </w:rPr>
          <w:delText xml:space="preserve"> </w:delText>
        </w:r>
      </w:del>
      <w:r w:rsidRPr="009F63BD">
        <w:rPr>
          <w:szCs w:val="24"/>
        </w:rPr>
        <w:t xml:space="preserve">real estate (ii) conduct such activities as may be necessary or appropriate in connection with the foregoing, and (iii) transact </w:t>
      </w:r>
      <w:proofErr w:type="gramStart"/>
      <w:r w:rsidRPr="009F63BD">
        <w:rPr>
          <w:szCs w:val="24"/>
        </w:rPr>
        <w:t>any and all</w:t>
      </w:r>
      <w:proofErr w:type="gramEnd"/>
      <w:r w:rsidRPr="009F63BD">
        <w:rPr>
          <w:szCs w:val="24"/>
        </w:rPr>
        <w:t xml:space="preserve"> other lawful business for which a limited liability company may be organized under the TBOC.  Company shall have the power to do </w:t>
      </w:r>
      <w:proofErr w:type="gramStart"/>
      <w:r w:rsidRPr="009F63BD">
        <w:rPr>
          <w:szCs w:val="24"/>
        </w:rPr>
        <w:t>any and all</w:t>
      </w:r>
      <w:proofErr w:type="gramEnd"/>
      <w:r w:rsidRPr="009F63BD">
        <w:rPr>
          <w:szCs w:val="24"/>
        </w:rPr>
        <w:t xml:space="preserve"> acts necessary, appropriate, proper, advisable, incidental or convenient to or in furtherance of the purposes of Company and shall have, without limitation, any and all powers that may be exercised on behalf of Company by the Board of Managers pursuant to this Agreement. </w:t>
      </w:r>
    </w:p>
    <w:p w14:paraId="7D3189AB" w14:textId="77777777" w:rsidR="00E566A0" w:rsidRPr="009F63BD" w:rsidRDefault="00E566A0" w:rsidP="00E566A0">
      <w:pPr>
        <w:pStyle w:val="Heading2"/>
        <w:tabs>
          <w:tab w:val="clear" w:pos="2304"/>
          <w:tab w:val="num" w:pos="2160"/>
        </w:tabs>
        <w:rPr>
          <w:vanish/>
          <w:color w:val="FF0000"/>
          <w:szCs w:val="24"/>
        </w:rPr>
      </w:pPr>
      <w:bookmarkStart w:id="70" w:name="_Toc75336808"/>
      <w:bookmarkStart w:id="71" w:name="_Toc144731319"/>
      <w:bookmarkStart w:id="72" w:name="_Toc145959305"/>
      <w:bookmarkStart w:id="73" w:name="_Toc165726391"/>
      <w:bookmarkStart w:id="74" w:name="_Toc171502649"/>
      <w:bookmarkStart w:id="75" w:name="_Toc172434566"/>
      <w:bookmarkStart w:id="76" w:name="_Toc172435096"/>
      <w:bookmarkStart w:id="77" w:name="_Toc172435961"/>
      <w:bookmarkStart w:id="78" w:name="_Toc172692048"/>
      <w:bookmarkStart w:id="79" w:name="_Toc172692484"/>
      <w:bookmarkStart w:id="80" w:name="_Toc199683049"/>
      <w:bookmarkStart w:id="81" w:name="_Toc199840962"/>
      <w:bookmarkStart w:id="82" w:name="_Toc199841080"/>
      <w:bookmarkStart w:id="83" w:name="_Toc201675137"/>
      <w:bookmarkStart w:id="84" w:name="_Toc202073344"/>
      <w:bookmarkStart w:id="85" w:name="_Toc202108323"/>
      <w:bookmarkStart w:id="86" w:name="_Toc202148062"/>
      <w:r w:rsidRPr="009F63BD">
        <w:rPr>
          <w:szCs w:val="24"/>
        </w:rPr>
        <w:t>Place of Business</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p>
    <w:p w14:paraId="707B6C37" w14:textId="77777777" w:rsidR="00E566A0" w:rsidRPr="009F63BD" w:rsidRDefault="00E566A0" w:rsidP="00E566A0">
      <w:pPr>
        <w:pStyle w:val="HeadingBody2"/>
        <w:rPr>
          <w:szCs w:val="24"/>
        </w:rPr>
      </w:pPr>
      <w:r w:rsidRPr="009F63BD">
        <w:rPr>
          <w:szCs w:val="24"/>
        </w:rPr>
        <w:t>.  The principal office of Company shall be as stated in the Certificate of Formation or at such place as the Board of Managers may designate, and Company shall maintain records there as required by the TBOC.  Company may have such other offices as the Board of Managers may designate.</w:t>
      </w:r>
    </w:p>
    <w:p w14:paraId="49F36700" w14:textId="77777777" w:rsidR="00E566A0" w:rsidRPr="009F63BD" w:rsidRDefault="00E566A0" w:rsidP="00E566A0">
      <w:pPr>
        <w:pStyle w:val="Heading2"/>
        <w:tabs>
          <w:tab w:val="clear" w:pos="2304"/>
          <w:tab w:val="num" w:pos="2160"/>
        </w:tabs>
        <w:rPr>
          <w:vanish/>
          <w:color w:val="FF0000"/>
          <w:szCs w:val="24"/>
        </w:rPr>
      </w:pPr>
      <w:bookmarkStart w:id="87" w:name="_Toc75336809"/>
      <w:bookmarkStart w:id="88" w:name="_Toc144731320"/>
      <w:bookmarkStart w:id="89" w:name="_Toc145959306"/>
      <w:bookmarkStart w:id="90" w:name="_Toc165726392"/>
      <w:bookmarkStart w:id="91" w:name="_Toc171502650"/>
      <w:bookmarkStart w:id="92" w:name="_Toc172434567"/>
      <w:bookmarkStart w:id="93" w:name="_Toc172435097"/>
      <w:bookmarkStart w:id="94" w:name="_Toc172435962"/>
      <w:bookmarkStart w:id="95" w:name="_Toc172692049"/>
      <w:bookmarkStart w:id="96" w:name="_Toc172692485"/>
      <w:bookmarkStart w:id="97" w:name="_Toc199683050"/>
      <w:bookmarkStart w:id="98" w:name="_Toc199840963"/>
      <w:bookmarkStart w:id="99" w:name="_Toc199841081"/>
      <w:bookmarkStart w:id="100" w:name="_Toc201675138"/>
      <w:bookmarkStart w:id="101" w:name="_Toc202073345"/>
      <w:bookmarkStart w:id="102" w:name="_Toc202108324"/>
      <w:bookmarkStart w:id="103" w:name="_Toc202148063"/>
      <w:r w:rsidRPr="009F63BD">
        <w:rPr>
          <w:szCs w:val="24"/>
        </w:rPr>
        <w:lastRenderedPageBreak/>
        <w:t>Term</w:t>
      </w:r>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14:paraId="16E8B918" w14:textId="2C1D4B43" w:rsidR="009C542B" w:rsidRPr="00E566A0" w:rsidRDefault="00E566A0" w:rsidP="00E566A0">
      <w:pPr>
        <w:pStyle w:val="HeadingBody2"/>
        <w:rPr>
          <w:szCs w:val="24"/>
        </w:rPr>
      </w:pPr>
      <w:r w:rsidRPr="009F63BD">
        <w:rPr>
          <w:szCs w:val="24"/>
        </w:rPr>
        <w:t xml:space="preserve">.  The term of Company shall continue until the winding up and liquidation of Company and its business is completed following a Dissolution Event, as provided in </w:t>
      </w:r>
      <w:r>
        <w:rPr>
          <w:szCs w:val="24"/>
        </w:rPr>
        <w:t xml:space="preserve">this Agreement. </w:t>
      </w:r>
    </w:p>
    <w:p w14:paraId="6210EEC4" w14:textId="07063FEE" w:rsidR="00FE77E5" w:rsidRPr="00E566A0" w:rsidRDefault="00FE77E5" w:rsidP="00E566A0">
      <w:pPr>
        <w:pStyle w:val="Heading2"/>
        <w:tabs>
          <w:tab w:val="clear" w:pos="2304"/>
          <w:tab w:val="num" w:pos="2160"/>
        </w:tabs>
        <w:autoSpaceDE w:val="0"/>
        <w:autoSpaceDN w:val="0"/>
        <w:adjustRightInd w:val="0"/>
        <w:spacing w:after="0"/>
        <w:rPr>
          <w:szCs w:val="24"/>
          <w:u w:val="none"/>
        </w:rPr>
      </w:pPr>
      <w:r w:rsidRPr="00E566A0">
        <w:rPr>
          <w:szCs w:val="24"/>
        </w:rPr>
        <w:t>Tax Treatment</w:t>
      </w:r>
      <w:r w:rsidRPr="00ED2D95">
        <w:rPr>
          <w:szCs w:val="24"/>
          <w:u w:val="none"/>
        </w:rPr>
        <w:t xml:space="preserve">. </w:t>
      </w:r>
      <w:r w:rsidR="00ED2D95">
        <w:rPr>
          <w:szCs w:val="24"/>
          <w:u w:val="none"/>
        </w:rPr>
        <w:t xml:space="preserve"> </w:t>
      </w:r>
      <w:r w:rsidRPr="00E566A0">
        <w:rPr>
          <w:szCs w:val="24"/>
          <w:u w:val="none"/>
        </w:rPr>
        <w:t>Unless Company elects otherwise with the Internal</w:t>
      </w:r>
      <w:r w:rsidR="00351734" w:rsidRPr="00E566A0">
        <w:rPr>
          <w:szCs w:val="24"/>
          <w:u w:val="none"/>
        </w:rPr>
        <w:t xml:space="preserve"> </w:t>
      </w:r>
      <w:r w:rsidRPr="00E566A0">
        <w:rPr>
          <w:szCs w:val="24"/>
          <w:u w:val="none"/>
        </w:rPr>
        <w:t xml:space="preserve">Revenue Service, it is </w:t>
      </w:r>
      <w:r w:rsidR="00351734" w:rsidRPr="00E566A0">
        <w:rPr>
          <w:szCs w:val="24"/>
          <w:u w:val="none"/>
        </w:rPr>
        <w:t xml:space="preserve">intended that </w:t>
      </w:r>
      <w:r w:rsidRPr="00E566A0">
        <w:rPr>
          <w:szCs w:val="24"/>
          <w:u w:val="none"/>
        </w:rPr>
        <w:t xml:space="preserve">Company be treated </w:t>
      </w:r>
      <w:r w:rsidR="009C74C0">
        <w:rPr>
          <w:szCs w:val="24"/>
          <w:u w:val="none"/>
        </w:rPr>
        <w:t xml:space="preserve">initially </w:t>
      </w:r>
      <w:r w:rsidRPr="00E566A0">
        <w:rPr>
          <w:szCs w:val="24"/>
          <w:u w:val="none"/>
        </w:rPr>
        <w:t xml:space="preserve">as a </w:t>
      </w:r>
      <w:r w:rsidR="009C6CBB">
        <w:rPr>
          <w:szCs w:val="24"/>
          <w:u w:val="none"/>
        </w:rPr>
        <w:t xml:space="preserve">partnership </w:t>
      </w:r>
      <w:r w:rsidRPr="00E566A0">
        <w:rPr>
          <w:szCs w:val="24"/>
          <w:u w:val="none"/>
        </w:rPr>
        <w:t>for tax</w:t>
      </w:r>
      <w:r w:rsidR="00351734" w:rsidRPr="00E566A0">
        <w:rPr>
          <w:szCs w:val="24"/>
          <w:u w:val="none"/>
        </w:rPr>
        <w:t xml:space="preserve"> </w:t>
      </w:r>
      <w:r w:rsidRPr="00E566A0">
        <w:rPr>
          <w:szCs w:val="24"/>
          <w:u w:val="none"/>
        </w:rPr>
        <w:t>purposes</w:t>
      </w:r>
      <w:r w:rsidR="009C74C0">
        <w:rPr>
          <w:szCs w:val="24"/>
          <w:u w:val="none"/>
        </w:rPr>
        <w:t xml:space="preserve"> subject to change pursuant to the advice of Company’s accountant</w:t>
      </w:r>
      <w:r w:rsidR="00A96147">
        <w:rPr>
          <w:szCs w:val="24"/>
          <w:u w:val="none"/>
        </w:rPr>
        <w:t xml:space="preserve"> and as approved by a Majority Vote of the Board of Managers</w:t>
      </w:r>
      <w:r w:rsidR="00874CC6" w:rsidRPr="00E566A0">
        <w:rPr>
          <w:szCs w:val="24"/>
          <w:u w:val="none"/>
        </w:rPr>
        <w:t>.</w:t>
      </w:r>
    </w:p>
    <w:p w14:paraId="3EA4C021" w14:textId="77777777" w:rsidR="00874CC6" w:rsidRPr="00E566A0" w:rsidRDefault="00874CC6" w:rsidP="008A45C3">
      <w:pPr>
        <w:autoSpaceDE w:val="0"/>
        <w:autoSpaceDN w:val="0"/>
        <w:adjustRightInd w:val="0"/>
        <w:spacing w:after="0" w:line="240" w:lineRule="auto"/>
        <w:rPr>
          <w:rFonts w:ascii="Times New Roman" w:hAnsi="Times New Roman"/>
          <w:sz w:val="24"/>
          <w:szCs w:val="24"/>
        </w:rPr>
      </w:pPr>
    </w:p>
    <w:p w14:paraId="24BAE2E1" w14:textId="77777777" w:rsidR="008A45C3" w:rsidRPr="00E566A0" w:rsidRDefault="00FE77E5" w:rsidP="008A45C3">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ARTICLE</w:t>
      </w:r>
      <w:r w:rsidR="008A45C3" w:rsidRPr="00E566A0">
        <w:rPr>
          <w:rFonts w:ascii="Times New Roman" w:hAnsi="Times New Roman"/>
          <w:b/>
          <w:sz w:val="24"/>
          <w:szCs w:val="24"/>
        </w:rPr>
        <w:t xml:space="preserve"> II</w:t>
      </w:r>
    </w:p>
    <w:p w14:paraId="309EA97B" w14:textId="77777777" w:rsidR="00FE77E5" w:rsidRPr="00E566A0" w:rsidRDefault="00FE77E5" w:rsidP="008A45C3">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MEMBERS</w:t>
      </w:r>
    </w:p>
    <w:p w14:paraId="51D8A20F" w14:textId="77777777" w:rsidR="008A45C3" w:rsidRPr="00E566A0" w:rsidRDefault="008A45C3" w:rsidP="008A45C3">
      <w:pPr>
        <w:autoSpaceDE w:val="0"/>
        <w:autoSpaceDN w:val="0"/>
        <w:adjustRightInd w:val="0"/>
        <w:spacing w:after="0" w:line="240" w:lineRule="auto"/>
        <w:jc w:val="center"/>
        <w:rPr>
          <w:rFonts w:ascii="Times New Roman" w:hAnsi="Times New Roman"/>
          <w:b/>
          <w:sz w:val="24"/>
          <w:szCs w:val="24"/>
        </w:rPr>
      </w:pPr>
    </w:p>
    <w:p w14:paraId="2DAA2BA4" w14:textId="6C6ECA00" w:rsidR="008C731E" w:rsidRDefault="009C6CBB" w:rsidP="009C6CBB">
      <w:pPr>
        <w:pStyle w:val="Heading2"/>
        <w:numPr>
          <w:ilvl w:val="0"/>
          <w:numId w:val="0"/>
        </w:numPr>
        <w:tabs>
          <w:tab w:val="num" w:pos="2160"/>
        </w:tabs>
        <w:ind w:firstLine="720"/>
        <w:rPr>
          <w:szCs w:val="24"/>
          <w:u w:val="none"/>
        </w:rPr>
      </w:pPr>
      <w:bookmarkStart w:id="104" w:name="_Toc75336823"/>
      <w:bookmarkStart w:id="105" w:name="_Toc144731331"/>
      <w:bookmarkStart w:id="106" w:name="_Toc145959319"/>
      <w:bookmarkStart w:id="107" w:name="_Toc165726402"/>
      <w:bookmarkStart w:id="108" w:name="_Toc171502660"/>
      <w:bookmarkStart w:id="109" w:name="_Toc172434577"/>
      <w:bookmarkStart w:id="110" w:name="_Toc172435107"/>
      <w:bookmarkStart w:id="111" w:name="_Toc172435972"/>
      <w:bookmarkStart w:id="112" w:name="_Toc172692059"/>
      <w:bookmarkStart w:id="113" w:name="_Toc172692495"/>
      <w:bookmarkStart w:id="114" w:name="_Toc199683060"/>
      <w:bookmarkStart w:id="115" w:name="_Toc199840973"/>
      <w:bookmarkStart w:id="116" w:name="_Toc199841091"/>
      <w:bookmarkStart w:id="117" w:name="_Toc201675148"/>
      <w:bookmarkStart w:id="118" w:name="_Toc202073355"/>
      <w:bookmarkStart w:id="119" w:name="_Toc202108334"/>
      <w:bookmarkStart w:id="120" w:name="_Toc202148073"/>
      <w:r w:rsidRPr="009C6CBB">
        <w:rPr>
          <w:szCs w:val="24"/>
          <w:u w:val="none"/>
        </w:rPr>
        <w:t>Section 2.1</w:t>
      </w:r>
      <w:r w:rsidRPr="009C6CBB">
        <w:rPr>
          <w:szCs w:val="24"/>
          <w:u w:val="none"/>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r w:rsidR="00FE77E5" w:rsidRPr="00E566A0">
        <w:rPr>
          <w:szCs w:val="24"/>
        </w:rPr>
        <w:t>Members</w:t>
      </w:r>
      <w:r w:rsidR="00FE77E5" w:rsidRPr="00ED2D95">
        <w:rPr>
          <w:szCs w:val="24"/>
          <w:u w:val="none"/>
        </w:rPr>
        <w:t>.</w:t>
      </w:r>
      <w:r w:rsidR="00FE77E5" w:rsidRPr="009C6CBB">
        <w:rPr>
          <w:szCs w:val="24"/>
          <w:u w:val="none"/>
        </w:rPr>
        <w:t xml:space="preserve"> </w:t>
      </w:r>
      <w:r w:rsidR="00ED2D95">
        <w:rPr>
          <w:szCs w:val="24"/>
          <w:u w:val="none"/>
        </w:rPr>
        <w:t xml:space="preserve"> </w:t>
      </w:r>
      <w:proofErr w:type="gramStart"/>
      <w:r w:rsidR="008728AA" w:rsidRPr="009F63BD">
        <w:rPr>
          <w:color w:val="525252"/>
          <w:szCs w:val="24"/>
          <w:u w:val="none"/>
        </w:rPr>
        <w:t>Co</w:t>
      </w:r>
      <w:r w:rsidR="008728AA" w:rsidRPr="009F63BD">
        <w:rPr>
          <w:color w:val="2B2B2B"/>
          <w:szCs w:val="24"/>
          <w:u w:val="none"/>
        </w:rPr>
        <w:t>mpany</w:t>
      </w:r>
      <w:proofErr w:type="gramEnd"/>
      <w:r w:rsidR="008728AA" w:rsidRPr="009F63BD">
        <w:rPr>
          <w:color w:val="2B2B2B"/>
          <w:szCs w:val="24"/>
          <w:u w:val="none"/>
        </w:rPr>
        <w:t xml:space="preserve"> </w:t>
      </w:r>
      <w:r w:rsidR="008728AA" w:rsidRPr="009F63BD">
        <w:rPr>
          <w:szCs w:val="24"/>
          <w:u w:val="none"/>
        </w:rPr>
        <w:t xml:space="preserve">shall </w:t>
      </w:r>
      <w:proofErr w:type="gramStart"/>
      <w:r w:rsidR="008728AA" w:rsidRPr="009F63BD">
        <w:rPr>
          <w:color w:val="2B2B2B"/>
          <w:szCs w:val="24"/>
          <w:u w:val="none"/>
        </w:rPr>
        <w:t xml:space="preserve">at </w:t>
      </w:r>
      <w:r w:rsidR="008728AA" w:rsidRPr="009F63BD">
        <w:rPr>
          <w:szCs w:val="24"/>
          <w:u w:val="none"/>
        </w:rPr>
        <w:t>all times</w:t>
      </w:r>
      <w:proofErr w:type="gramEnd"/>
      <w:r w:rsidR="008728AA" w:rsidRPr="009F63BD">
        <w:rPr>
          <w:szCs w:val="24"/>
          <w:u w:val="none"/>
        </w:rPr>
        <w:t xml:space="preserve"> </w:t>
      </w:r>
      <w:r w:rsidR="008728AA" w:rsidRPr="009F63BD">
        <w:rPr>
          <w:color w:val="2B2B2B"/>
          <w:szCs w:val="24"/>
          <w:u w:val="none"/>
        </w:rPr>
        <w:t xml:space="preserve">have </w:t>
      </w:r>
      <w:r w:rsidR="008728AA" w:rsidRPr="009F63BD">
        <w:rPr>
          <w:szCs w:val="24"/>
          <w:u w:val="none"/>
        </w:rPr>
        <w:t xml:space="preserve">one or more Members, who </w:t>
      </w:r>
      <w:r w:rsidR="008728AA" w:rsidRPr="009F63BD">
        <w:rPr>
          <w:color w:val="525252"/>
          <w:szCs w:val="24"/>
          <w:u w:val="none"/>
        </w:rPr>
        <w:t>sha</w:t>
      </w:r>
      <w:r w:rsidR="008728AA" w:rsidRPr="009F63BD">
        <w:rPr>
          <w:color w:val="2B2B2B"/>
          <w:szCs w:val="24"/>
          <w:u w:val="none"/>
        </w:rPr>
        <w:t xml:space="preserve">ll </w:t>
      </w:r>
      <w:r w:rsidR="008728AA" w:rsidRPr="009F63BD">
        <w:rPr>
          <w:szCs w:val="24"/>
          <w:u w:val="none"/>
        </w:rPr>
        <w:t xml:space="preserve">constitute the </w:t>
      </w:r>
      <w:r w:rsidR="008728AA" w:rsidRPr="008560D3">
        <w:rPr>
          <w:szCs w:val="24"/>
          <w:u w:val="none"/>
          <w:rPrChange w:id="121" w:author="Suzanne DuBose" w:date="2024-07-18T17:56:00Z" w16du:dateUtc="2024-07-18T23:56:00Z">
            <w:rPr>
              <w:color w:val="525252"/>
              <w:szCs w:val="24"/>
              <w:u w:val="none"/>
            </w:rPr>
          </w:rPrChange>
        </w:rPr>
        <w:t>"</w:t>
      </w:r>
      <w:r w:rsidR="008E4C56" w:rsidRPr="008560D3">
        <w:rPr>
          <w:szCs w:val="24"/>
          <w:u w:val="none"/>
          <w:rPrChange w:id="122" w:author="Suzanne DuBose" w:date="2024-07-18T17:56:00Z" w16du:dateUtc="2024-07-18T23:56:00Z">
            <w:rPr>
              <w:color w:val="525252"/>
              <w:szCs w:val="24"/>
              <w:u w:val="none"/>
            </w:rPr>
          </w:rPrChange>
        </w:rPr>
        <w:t>m</w:t>
      </w:r>
      <w:r w:rsidR="008728AA" w:rsidRPr="008560D3">
        <w:rPr>
          <w:szCs w:val="24"/>
          <w:u w:val="none"/>
          <w:rPrChange w:id="123" w:author="Suzanne DuBose" w:date="2024-07-18T17:56:00Z" w16du:dateUtc="2024-07-18T23:56:00Z">
            <w:rPr>
              <w:color w:val="525252"/>
              <w:szCs w:val="24"/>
              <w:u w:val="none"/>
            </w:rPr>
          </w:rPrChange>
        </w:rPr>
        <w:t>em</w:t>
      </w:r>
      <w:r w:rsidR="008728AA" w:rsidRPr="008560D3">
        <w:rPr>
          <w:szCs w:val="24"/>
          <w:u w:val="none"/>
          <w:rPrChange w:id="124" w:author="Suzanne DuBose" w:date="2024-07-18T17:56:00Z" w16du:dateUtc="2024-07-18T23:56:00Z">
            <w:rPr>
              <w:color w:val="2B2B2B"/>
              <w:szCs w:val="24"/>
              <w:u w:val="none"/>
            </w:rPr>
          </w:rPrChange>
        </w:rPr>
        <w:t>bers</w:t>
      </w:r>
      <w:r w:rsidR="008728AA" w:rsidRPr="008560D3">
        <w:rPr>
          <w:szCs w:val="24"/>
          <w:u w:val="none"/>
          <w:rPrChange w:id="125" w:author="Suzanne DuBose" w:date="2024-07-18T17:56:00Z" w16du:dateUtc="2024-07-18T23:56:00Z">
            <w:rPr>
              <w:color w:val="525252"/>
              <w:szCs w:val="24"/>
              <w:u w:val="none"/>
            </w:rPr>
          </w:rPrChange>
        </w:rPr>
        <w:t xml:space="preserve">" </w:t>
      </w:r>
      <w:r w:rsidR="008728AA" w:rsidRPr="009F63BD">
        <w:rPr>
          <w:szCs w:val="24"/>
          <w:u w:val="none"/>
        </w:rPr>
        <w:t xml:space="preserve">of Company for all purposes </w:t>
      </w:r>
      <w:r w:rsidR="00B14AD2">
        <w:rPr>
          <w:szCs w:val="24"/>
          <w:u w:val="none"/>
        </w:rPr>
        <w:t>under</w:t>
      </w:r>
      <w:r w:rsidR="008728AA" w:rsidRPr="009F63BD">
        <w:rPr>
          <w:szCs w:val="24"/>
          <w:u w:val="none"/>
        </w:rPr>
        <w:t xml:space="preserve"> </w:t>
      </w:r>
      <w:r w:rsidR="008728AA" w:rsidRPr="009F63BD">
        <w:rPr>
          <w:color w:val="2B2B2B"/>
          <w:szCs w:val="24"/>
          <w:u w:val="none"/>
        </w:rPr>
        <w:t xml:space="preserve">the TBOC. </w:t>
      </w:r>
      <w:r w:rsidR="008728AA" w:rsidRPr="009F63BD">
        <w:rPr>
          <w:szCs w:val="24"/>
          <w:u w:val="none"/>
        </w:rPr>
        <w:t xml:space="preserve">There shall be two classes of Members: (a) Class A Members; and (b) Class B Members.  The Class A Members and Class B Members shall </w:t>
      </w:r>
      <w:bookmarkStart w:id="126" w:name="_Hlk172218454"/>
      <w:r w:rsidR="008728AA" w:rsidRPr="009F63BD">
        <w:rPr>
          <w:szCs w:val="24"/>
          <w:u w:val="none"/>
        </w:rPr>
        <w:t>have such relative rights and obligations as are provided to them in this Agreement</w:t>
      </w:r>
      <w:r w:rsidR="008728AA">
        <w:rPr>
          <w:szCs w:val="24"/>
          <w:u w:val="none"/>
        </w:rPr>
        <w:t xml:space="preserve"> or as are provided in such other agreement</w:t>
      </w:r>
      <w:r w:rsidR="008E4C56">
        <w:rPr>
          <w:szCs w:val="24"/>
          <w:u w:val="none"/>
        </w:rPr>
        <w:t xml:space="preserve"> </w:t>
      </w:r>
      <w:proofErr w:type="gramStart"/>
      <w:r w:rsidR="008E4C56">
        <w:rPr>
          <w:szCs w:val="24"/>
          <w:u w:val="none"/>
        </w:rPr>
        <w:t>entered into</w:t>
      </w:r>
      <w:proofErr w:type="gramEnd"/>
      <w:r w:rsidR="008E4C56">
        <w:rPr>
          <w:szCs w:val="24"/>
          <w:u w:val="none"/>
        </w:rPr>
        <w:t xml:space="preserve"> by and between Company and such </w:t>
      </w:r>
      <w:r w:rsidR="008728AA">
        <w:rPr>
          <w:szCs w:val="24"/>
          <w:u w:val="none"/>
        </w:rPr>
        <w:t>Member</w:t>
      </w:r>
      <w:bookmarkEnd w:id="126"/>
      <w:r w:rsidR="008728AA" w:rsidRPr="009F63BD">
        <w:rPr>
          <w:szCs w:val="24"/>
          <w:u w:val="none"/>
        </w:rPr>
        <w:t>.  The respective ownership interests held by the Members shall be represented by Units shown for each Member on Exhibit</w:t>
      </w:r>
      <w:ins w:id="127" w:author="Suzanne DuBose" w:date="2024-07-18T18:06:00Z" w16du:dateUtc="2024-07-19T00:06:00Z">
        <w:r w:rsidR="009445D7">
          <w:rPr>
            <w:szCs w:val="24"/>
            <w:u w:val="none"/>
          </w:rPr>
          <w:t>s</w:t>
        </w:r>
      </w:ins>
      <w:r w:rsidR="008728AA" w:rsidRPr="009F63BD">
        <w:rPr>
          <w:szCs w:val="24"/>
          <w:u w:val="none"/>
        </w:rPr>
        <w:t xml:space="preserve"> “A” </w:t>
      </w:r>
      <w:ins w:id="128" w:author="Suzanne DuBose" w:date="2024-07-18T18:06:00Z" w16du:dateUtc="2024-07-19T00:06:00Z">
        <w:r w:rsidR="009445D7">
          <w:rPr>
            <w:szCs w:val="24"/>
            <w:u w:val="none"/>
          </w:rPr>
          <w:t xml:space="preserve">and “B” </w:t>
        </w:r>
      </w:ins>
      <w:r w:rsidR="008728AA" w:rsidRPr="009F63BD">
        <w:rPr>
          <w:szCs w:val="24"/>
          <w:u w:val="none"/>
        </w:rPr>
        <w:t>to this Agreement, as amended from time to time</w:t>
      </w:r>
      <w:r w:rsidR="008E4C56">
        <w:rPr>
          <w:szCs w:val="24"/>
          <w:u w:val="none"/>
        </w:rPr>
        <w:t>,</w:t>
      </w:r>
      <w:r w:rsidR="008728AA" w:rsidRPr="009F63BD">
        <w:rPr>
          <w:szCs w:val="24"/>
          <w:u w:val="none"/>
        </w:rPr>
        <w:t xml:space="preserve"> pursuant to the terms and conditions of this Agreement.</w:t>
      </w:r>
      <w:r w:rsidR="008728AA">
        <w:rPr>
          <w:szCs w:val="24"/>
          <w:u w:val="none"/>
        </w:rPr>
        <w:t xml:space="preserve"> </w:t>
      </w:r>
      <w:r w:rsidR="00FE77E5" w:rsidRPr="009C6CBB">
        <w:rPr>
          <w:szCs w:val="24"/>
          <w:u w:val="none"/>
        </w:rPr>
        <w:t xml:space="preserve">The names and addresses of the current </w:t>
      </w:r>
      <w:ins w:id="129" w:author="Suzanne DuBose" w:date="2024-07-19T13:57:00Z" w16du:dateUtc="2024-07-19T19:57:00Z">
        <w:r w:rsidR="0022504B">
          <w:rPr>
            <w:szCs w:val="24"/>
            <w:u w:val="none"/>
          </w:rPr>
          <w:t>m</w:t>
        </w:r>
      </w:ins>
      <w:r w:rsidR="00FE77E5" w:rsidRPr="009C6CBB">
        <w:rPr>
          <w:szCs w:val="24"/>
          <w:u w:val="none"/>
        </w:rPr>
        <w:t>embers</w:t>
      </w:r>
      <w:r w:rsidR="00351734" w:rsidRPr="009C6CBB">
        <w:rPr>
          <w:szCs w:val="24"/>
          <w:u w:val="none"/>
        </w:rPr>
        <w:t xml:space="preserve"> </w:t>
      </w:r>
      <w:r w:rsidR="00FE77E5" w:rsidRPr="009C6CBB">
        <w:rPr>
          <w:szCs w:val="24"/>
          <w:u w:val="none"/>
        </w:rPr>
        <w:t>(individually "Member" and collectively "Members"</w:t>
      </w:r>
      <w:ins w:id="130" w:author="Suzanne DuBose" w:date="2024-07-18T17:57:00Z" w16du:dateUtc="2024-07-18T23:57:00Z">
        <w:r w:rsidR="008560D3">
          <w:rPr>
            <w:szCs w:val="24"/>
            <w:u w:val="none"/>
          </w:rPr>
          <w:t>)</w:t>
        </w:r>
      </w:ins>
      <w:r w:rsidR="00D12C85">
        <w:rPr>
          <w:szCs w:val="24"/>
          <w:u w:val="none"/>
        </w:rPr>
        <w:t xml:space="preserve"> </w:t>
      </w:r>
      <w:r w:rsidR="00FE77E5" w:rsidRPr="009C6CBB">
        <w:rPr>
          <w:szCs w:val="24"/>
          <w:u w:val="none"/>
        </w:rPr>
        <w:t>are set forth on the signature pages</w:t>
      </w:r>
      <w:r w:rsidR="00351734" w:rsidRPr="009C6CBB">
        <w:rPr>
          <w:szCs w:val="24"/>
          <w:u w:val="none"/>
        </w:rPr>
        <w:t xml:space="preserve"> </w:t>
      </w:r>
      <w:r w:rsidR="00FE77E5" w:rsidRPr="009C6CBB">
        <w:rPr>
          <w:szCs w:val="24"/>
          <w:u w:val="none"/>
        </w:rPr>
        <w:t>of this Agreement. The term "Member" shall include all members of Company,</w:t>
      </w:r>
      <w:r w:rsidR="00351734" w:rsidRPr="009C6CBB">
        <w:rPr>
          <w:szCs w:val="24"/>
          <w:u w:val="none"/>
        </w:rPr>
        <w:t xml:space="preserve"> </w:t>
      </w:r>
      <w:r w:rsidR="00FE77E5" w:rsidRPr="009C6CBB">
        <w:rPr>
          <w:szCs w:val="24"/>
          <w:u w:val="none"/>
        </w:rPr>
        <w:t>including all Additional Members (as defined below) and all Substitute Members (as</w:t>
      </w:r>
      <w:r w:rsidR="00351734" w:rsidRPr="009C6CBB">
        <w:rPr>
          <w:szCs w:val="24"/>
          <w:u w:val="none"/>
        </w:rPr>
        <w:t xml:space="preserve"> </w:t>
      </w:r>
      <w:r w:rsidR="00FE77E5" w:rsidRPr="009C6CBB">
        <w:rPr>
          <w:szCs w:val="24"/>
          <w:u w:val="none"/>
        </w:rPr>
        <w:t>defined below), but excluding all Assignees (as defined below) and all former members.</w:t>
      </w:r>
      <w:r w:rsidR="00351734" w:rsidRPr="009C6CBB">
        <w:rPr>
          <w:szCs w:val="24"/>
          <w:u w:val="none"/>
        </w:rPr>
        <w:t xml:space="preserve"> </w:t>
      </w:r>
      <w:r w:rsidR="00FE77E5" w:rsidRPr="009C6CBB">
        <w:rPr>
          <w:szCs w:val="24"/>
          <w:u w:val="none"/>
        </w:rPr>
        <w:t xml:space="preserve">Other than the initial </w:t>
      </w:r>
      <w:r w:rsidR="008728AA">
        <w:rPr>
          <w:szCs w:val="24"/>
          <w:u w:val="none"/>
        </w:rPr>
        <w:t xml:space="preserve">Class A </w:t>
      </w:r>
      <w:r w:rsidR="00FE77E5" w:rsidRPr="009C6CBB">
        <w:rPr>
          <w:szCs w:val="24"/>
          <w:u w:val="none"/>
        </w:rPr>
        <w:t>Members, if a person desires to become a Member of Company by</w:t>
      </w:r>
      <w:r w:rsidR="00351734" w:rsidRPr="009C6CBB">
        <w:rPr>
          <w:szCs w:val="24"/>
          <w:u w:val="none"/>
        </w:rPr>
        <w:t xml:space="preserve"> </w:t>
      </w:r>
      <w:r w:rsidR="00FE77E5" w:rsidRPr="009C6CBB">
        <w:rPr>
          <w:szCs w:val="24"/>
          <w:u w:val="none"/>
        </w:rPr>
        <w:t xml:space="preserve">acquiring a membership interest directly from Company, existing </w:t>
      </w:r>
      <w:r w:rsidR="008E4C56">
        <w:rPr>
          <w:szCs w:val="24"/>
          <w:u w:val="none"/>
        </w:rPr>
        <w:t xml:space="preserve">Class A </w:t>
      </w:r>
      <w:r w:rsidR="00FE77E5" w:rsidRPr="009C6CBB">
        <w:rPr>
          <w:szCs w:val="24"/>
          <w:u w:val="none"/>
        </w:rPr>
        <w:t>Members may admit</w:t>
      </w:r>
      <w:r w:rsidR="00351734" w:rsidRPr="009C6CBB">
        <w:rPr>
          <w:szCs w:val="24"/>
          <w:u w:val="none"/>
        </w:rPr>
        <w:t xml:space="preserve"> </w:t>
      </w:r>
      <w:r w:rsidR="00FE77E5" w:rsidRPr="009C6CBB">
        <w:rPr>
          <w:szCs w:val="24"/>
          <w:u w:val="none"/>
        </w:rPr>
        <w:t xml:space="preserve">such additional members ("Additional Members") to Company only upon </w:t>
      </w:r>
      <w:r w:rsidR="00CD17D7" w:rsidRPr="009C6CBB">
        <w:rPr>
          <w:szCs w:val="24"/>
          <w:u w:val="none"/>
        </w:rPr>
        <w:t xml:space="preserve">a unanimous </w:t>
      </w:r>
      <w:r w:rsidR="008E4C56">
        <w:rPr>
          <w:szCs w:val="24"/>
          <w:u w:val="none"/>
        </w:rPr>
        <w:t>v</w:t>
      </w:r>
      <w:r w:rsidR="00CD17D7" w:rsidRPr="009C6CBB">
        <w:rPr>
          <w:szCs w:val="24"/>
          <w:u w:val="none"/>
        </w:rPr>
        <w:t>ote</w:t>
      </w:r>
      <w:r w:rsidR="00FE77E5" w:rsidRPr="009C6CBB">
        <w:rPr>
          <w:szCs w:val="24"/>
          <w:u w:val="none"/>
        </w:rPr>
        <w:t xml:space="preserve"> of the</w:t>
      </w:r>
      <w:r w:rsidR="008728AA">
        <w:rPr>
          <w:szCs w:val="24"/>
          <w:u w:val="none"/>
        </w:rPr>
        <w:t xml:space="preserve"> then existing Class A </w:t>
      </w:r>
      <w:r w:rsidR="00FE77E5" w:rsidRPr="009C6CBB">
        <w:rPr>
          <w:szCs w:val="24"/>
          <w:u w:val="none"/>
        </w:rPr>
        <w:t>Members</w:t>
      </w:r>
      <w:r w:rsidR="00CD17D7" w:rsidRPr="009C6CBB">
        <w:rPr>
          <w:szCs w:val="24"/>
          <w:u w:val="none"/>
        </w:rPr>
        <w:t>.</w:t>
      </w:r>
      <w:r>
        <w:rPr>
          <w:szCs w:val="24"/>
          <w:u w:val="none"/>
        </w:rPr>
        <w:t xml:space="preserve"> </w:t>
      </w:r>
    </w:p>
    <w:p w14:paraId="4AE46A2A" w14:textId="22406E50" w:rsidR="00FE77E5" w:rsidRPr="00E566A0" w:rsidRDefault="00BA4364" w:rsidP="00BA4364">
      <w:pPr>
        <w:rPr>
          <w:rFonts w:ascii="Times New Roman" w:hAnsi="Times New Roman"/>
          <w:sz w:val="24"/>
          <w:szCs w:val="24"/>
        </w:rPr>
      </w:pPr>
      <w:r>
        <w:tab/>
      </w:r>
      <w:r w:rsidR="00FE77E5" w:rsidRPr="00E566A0">
        <w:rPr>
          <w:rFonts w:ascii="Times New Roman" w:hAnsi="Times New Roman"/>
          <w:sz w:val="24"/>
          <w:szCs w:val="24"/>
        </w:rPr>
        <w:t>Section 2.</w:t>
      </w:r>
      <w:r w:rsidR="009C6CBB">
        <w:rPr>
          <w:rFonts w:ascii="Times New Roman" w:hAnsi="Times New Roman"/>
          <w:sz w:val="24"/>
          <w:szCs w:val="24"/>
        </w:rPr>
        <w:t>2.</w:t>
      </w:r>
      <w:r w:rsidR="009C6CBB">
        <w:rPr>
          <w:rFonts w:ascii="Times New Roman" w:hAnsi="Times New Roman"/>
          <w:sz w:val="24"/>
          <w:szCs w:val="24"/>
        </w:rPr>
        <w:tab/>
      </w:r>
      <w:r w:rsidR="00FE77E5" w:rsidRPr="009C6CBB">
        <w:rPr>
          <w:rFonts w:ascii="Times New Roman" w:hAnsi="Times New Roman"/>
          <w:sz w:val="24"/>
          <w:szCs w:val="24"/>
          <w:u w:val="single"/>
        </w:rPr>
        <w:t>Liability of Members</w:t>
      </w:r>
      <w:r w:rsidR="00FE77E5" w:rsidRPr="00E566A0">
        <w:rPr>
          <w:rFonts w:ascii="Times New Roman" w:hAnsi="Times New Roman"/>
          <w:sz w:val="24"/>
          <w:szCs w:val="24"/>
        </w:rPr>
        <w:t>. The liability of Members is limited to the</w:t>
      </w:r>
      <w:r w:rsidR="00351734" w:rsidRPr="00E566A0">
        <w:rPr>
          <w:rFonts w:ascii="Times New Roman" w:hAnsi="Times New Roman"/>
          <w:sz w:val="24"/>
          <w:szCs w:val="24"/>
        </w:rPr>
        <w:t xml:space="preserve"> </w:t>
      </w:r>
      <w:r w:rsidR="00FE77E5" w:rsidRPr="00E566A0">
        <w:rPr>
          <w:rFonts w:ascii="Times New Roman" w:hAnsi="Times New Roman"/>
          <w:sz w:val="24"/>
          <w:szCs w:val="24"/>
        </w:rPr>
        <w:t>maximum allowed by law.</w:t>
      </w:r>
    </w:p>
    <w:p w14:paraId="7F1876DB" w14:textId="3EFD5A60" w:rsidR="00FE77E5" w:rsidRPr="00E566A0" w:rsidRDefault="00FE77E5" w:rsidP="009C6CBB">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9C6CBB">
        <w:rPr>
          <w:rFonts w:ascii="Times New Roman" w:hAnsi="Times New Roman"/>
          <w:sz w:val="24"/>
          <w:szCs w:val="24"/>
        </w:rPr>
        <w:t>2.</w:t>
      </w:r>
      <w:r w:rsidRPr="00E566A0">
        <w:rPr>
          <w:rFonts w:ascii="Times New Roman" w:hAnsi="Times New Roman"/>
          <w:sz w:val="24"/>
          <w:szCs w:val="24"/>
        </w:rPr>
        <w:t>3.</w:t>
      </w:r>
      <w:r w:rsidR="009C6CBB">
        <w:rPr>
          <w:rFonts w:ascii="Times New Roman" w:hAnsi="Times New Roman"/>
          <w:sz w:val="24"/>
          <w:szCs w:val="24"/>
        </w:rPr>
        <w:tab/>
      </w:r>
      <w:r w:rsidRPr="009C6CBB">
        <w:rPr>
          <w:rFonts w:ascii="Times New Roman" w:hAnsi="Times New Roman"/>
          <w:sz w:val="24"/>
          <w:szCs w:val="24"/>
          <w:u w:val="single"/>
        </w:rPr>
        <w:t>Indemnification</w:t>
      </w:r>
      <w:r w:rsidRPr="00E566A0">
        <w:rPr>
          <w:rFonts w:ascii="Times New Roman" w:hAnsi="Times New Roman"/>
          <w:sz w:val="24"/>
          <w:szCs w:val="24"/>
        </w:rPr>
        <w:t>. Company shall indemnify Members for judgments,</w:t>
      </w:r>
      <w:r w:rsidR="00351734" w:rsidRPr="00E566A0">
        <w:rPr>
          <w:rFonts w:ascii="Times New Roman" w:hAnsi="Times New Roman"/>
          <w:sz w:val="24"/>
          <w:szCs w:val="24"/>
        </w:rPr>
        <w:t xml:space="preserve"> </w:t>
      </w:r>
      <w:r w:rsidRPr="00E566A0">
        <w:rPr>
          <w:rFonts w:ascii="Times New Roman" w:hAnsi="Times New Roman"/>
          <w:sz w:val="24"/>
          <w:szCs w:val="24"/>
        </w:rPr>
        <w:t xml:space="preserve">settlements, penalties, fines or </w:t>
      </w:r>
      <w:r w:rsidR="00351734" w:rsidRPr="00E566A0">
        <w:rPr>
          <w:rFonts w:ascii="Times New Roman" w:hAnsi="Times New Roman"/>
          <w:sz w:val="24"/>
          <w:szCs w:val="24"/>
        </w:rPr>
        <w:t xml:space="preserve">expenses </w:t>
      </w:r>
      <w:r w:rsidRPr="00E566A0">
        <w:rPr>
          <w:rFonts w:ascii="Times New Roman" w:hAnsi="Times New Roman"/>
          <w:sz w:val="24"/>
          <w:szCs w:val="24"/>
        </w:rPr>
        <w:t>incurred in any proceeding to which a Member</w:t>
      </w:r>
      <w:r w:rsidR="00351734" w:rsidRPr="00E566A0">
        <w:rPr>
          <w:rFonts w:ascii="Times New Roman" w:hAnsi="Times New Roman"/>
          <w:sz w:val="24"/>
          <w:szCs w:val="24"/>
        </w:rPr>
        <w:t xml:space="preserve"> </w:t>
      </w:r>
      <w:r w:rsidRPr="00E566A0">
        <w:rPr>
          <w:rFonts w:ascii="Times New Roman" w:hAnsi="Times New Roman"/>
          <w:sz w:val="24"/>
          <w:szCs w:val="24"/>
        </w:rPr>
        <w:t>is a party because the Member is or was a</w:t>
      </w:r>
      <w:r w:rsidR="00351734" w:rsidRPr="00E566A0">
        <w:rPr>
          <w:rFonts w:ascii="Times New Roman" w:hAnsi="Times New Roman"/>
          <w:sz w:val="24"/>
          <w:szCs w:val="24"/>
        </w:rPr>
        <w:t xml:space="preserve"> </w:t>
      </w:r>
      <w:r w:rsidRPr="00E566A0">
        <w:rPr>
          <w:rFonts w:ascii="Times New Roman" w:hAnsi="Times New Roman"/>
          <w:sz w:val="24"/>
          <w:szCs w:val="24"/>
        </w:rPr>
        <w:t>Member of Company except for claims of</w:t>
      </w:r>
      <w:r w:rsidR="00351734" w:rsidRPr="00E566A0">
        <w:rPr>
          <w:rFonts w:ascii="Times New Roman" w:hAnsi="Times New Roman"/>
          <w:sz w:val="24"/>
          <w:szCs w:val="24"/>
        </w:rPr>
        <w:t xml:space="preserve"> </w:t>
      </w:r>
      <w:r w:rsidRPr="00E566A0">
        <w:rPr>
          <w:rFonts w:ascii="Times New Roman" w:hAnsi="Times New Roman"/>
          <w:sz w:val="24"/>
          <w:szCs w:val="24"/>
        </w:rPr>
        <w:t xml:space="preserve">Company and/or other Members. This indemnification </w:t>
      </w:r>
      <w:r w:rsidR="00E506F2" w:rsidRPr="00E566A0">
        <w:rPr>
          <w:rFonts w:ascii="Times New Roman" w:hAnsi="Times New Roman"/>
          <w:sz w:val="24"/>
          <w:szCs w:val="24"/>
        </w:rPr>
        <w:t xml:space="preserve">shall </w:t>
      </w:r>
      <w:r w:rsidRPr="00E566A0">
        <w:rPr>
          <w:rFonts w:ascii="Times New Roman" w:hAnsi="Times New Roman"/>
          <w:sz w:val="24"/>
          <w:szCs w:val="24"/>
        </w:rPr>
        <w:t>include, but is not limited</w:t>
      </w:r>
      <w:r w:rsidR="00351734" w:rsidRPr="00E566A0">
        <w:rPr>
          <w:rFonts w:ascii="Times New Roman" w:hAnsi="Times New Roman"/>
          <w:sz w:val="24"/>
          <w:szCs w:val="24"/>
        </w:rPr>
        <w:t xml:space="preserve"> </w:t>
      </w:r>
      <w:r w:rsidRPr="00E566A0">
        <w:rPr>
          <w:rFonts w:ascii="Times New Roman" w:hAnsi="Times New Roman"/>
          <w:sz w:val="24"/>
          <w:szCs w:val="24"/>
        </w:rPr>
        <w:t xml:space="preserve">to, advancement of expenses, including costs of defense, prior to </w:t>
      </w:r>
      <w:r w:rsidR="00B14AD2">
        <w:rPr>
          <w:rFonts w:ascii="Times New Roman" w:hAnsi="Times New Roman"/>
          <w:sz w:val="24"/>
          <w:szCs w:val="24"/>
        </w:rPr>
        <w:t xml:space="preserve">and during </w:t>
      </w:r>
      <w:r w:rsidRPr="00E566A0">
        <w:rPr>
          <w:rFonts w:ascii="Times New Roman" w:hAnsi="Times New Roman"/>
          <w:sz w:val="24"/>
          <w:szCs w:val="24"/>
        </w:rPr>
        <w:t>final disposition of</w:t>
      </w:r>
      <w:r w:rsidR="00351734" w:rsidRPr="00E566A0">
        <w:rPr>
          <w:rFonts w:ascii="Times New Roman" w:hAnsi="Times New Roman"/>
          <w:sz w:val="24"/>
          <w:szCs w:val="24"/>
        </w:rPr>
        <w:t xml:space="preserve"> </w:t>
      </w:r>
      <w:r w:rsidRPr="00E566A0">
        <w:rPr>
          <w:rFonts w:ascii="Times New Roman" w:hAnsi="Times New Roman"/>
          <w:sz w:val="24"/>
          <w:szCs w:val="24"/>
        </w:rPr>
        <w:t>such proceeding. No Member shall be indemnified or benefited by this Section in</w:t>
      </w:r>
      <w:r w:rsidR="00351734" w:rsidRPr="00E566A0">
        <w:rPr>
          <w:rFonts w:ascii="Times New Roman" w:hAnsi="Times New Roman"/>
          <w:sz w:val="24"/>
          <w:szCs w:val="24"/>
        </w:rPr>
        <w:t xml:space="preserve"> </w:t>
      </w:r>
      <w:r w:rsidRPr="00E566A0">
        <w:rPr>
          <w:rFonts w:ascii="Times New Roman" w:hAnsi="Times New Roman"/>
          <w:sz w:val="24"/>
          <w:szCs w:val="24"/>
        </w:rPr>
        <w:t xml:space="preserve">relation to matters as to which such Member is liable to Company. </w:t>
      </w:r>
      <w:r w:rsidR="00755783" w:rsidRPr="00E566A0">
        <w:rPr>
          <w:rFonts w:ascii="Times New Roman" w:hAnsi="Times New Roman"/>
          <w:sz w:val="24"/>
          <w:szCs w:val="24"/>
        </w:rPr>
        <w:t>Notwithstanding</w:t>
      </w:r>
      <w:r w:rsidR="00351734" w:rsidRPr="00E566A0">
        <w:rPr>
          <w:rFonts w:ascii="Times New Roman" w:hAnsi="Times New Roman"/>
          <w:sz w:val="24"/>
          <w:szCs w:val="24"/>
        </w:rPr>
        <w:t xml:space="preserve"> </w:t>
      </w:r>
      <w:r w:rsidRPr="00E566A0">
        <w:rPr>
          <w:rFonts w:ascii="Times New Roman" w:hAnsi="Times New Roman"/>
          <w:sz w:val="24"/>
          <w:szCs w:val="24"/>
        </w:rPr>
        <w:t>anything herein to the contrary, Company shall not be obligated to pay defense costs of</w:t>
      </w:r>
      <w:r w:rsidR="00351734" w:rsidRPr="00E566A0">
        <w:rPr>
          <w:rFonts w:ascii="Times New Roman" w:hAnsi="Times New Roman"/>
          <w:sz w:val="24"/>
          <w:szCs w:val="24"/>
        </w:rPr>
        <w:t xml:space="preserve"> </w:t>
      </w:r>
      <w:r w:rsidRPr="00E566A0">
        <w:rPr>
          <w:rFonts w:ascii="Times New Roman" w:hAnsi="Times New Roman"/>
          <w:sz w:val="24"/>
          <w:szCs w:val="24"/>
        </w:rPr>
        <w:t>a Member or former Member if Company is making a claim against such Member or</w:t>
      </w:r>
      <w:r w:rsidR="00351734" w:rsidRPr="00E566A0">
        <w:rPr>
          <w:rFonts w:ascii="Times New Roman" w:hAnsi="Times New Roman"/>
          <w:sz w:val="24"/>
          <w:szCs w:val="24"/>
        </w:rPr>
        <w:t xml:space="preserve"> </w:t>
      </w:r>
      <w:r w:rsidRPr="00E566A0">
        <w:rPr>
          <w:rFonts w:ascii="Times New Roman" w:hAnsi="Times New Roman"/>
          <w:sz w:val="24"/>
          <w:szCs w:val="24"/>
        </w:rPr>
        <w:t>former Member.</w:t>
      </w:r>
    </w:p>
    <w:p w14:paraId="6894A02C" w14:textId="77777777" w:rsidR="00E506F2" w:rsidRPr="00E566A0" w:rsidRDefault="00E506F2" w:rsidP="008A45C3">
      <w:pPr>
        <w:autoSpaceDE w:val="0"/>
        <w:autoSpaceDN w:val="0"/>
        <w:adjustRightInd w:val="0"/>
        <w:spacing w:after="0" w:line="240" w:lineRule="auto"/>
        <w:rPr>
          <w:rFonts w:ascii="Times New Roman" w:hAnsi="Times New Roman"/>
          <w:sz w:val="24"/>
          <w:szCs w:val="24"/>
        </w:rPr>
      </w:pPr>
    </w:p>
    <w:p w14:paraId="109F5A98" w14:textId="34791A79" w:rsidR="00FE77E5" w:rsidRDefault="00FE77E5" w:rsidP="009C6CBB">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9C6CBB">
        <w:rPr>
          <w:rFonts w:ascii="Times New Roman" w:hAnsi="Times New Roman"/>
          <w:sz w:val="24"/>
          <w:szCs w:val="24"/>
        </w:rPr>
        <w:t>2.</w:t>
      </w:r>
      <w:r w:rsidR="00E506F2" w:rsidRPr="00E566A0">
        <w:rPr>
          <w:rFonts w:ascii="Times New Roman" w:hAnsi="Times New Roman"/>
          <w:sz w:val="24"/>
          <w:szCs w:val="24"/>
        </w:rPr>
        <w:t>4</w:t>
      </w:r>
      <w:r w:rsidRPr="00E566A0">
        <w:rPr>
          <w:rFonts w:ascii="Times New Roman" w:hAnsi="Times New Roman"/>
          <w:sz w:val="24"/>
          <w:szCs w:val="24"/>
        </w:rPr>
        <w:t>.</w:t>
      </w:r>
      <w:r w:rsidR="00BA4364">
        <w:rPr>
          <w:rFonts w:ascii="Times New Roman" w:hAnsi="Times New Roman"/>
          <w:sz w:val="24"/>
          <w:szCs w:val="24"/>
        </w:rPr>
        <w:tab/>
      </w:r>
      <w:r w:rsidRPr="009C6CBB">
        <w:rPr>
          <w:rFonts w:ascii="Times New Roman" w:hAnsi="Times New Roman"/>
          <w:sz w:val="24"/>
          <w:szCs w:val="24"/>
          <w:u w:val="single"/>
        </w:rPr>
        <w:t xml:space="preserve">Investment </w:t>
      </w:r>
      <w:r w:rsidR="00351734" w:rsidRPr="009C6CBB">
        <w:rPr>
          <w:rFonts w:ascii="Times New Roman" w:hAnsi="Times New Roman"/>
          <w:sz w:val="24"/>
          <w:szCs w:val="24"/>
          <w:u w:val="single"/>
        </w:rPr>
        <w:t>Rep</w:t>
      </w:r>
      <w:r w:rsidRPr="009C6CBB">
        <w:rPr>
          <w:rFonts w:ascii="Times New Roman" w:hAnsi="Times New Roman"/>
          <w:sz w:val="24"/>
          <w:szCs w:val="24"/>
          <w:u w:val="single"/>
        </w:rPr>
        <w:t>resentation</w:t>
      </w:r>
      <w:r w:rsidRPr="00E566A0">
        <w:rPr>
          <w:rFonts w:ascii="Times New Roman" w:hAnsi="Times New Roman"/>
          <w:sz w:val="24"/>
          <w:szCs w:val="24"/>
        </w:rPr>
        <w:t>. Each Member represents to Company</w:t>
      </w:r>
      <w:r w:rsidR="00351734" w:rsidRPr="00E566A0">
        <w:rPr>
          <w:rFonts w:ascii="Times New Roman" w:hAnsi="Times New Roman"/>
          <w:sz w:val="24"/>
          <w:szCs w:val="24"/>
        </w:rPr>
        <w:t xml:space="preserve"> </w:t>
      </w:r>
      <w:r w:rsidRPr="00E566A0">
        <w:rPr>
          <w:rFonts w:ascii="Times New Roman" w:hAnsi="Times New Roman"/>
          <w:sz w:val="24"/>
          <w:szCs w:val="24"/>
        </w:rPr>
        <w:t>and to all other Members that the Member's interest in Company (individually</w:t>
      </w:r>
      <w:r w:rsidR="00351734" w:rsidRPr="00E566A0">
        <w:rPr>
          <w:rFonts w:ascii="Times New Roman" w:hAnsi="Times New Roman"/>
          <w:sz w:val="24"/>
          <w:szCs w:val="24"/>
        </w:rPr>
        <w:t xml:space="preserve"> </w:t>
      </w:r>
      <w:r w:rsidRPr="00E566A0">
        <w:rPr>
          <w:rFonts w:ascii="Times New Roman" w:hAnsi="Times New Roman"/>
          <w:sz w:val="24"/>
          <w:szCs w:val="24"/>
        </w:rPr>
        <w:t>"Membership Interest" and collectively "Membership Interests") is for the Member's own</w:t>
      </w:r>
      <w:r w:rsidR="00351734" w:rsidRPr="00E566A0">
        <w:rPr>
          <w:rFonts w:ascii="Times New Roman" w:hAnsi="Times New Roman"/>
          <w:sz w:val="24"/>
          <w:szCs w:val="24"/>
        </w:rPr>
        <w:t xml:space="preserve"> </w:t>
      </w:r>
      <w:r w:rsidRPr="00E566A0">
        <w:rPr>
          <w:rFonts w:ascii="Times New Roman" w:hAnsi="Times New Roman"/>
          <w:sz w:val="24"/>
          <w:szCs w:val="24"/>
        </w:rPr>
        <w:t>account as an investment and not with a view to the sale or distribution thereof within</w:t>
      </w:r>
      <w:r w:rsidR="00351734" w:rsidRPr="00E566A0">
        <w:rPr>
          <w:rFonts w:ascii="Times New Roman" w:hAnsi="Times New Roman"/>
          <w:sz w:val="24"/>
          <w:szCs w:val="24"/>
        </w:rPr>
        <w:t xml:space="preserve"> </w:t>
      </w:r>
      <w:r w:rsidRPr="00E566A0">
        <w:rPr>
          <w:rFonts w:ascii="Times New Roman" w:hAnsi="Times New Roman"/>
          <w:sz w:val="24"/>
          <w:szCs w:val="24"/>
        </w:rPr>
        <w:t xml:space="preserve">the meaning of the Securities Act of 1933, as </w:t>
      </w:r>
      <w:r w:rsidRPr="00E566A0">
        <w:rPr>
          <w:rFonts w:ascii="Times New Roman" w:hAnsi="Times New Roman"/>
          <w:sz w:val="24"/>
          <w:szCs w:val="24"/>
        </w:rPr>
        <w:lastRenderedPageBreak/>
        <w:t>amended. Each Member further</w:t>
      </w:r>
      <w:r w:rsidR="00351734" w:rsidRPr="00E566A0">
        <w:rPr>
          <w:rFonts w:ascii="Times New Roman" w:hAnsi="Times New Roman"/>
          <w:sz w:val="24"/>
          <w:szCs w:val="24"/>
        </w:rPr>
        <w:t xml:space="preserve"> </w:t>
      </w:r>
      <w:r w:rsidRPr="00E566A0">
        <w:rPr>
          <w:rFonts w:ascii="Times New Roman" w:hAnsi="Times New Roman"/>
          <w:sz w:val="24"/>
          <w:szCs w:val="24"/>
        </w:rPr>
        <w:t>represents to Company and to all other Members that the Member has no present</w:t>
      </w:r>
      <w:r w:rsidR="00351734" w:rsidRPr="00E566A0">
        <w:rPr>
          <w:rFonts w:ascii="Times New Roman" w:hAnsi="Times New Roman"/>
          <w:sz w:val="24"/>
          <w:szCs w:val="24"/>
        </w:rPr>
        <w:t xml:space="preserve"> </w:t>
      </w:r>
      <w:r w:rsidRPr="00E566A0">
        <w:rPr>
          <w:rFonts w:ascii="Times New Roman" w:hAnsi="Times New Roman"/>
          <w:sz w:val="24"/>
          <w:szCs w:val="24"/>
        </w:rPr>
        <w:t>intention of selling or otherwise disposing of any of Membership Interest, and that no</w:t>
      </w:r>
      <w:r w:rsidR="00351734" w:rsidRPr="00E566A0">
        <w:rPr>
          <w:rFonts w:ascii="Times New Roman" w:hAnsi="Times New Roman"/>
          <w:sz w:val="24"/>
          <w:szCs w:val="24"/>
        </w:rPr>
        <w:t xml:space="preserve"> </w:t>
      </w:r>
      <w:r w:rsidRPr="00E566A0">
        <w:rPr>
          <w:rFonts w:ascii="Times New Roman" w:hAnsi="Times New Roman"/>
          <w:sz w:val="24"/>
          <w:szCs w:val="24"/>
        </w:rPr>
        <w:t>one other than the Member has or will have a beneficial interest in any such</w:t>
      </w:r>
      <w:r w:rsidR="00351734" w:rsidRPr="00E566A0">
        <w:rPr>
          <w:rFonts w:ascii="Times New Roman" w:hAnsi="Times New Roman"/>
          <w:sz w:val="24"/>
          <w:szCs w:val="24"/>
        </w:rPr>
        <w:t xml:space="preserve"> </w:t>
      </w:r>
      <w:r w:rsidRPr="00E566A0">
        <w:rPr>
          <w:rFonts w:ascii="Times New Roman" w:hAnsi="Times New Roman"/>
          <w:sz w:val="24"/>
          <w:szCs w:val="24"/>
        </w:rPr>
        <w:t>Membership Interest. Each Member further represents to Company and to all other</w:t>
      </w:r>
      <w:r w:rsidR="00351734" w:rsidRPr="00E566A0">
        <w:rPr>
          <w:rFonts w:ascii="Times New Roman" w:hAnsi="Times New Roman"/>
          <w:sz w:val="24"/>
          <w:szCs w:val="24"/>
        </w:rPr>
        <w:t xml:space="preserve"> </w:t>
      </w:r>
      <w:r w:rsidRPr="00E566A0">
        <w:rPr>
          <w:rFonts w:ascii="Times New Roman" w:hAnsi="Times New Roman"/>
          <w:sz w:val="24"/>
          <w:szCs w:val="24"/>
        </w:rPr>
        <w:t>Members that the Member has been advised that the Membership Interests have not</w:t>
      </w:r>
      <w:r w:rsidR="00351734" w:rsidRPr="00E566A0">
        <w:rPr>
          <w:rFonts w:ascii="Times New Roman" w:hAnsi="Times New Roman"/>
          <w:sz w:val="24"/>
          <w:szCs w:val="24"/>
        </w:rPr>
        <w:t xml:space="preserve"> </w:t>
      </w:r>
      <w:r w:rsidRPr="00E566A0">
        <w:rPr>
          <w:rFonts w:ascii="Times New Roman" w:hAnsi="Times New Roman"/>
          <w:sz w:val="24"/>
          <w:szCs w:val="24"/>
        </w:rPr>
        <w:t>been registered with the Securities and Exchange Commission and/or any state. The</w:t>
      </w:r>
      <w:r w:rsidR="00351734" w:rsidRPr="00E566A0">
        <w:rPr>
          <w:rFonts w:ascii="Times New Roman" w:hAnsi="Times New Roman"/>
          <w:sz w:val="24"/>
          <w:szCs w:val="24"/>
        </w:rPr>
        <w:t xml:space="preserve"> </w:t>
      </w:r>
      <w:r w:rsidRPr="00E566A0">
        <w:rPr>
          <w:rFonts w:ascii="Times New Roman" w:hAnsi="Times New Roman"/>
          <w:sz w:val="24"/>
          <w:szCs w:val="24"/>
        </w:rPr>
        <w:t>Member agrees that the Member's Membership Interest may not be offered, sold or</w:t>
      </w:r>
      <w:r w:rsidR="00351734" w:rsidRPr="00E566A0">
        <w:rPr>
          <w:rFonts w:ascii="Times New Roman" w:hAnsi="Times New Roman"/>
          <w:sz w:val="24"/>
          <w:szCs w:val="24"/>
        </w:rPr>
        <w:t xml:space="preserve"> </w:t>
      </w:r>
      <w:r w:rsidRPr="00E566A0">
        <w:rPr>
          <w:rFonts w:ascii="Times New Roman" w:hAnsi="Times New Roman"/>
          <w:sz w:val="24"/>
          <w:szCs w:val="24"/>
        </w:rPr>
        <w:t xml:space="preserve">otherwise transferred except in </w:t>
      </w:r>
      <w:r w:rsidR="00351734" w:rsidRPr="00E566A0">
        <w:rPr>
          <w:rFonts w:ascii="Times New Roman" w:hAnsi="Times New Roman"/>
          <w:sz w:val="24"/>
          <w:szCs w:val="24"/>
        </w:rPr>
        <w:t xml:space="preserve">compliance </w:t>
      </w:r>
      <w:r w:rsidRPr="00E566A0">
        <w:rPr>
          <w:rFonts w:ascii="Times New Roman" w:hAnsi="Times New Roman"/>
          <w:sz w:val="24"/>
          <w:szCs w:val="24"/>
        </w:rPr>
        <w:t>with all applicable securities laws and this</w:t>
      </w:r>
      <w:r w:rsidR="00351734" w:rsidRPr="00E566A0">
        <w:rPr>
          <w:rFonts w:ascii="Times New Roman" w:hAnsi="Times New Roman"/>
          <w:sz w:val="24"/>
          <w:szCs w:val="24"/>
        </w:rPr>
        <w:t xml:space="preserve"> </w:t>
      </w:r>
      <w:r w:rsidRPr="00E566A0">
        <w:rPr>
          <w:rFonts w:ascii="Times New Roman" w:hAnsi="Times New Roman"/>
          <w:sz w:val="24"/>
          <w:szCs w:val="24"/>
        </w:rPr>
        <w:t>Agreement.</w:t>
      </w:r>
    </w:p>
    <w:p w14:paraId="504A2568" w14:textId="401E4399" w:rsidR="00086ACC" w:rsidRDefault="00086ACC">
      <w:pPr>
        <w:spacing w:after="0" w:line="240" w:lineRule="auto"/>
        <w:rPr>
          <w:rFonts w:ascii="Times New Roman" w:hAnsi="Times New Roman"/>
          <w:b/>
          <w:sz w:val="24"/>
          <w:szCs w:val="24"/>
        </w:rPr>
      </w:pPr>
    </w:p>
    <w:p w14:paraId="16EC955A" w14:textId="72916E87" w:rsidR="008A45C3" w:rsidRPr="00E566A0" w:rsidRDefault="00FE77E5" w:rsidP="008A45C3">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ARTICLE III</w:t>
      </w:r>
    </w:p>
    <w:p w14:paraId="0D2A5B5D" w14:textId="77777777" w:rsidR="00FE77E5" w:rsidRPr="00E566A0" w:rsidRDefault="00351734" w:rsidP="008A45C3">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C</w:t>
      </w:r>
      <w:r w:rsidR="00FE77E5" w:rsidRPr="00E566A0">
        <w:rPr>
          <w:rFonts w:ascii="Times New Roman" w:hAnsi="Times New Roman"/>
          <w:b/>
          <w:sz w:val="24"/>
          <w:szCs w:val="24"/>
        </w:rPr>
        <w:t>ONTRIBUTIONS AND CAPITAL ACCOUNTS</w:t>
      </w:r>
    </w:p>
    <w:p w14:paraId="2CFFC512" w14:textId="77777777" w:rsidR="008A45C3" w:rsidRPr="00E566A0" w:rsidRDefault="008A45C3" w:rsidP="008A45C3">
      <w:pPr>
        <w:autoSpaceDE w:val="0"/>
        <w:autoSpaceDN w:val="0"/>
        <w:adjustRightInd w:val="0"/>
        <w:spacing w:after="0" w:line="240" w:lineRule="auto"/>
        <w:jc w:val="center"/>
        <w:rPr>
          <w:rFonts w:ascii="Times New Roman" w:hAnsi="Times New Roman"/>
          <w:b/>
          <w:sz w:val="24"/>
          <w:szCs w:val="24"/>
        </w:rPr>
      </w:pPr>
    </w:p>
    <w:p w14:paraId="75CACA8C" w14:textId="6C969667" w:rsidR="00EC49B8" w:rsidRPr="00E566A0" w:rsidRDefault="00FE77E5" w:rsidP="00223287">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223287">
        <w:rPr>
          <w:rFonts w:ascii="Times New Roman" w:hAnsi="Times New Roman"/>
          <w:sz w:val="24"/>
          <w:szCs w:val="24"/>
        </w:rPr>
        <w:t>3</w:t>
      </w:r>
      <w:r w:rsidRPr="00E566A0">
        <w:rPr>
          <w:rFonts w:ascii="Times New Roman" w:hAnsi="Times New Roman"/>
          <w:sz w:val="24"/>
          <w:szCs w:val="24"/>
        </w:rPr>
        <w:t>.</w:t>
      </w:r>
      <w:r w:rsidR="00223287">
        <w:rPr>
          <w:rFonts w:ascii="Times New Roman" w:hAnsi="Times New Roman"/>
          <w:sz w:val="24"/>
          <w:szCs w:val="24"/>
        </w:rPr>
        <w:t>1.</w:t>
      </w:r>
      <w:r w:rsidR="00BA4364">
        <w:rPr>
          <w:rFonts w:ascii="Times New Roman" w:hAnsi="Times New Roman"/>
          <w:sz w:val="24"/>
          <w:szCs w:val="24"/>
        </w:rPr>
        <w:tab/>
      </w:r>
      <w:r w:rsidRPr="00223287">
        <w:rPr>
          <w:rFonts w:ascii="Times New Roman" w:hAnsi="Times New Roman"/>
          <w:sz w:val="24"/>
          <w:szCs w:val="24"/>
          <w:u w:val="single"/>
        </w:rPr>
        <w:t>Initial Contributions</w:t>
      </w:r>
      <w:r w:rsidRPr="00E566A0">
        <w:rPr>
          <w:rFonts w:ascii="Times New Roman" w:hAnsi="Times New Roman"/>
          <w:sz w:val="24"/>
          <w:szCs w:val="24"/>
        </w:rPr>
        <w:t>. The</w:t>
      </w:r>
      <w:r w:rsidR="006461A1" w:rsidRPr="00E566A0">
        <w:rPr>
          <w:rFonts w:ascii="Times New Roman" w:hAnsi="Times New Roman"/>
          <w:sz w:val="24"/>
          <w:szCs w:val="24"/>
        </w:rPr>
        <w:t xml:space="preserve"> </w:t>
      </w:r>
      <w:r w:rsidRPr="00E566A0">
        <w:rPr>
          <w:rFonts w:ascii="Times New Roman" w:hAnsi="Times New Roman"/>
          <w:sz w:val="24"/>
          <w:szCs w:val="24"/>
        </w:rPr>
        <w:t>initial capital contributions shall be made by each initial Member</w:t>
      </w:r>
      <w:ins w:id="131" w:author="Suzanne DuBose" w:date="2024-07-18T18:50:00Z" w16du:dateUtc="2024-07-19T00:50:00Z">
        <w:r w:rsidR="00F10F82">
          <w:rPr>
            <w:rFonts w:ascii="Times New Roman" w:hAnsi="Times New Roman"/>
            <w:sz w:val="24"/>
            <w:szCs w:val="24"/>
          </w:rPr>
          <w:t xml:space="preserve"> on or before </w:t>
        </w:r>
      </w:ins>
      <w:del w:id="132" w:author="Suzanne DuBose" w:date="2024-07-18T18:50:00Z" w16du:dateUtc="2024-07-19T00:50:00Z">
        <w:r w:rsidRPr="00E566A0" w:rsidDel="00F10F82">
          <w:rPr>
            <w:rFonts w:ascii="Times New Roman" w:hAnsi="Times New Roman"/>
            <w:sz w:val="24"/>
            <w:szCs w:val="24"/>
          </w:rPr>
          <w:delText xml:space="preserve"> </w:delText>
        </w:r>
        <w:r w:rsidR="00ED66EC" w:rsidRPr="00E566A0" w:rsidDel="00F10F82">
          <w:rPr>
            <w:rFonts w:ascii="Times New Roman" w:hAnsi="Times New Roman"/>
            <w:sz w:val="24"/>
            <w:szCs w:val="24"/>
          </w:rPr>
          <w:delText xml:space="preserve">as of </w:delText>
        </w:r>
      </w:del>
      <w:ins w:id="133" w:author="Suzanne DuBose" w:date="2024-07-19T14:25:00Z" w16du:dateUtc="2024-07-19T20:25:00Z">
        <w:r w:rsidR="00C56A6D" w:rsidRPr="00C56A6D">
          <w:rPr>
            <w:rFonts w:ascii="Times New Roman" w:hAnsi="Times New Roman"/>
            <w:sz w:val="24"/>
            <w:szCs w:val="24"/>
            <w:highlight w:val="yellow"/>
            <w:rPrChange w:id="134" w:author="Suzanne DuBose" w:date="2024-07-19T14:25:00Z" w16du:dateUtc="2024-07-19T20:25:00Z">
              <w:rPr>
                <w:rFonts w:ascii="Times New Roman" w:hAnsi="Times New Roman"/>
                <w:sz w:val="24"/>
                <w:szCs w:val="24"/>
              </w:rPr>
            </w:rPrChange>
          </w:rPr>
          <w:t>April</w:t>
        </w:r>
        <w:r w:rsidR="00C56A6D">
          <w:rPr>
            <w:rFonts w:ascii="Times New Roman" w:hAnsi="Times New Roman"/>
            <w:sz w:val="24"/>
            <w:szCs w:val="24"/>
          </w:rPr>
          <w:t xml:space="preserve"> </w:t>
        </w:r>
      </w:ins>
      <w:ins w:id="135" w:author="Suzanne DuBose" w:date="2024-07-19T13:58:00Z" w16du:dateUtc="2024-07-19T19:58:00Z">
        <w:r w:rsidR="0022504B" w:rsidRPr="0022504B">
          <w:rPr>
            <w:rFonts w:ascii="Times New Roman" w:hAnsi="Times New Roman"/>
            <w:sz w:val="24"/>
            <w:szCs w:val="24"/>
            <w:highlight w:val="yellow"/>
            <w:rPrChange w:id="136" w:author="Suzanne DuBose" w:date="2024-07-19T13:58:00Z" w16du:dateUtc="2024-07-19T19:58:00Z">
              <w:rPr>
                <w:rFonts w:ascii="Times New Roman" w:hAnsi="Times New Roman"/>
                <w:sz w:val="24"/>
                <w:szCs w:val="24"/>
              </w:rPr>
            </w:rPrChange>
          </w:rPr>
          <w:t>1, 2022</w:t>
        </w:r>
      </w:ins>
      <w:del w:id="137" w:author="Suzanne DuBose" w:date="2024-07-18T18:50:00Z" w16du:dateUtc="2024-07-19T00:50:00Z">
        <w:r w:rsidR="004549B8" w:rsidRPr="0022504B" w:rsidDel="00F10F82">
          <w:rPr>
            <w:rFonts w:ascii="Times New Roman" w:hAnsi="Times New Roman"/>
            <w:sz w:val="24"/>
            <w:szCs w:val="24"/>
          </w:rPr>
          <w:delText xml:space="preserve">August </w:delText>
        </w:r>
        <w:r w:rsidR="0036086E" w:rsidRPr="0022504B" w:rsidDel="00F10F82">
          <w:rPr>
            <w:rFonts w:ascii="Times New Roman" w:hAnsi="Times New Roman"/>
            <w:sz w:val="24"/>
            <w:szCs w:val="24"/>
          </w:rPr>
          <w:delText>31</w:delText>
        </w:r>
        <w:r w:rsidR="00223287" w:rsidRPr="0022504B" w:rsidDel="00F10F82">
          <w:rPr>
            <w:rFonts w:ascii="Times New Roman" w:hAnsi="Times New Roman"/>
            <w:sz w:val="24"/>
            <w:szCs w:val="24"/>
          </w:rPr>
          <w:delText>, 2020</w:delText>
        </w:r>
      </w:del>
      <w:r w:rsidR="00ED4D08" w:rsidRPr="00E566A0">
        <w:rPr>
          <w:rFonts w:ascii="Times New Roman" w:hAnsi="Times New Roman"/>
          <w:sz w:val="24"/>
          <w:szCs w:val="24"/>
        </w:rPr>
        <w:t xml:space="preserve"> in the amount </w:t>
      </w:r>
      <w:r w:rsidR="00223287">
        <w:rPr>
          <w:rFonts w:ascii="Times New Roman" w:hAnsi="Times New Roman"/>
          <w:sz w:val="24"/>
          <w:szCs w:val="24"/>
        </w:rPr>
        <w:t>as set forth in Exhibit “A” attached hereto and incorporated herein for all purposes</w:t>
      </w:r>
      <w:r w:rsidR="00ED66EC" w:rsidRPr="00E566A0">
        <w:rPr>
          <w:rFonts w:ascii="Times New Roman" w:hAnsi="Times New Roman"/>
          <w:sz w:val="24"/>
          <w:szCs w:val="24"/>
        </w:rPr>
        <w:t xml:space="preserve">.  </w:t>
      </w:r>
      <w:r w:rsidR="00223287">
        <w:rPr>
          <w:rFonts w:ascii="Times New Roman" w:hAnsi="Times New Roman"/>
          <w:sz w:val="24"/>
          <w:szCs w:val="24"/>
        </w:rPr>
        <w:t>If A</w:t>
      </w:r>
      <w:r w:rsidR="00351734" w:rsidRPr="00E566A0">
        <w:rPr>
          <w:rFonts w:ascii="Times New Roman" w:hAnsi="Times New Roman"/>
          <w:sz w:val="24"/>
          <w:szCs w:val="24"/>
        </w:rPr>
        <w:t>dditional</w:t>
      </w:r>
      <w:r w:rsidRPr="00E566A0">
        <w:rPr>
          <w:rFonts w:ascii="Times New Roman" w:hAnsi="Times New Roman"/>
          <w:sz w:val="24"/>
          <w:szCs w:val="24"/>
        </w:rPr>
        <w:t xml:space="preserve"> Members are permitted to join Company, each</w:t>
      </w:r>
      <w:r w:rsidR="00351734" w:rsidRPr="00E566A0">
        <w:rPr>
          <w:rFonts w:ascii="Times New Roman" w:hAnsi="Times New Roman"/>
          <w:sz w:val="24"/>
          <w:szCs w:val="24"/>
        </w:rPr>
        <w:t xml:space="preserve"> </w:t>
      </w:r>
      <w:r w:rsidRPr="00E566A0">
        <w:rPr>
          <w:rFonts w:ascii="Times New Roman" w:hAnsi="Times New Roman"/>
          <w:sz w:val="24"/>
          <w:szCs w:val="24"/>
        </w:rPr>
        <w:t>such Additional Member shall make a capital contribution in the amount and form as</w:t>
      </w:r>
      <w:r w:rsidR="00351734" w:rsidRPr="00E566A0">
        <w:rPr>
          <w:rFonts w:ascii="Times New Roman" w:hAnsi="Times New Roman"/>
          <w:sz w:val="24"/>
          <w:szCs w:val="24"/>
        </w:rPr>
        <w:t xml:space="preserve"> </w:t>
      </w:r>
      <w:r w:rsidRPr="00E566A0">
        <w:rPr>
          <w:rFonts w:ascii="Times New Roman" w:hAnsi="Times New Roman"/>
          <w:sz w:val="24"/>
          <w:szCs w:val="24"/>
        </w:rPr>
        <w:t>established by</w:t>
      </w:r>
      <w:r w:rsidR="00351734" w:rsidRPr="00E566A0">
        <w:rPr>
          <w:rFonts w:ascii="Times New Roman" w:hAnsi="Times New Roman"/>
          <w:sz w:val="24"/>
          <w:szCs w:val="24"/>
        </w:rPr>
        <w:t xml:space="preserve"> </w:t>
      </w:r>
      <w:r w:rsidRPr="00E566A0">
        <w:rPr>
          <w:rFonts w:ascii="Times New Roman" w:hAnsi="Times New Roman"/>
          <w:sz w:val="24"/>
          <w:szCs w:val="24"/>
        </w:rPr>
        <w:t xml:space="preserve">a </w:t>
      </w:r>
      <w:r w:rsidR="00CD17D7" w:rsidRPr="00E566A0">
        <w:rPr>
          <w:rFonts w:ascii="Times New Roman" w:hAnsi="Times New Roman"/>
          <w:sz w:val="24"/>
          <w:szCs w:val="24"/>
        </w:rPr>
        <w:t xml:space="preserve">unanimous </w:t>
      </w:r>
      <w:r w:rsidR="008E4C56">
        <w:rPr>
          <w:rFonts w:ascii="Times New Roman" w:hAnsi="Times New Roman"/>
          <w:sz w:val="24"/>
          <w:szCs w:val="24"/>
        </w:rPr>
        <w:t>v</w:t>
      </w:r>
      <w:r w:rsidR="00CD17D7" w:rsidRPr="00E566A0">
        <w:rPr>
          <w:rFonts w:ascii="Times New Roman" w:hAnsi="Times New Roman"/>
          <w:sz w:val="24"/>
          <w:szCs w:val="24"/>
        </w:rPr>
        <w:t>ote of</w:t>
      </w:r>
      <w:r w:rsidRPr="00E566A0">
        <w:rPr>
          <w:rFonts w:ascii="Times New Roman" w:hAnsi="Times New Roman"/>
          <w:sz w:val="24"/>
          <w:szCs w:val="24"/>
        </w:rPr>
        <w:t xml:space="preserve"> the existing Members of Company.</w:t>
      </w:r>
      <w:r w:rsidR="00223287">
        <w:rPr>
          <w:rFonts w:ascii="Times New Roman" w:hAnsi="Times New Roman"/>
          <w:sz w:val="24"/>
          <w:szCs w:val="24"/>
        </w:rPr>
        <w:t xml:space="preserve"> </w:t>
      </w:r>
      <w:r w:rsidR="00EC49B8" w:rsidRPr="00E566A0">
        <w:rPr>
          <w:rFonts w:ascii="Times New Roman" w:hAnsi="Times New Roman"/>
          <w:sz w:val="24"/>
          <w:szCs w:val="24"/>
        </w:rPr>
        <w:t xml:space="preserve">Other investments made by Members (sweat equity) remain the property of the Company.  </w:t>
      </w:r>
    </w:p>
    <w:p w14:paraId="7FC947A1" w14:textId="77777777" w:rsidR="00E506F2" w:rsidRPr="00E566A0" w:rsidRDefault="00E506F2" w:rsidP="008A45C3">
      <w:pPr>
        <w:autoSpaceDE w:val="0"/>
        <w:autoSpaceDN w:val="0"/>
        <w:adjustRightInd w:val="0"/>
        <w:spacing w:after="0" w:line="240" w:lineRule="auto"/>
        <w:rPr>
          <w:rFonts w:ascii="Times New Roman" w:hAnsi="Times New Roman"/>
          <w:sz w:val="24"/>
          <w:szCs w:val="24"/>
        </w:rPr>
      </w:pPr>
    </w:p>
    <w:p w14:paraId="59083CAE" w14:textId="6718A837" w:rsidR="00FE77E5" w:rsidRPr="00E566A0" w:rsidRDefault="00FE77E5" w:rsidP="00C02549">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C02549">
        <w:rPr>
          <w:rFonts w:ascii="Times New Roman" w:hAnsi="Times New Roman"/>
          <w:sz w:val="24"/>
          <w:szCs w:val="24"/>
        </w:rPr>
        <w:t>3.</w:t>
      </w:r>
      <w:r w:rsidRPr="00E566A0">
        <w:rPr>
          <w:rFonts w:ascii="Times New Roman" w:hAnsi="Times New Roman"/>
          <w:sz w:val="24"/>
          <w:szCs w:val="24"/>
        </w:rPr>
        <w:t>2.</w:t>
      </w:r>
      <w:r w:rsidR="00BA4364">
        <w:rPr>
          <w:rFonts w:ascii="Times New Roman" w:hAnsi="Times New Roman"/>
          <w:sz w:val="24"/>
          <w:szCs w:val="24"/>
        </w:rPr>
        <w:tab/>
      </w:r>
      <w:r w:rsidRPr="00C02549">
        <w:rPr>
          <w:rFonts w:ascii="Times New Roman" w:hAnsi="Times New Roman"/>
          <w:sz w:val="24"/>
          <w:szCs w:val="24"/>
          <w:u w:val="single"/>
        </w:rPr>
        <w:t>No Interest on or Withdrawal Rights</w:t>
      </w:r>
      <w:r w:rsidR="00CD17D7" w:rsidRPr="00C02549">
        <w:rPr>
          <w:rFonts w:ascii="Times New Roman" w:hAnsi="Times New Roman"/>
          <w:sz w:val="24"/>
          <w:szCs w:val="24"/>
          <w:u w:val="single"/>
        </w:rPr>
        <w:t xml:space="preserve"> of Capital Contributions</w:t>
      </w:r>
      <w:r w:rsidR="00CD17D7" w:rsidRPr="00E566A0">
        <w:rPr>
          <w:rFonts w:ascii="Times New Roman" w:hAnsi="Times New Roman"/>
          <w:sz w:val="24"/>
          <w:szCs w:val="24"/>
        </w:rPr>
        <w:t>.</w:t>
      </w:r>
      <w:r w:rsidR="00C02549">
        <w:rPr>
          <w:rFonts w:ascii="Times New Roman" w:hAnsi="Times New Roman"/>
          <w:sz w:val="24"/>
          <w:szCs w:val="24"/>
        </w:rPr>
        <w:t xml:space="preserve">  </w:t>
      </w:r>
      <w:r w:rsidRPr="00E566A0">
        <w:rPr>
          <w:rFonts w:ascii="Times New Roman" w:hAnsi="Times New Roman"/>
          <w:sz w:val="24"/>
          <w:szCs w:val="24"/>
        </w:rPr>
        <w:t>No</w:t>
      </w:r>
      <w:r w:rsidR="00351734" w:rsidRPr="00E566A0">
        <w:rPr>
          <w:rFonts w:ascii="Times New Roman" w:hAnsi="Times New Roman"/>
          <w:sz w:val="24"/>
          <w:szCs w:val="24"/>
        </w:rPr>
        <w:t xml:space="preserve"> </w:t>
      </w:r>
      <w:r w:rsidRPr="00E566A0">
        <w:rPr>
          <w:rFonts w:ascii="Times New Roman" w:hAnsi="Times New Roman"/>
          <w:sz w:val="24"/>
          <w:szCs w:val="24"/>
        </w:rPr>
        <w:t xml:space="preserve">interest shall accrue on any capital contribution. No Member </w:t>
      </w:r>
      <w:r w:rsidR="00351734" w:rsidRPr="00E566A0">
        <w:rPr>
          <w:rFonts w:ascii="Times New Roman" w:hAnsi="Times New Roman"/>
          <w:sz w:val="24"/>
          <w:szCs w:val="24"/>
        </w:rPr>
        <w:t>shall</w:t>
      </w:r>
      <w:r w:rsidRPr="00E566A0">
        <w:rPr>
          <w:rFonts w:ascii="Times New Roman" w:hAnsi="Times New Roman"/>
          <w:sz w:val="24"/>
          <w:szCs w:val="24"/>
        </w:rPr>
        <w:t xml:space="preserve"> have the right to</w:t>
      </w:r>
      <w:r w:rsidR="00351734" w:rsidRPr="00E566A0">
        <w:rPr>
          <w:rFonts w:ascii="Times New Roman" w:hAnsi="Times New Roman"/>
          <w:sz w:val="24"/>
          <w:szCs w:val="24"/>
        </w:rPr>
        <w:t xml:space="preserve"> </w:t>
      </w:r>
      <w:r w:rsidRPr="00E566A0">
        <w:rPr>
          <w:rFonts w:ascii="Times New Roman" w:hAnsi="Times New Roman"/>
          <w:sz w:val="24"/>
          <w:szCs w:val="24"/>
        </w:rPr>
        <w:t>withdraw or to be repaid any capital contribution, except as provided in this Agreement.</w:t>
      </w:r>
    </w:p>
    <w:p w14:paraId="2C0CD753" w14:textId="77777777" w:rsidR="00E506F2" w:rsidRPr="00E566A0" w:rsidRDefault="00E506F2" w:rsidP="008A45C3">
      <w:pPr>
        <w:autoSpaceDE w:val="0"/>
        <w:autoSpaceDN w:val="0"/>
        <w:adjustRightInd w:val="0"/>
        <w:spacing w:after="0" w:line="240" w:lineRule="auto"/>
        <w:rPr>
          <w:rFonts w:ascii="Times New Roman" w:hAnsi="Times New Roman"/>
          <w:sz w:val="24"/>
          <w:szCs w:val="24"/>
        </w:rPr>
      </w:pPr>
    </w:p>
    <w:p w14:paraId="29428CE9" w14:textId="29A8CF81" w:rsidR="00FE77E5" w:rsidRPr="005A4E2C" w:rsidRDefault="00FE77E5" w:rsidP="00C02549">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Section 3.</w:t>
      </w:r>
      <w:r w:rsidR="00C02549">
        <w:rPr>
          <w:rFonts w:ascii="Times New Roman" w:hAnsi="Times New Roman"/>
          <w:sz w:val="24"/>
          <w:szCs w:val="24"/>
        </w:rPr>
        <w:t>3.</w:t>
      </w:r>
      <w:r w:rsidR="00BA4364">
        <w:rPr>
          <w:rFonts w:ascii="Times New Roman" w:hAnsi="Times New Roman"/>
          <w:sz w:val="24"/>
          <w:szCs w:val="24"/>
        </w:rPr>
        <w:tab/>
      </w:r>
      <w:r w:rsidRPr="00C02549">
        <w:rPr>
          <w:rFonts w:ascii="Times New Roman" w:hAnsi="Times New Roman"/>
          <w:sz w:val="24"/>
          <w:szCs w:val="24"/>
          <w:u w:val="single"/>
        </w:rPr>
        <w:t xml:space="preserve">Additional </w:t>
      </w:r>
      <w:r w:rsidR="00E506F2" w:rsidRPr="00C02549">
        <w:rPr>
          <w:rFonts w:ascii="Times New Roman" w:hAnsi="Times New Roman"/>
          <w:sz w:val="24"/>
          <w:szCs w:val="24"/>
          <w:u w:val="single"/>
        </w:rPr>
        <w:t>Cap</w:t>
      </w:r>
      <w:r w:rsidRPr="00C02549">
        <w:rPr>
          <w:rFonts w:ascii="Times New Roman" w:hAnsi="Times New Roman"/>
          <w:sz w:val="24"/>
          <w:szCs w:val="24"/>
          <w:u w:val="single"/>
        </w:rPr>
        <w:t>ital</w:t>
      </w:r>
      <w:r w:rsidRPr="00E566A0">
        <w:rPr>
          <w:rFonts w:ascii="Times New Roman" w:hAnsi="Times New Roman"/>
          <w:sz w:val="24"/>
          <w:szCs w:val="24"/>
        </w:rPr>
        <w:t xml:space="preserve">. </w:t>
      </w:r>
      <w:r w:rsidRPr="005A4E2C">
        <w:rPr>
          <w:rFonts w:ascii="Times New Roman" w:hAnsi="Times New Roman"/>
          <w:sz w:val="24"/>
          <w:szCs w:val="24"/>
        </w:rPr>
        <w:t>The</w:t>
      </w:r>
      <w:r w:rsidR="000B47C7">
        <w:rPr>
          <w:rFonts w:ascii="Times New Roman" w:hAnsi="Times New Roman"/>
          <w:sz w:val="24"/>
          <w:szCs w:val="24"/>
        </w:rPr>
        <w:t xml:space="preserve"> </w:t>
      </w:r>
      <w:r w:rsidRPr="005A4E2C">
        <w:rPr>
          <w:rFonts w:ascii="Times New Roman" w:hAnsi="Times New Roman"/>
          <w:sz w:val="24"/>
          <w:szCs w:val="24"/>
        </w:rPr>
        <w:t>Members, in their individual</w:t>
      </w:r>
      <w:r w:rsidR="00351734" w:rsidRPr="005A4E2C">
        <w:rPr>
          <w:rFonts w:ascii="Times New Roman" w:hAnsi="Times New Roman"/>
          <w:sz w:val="24"/>
          <w:szCs w:val="24"/>
        </w:rPr>
        <w:t xml:space="preserve"> </w:t>
      </w:r>
      <w:r w:rsidRPr="005A4E2C">
        <w:rPr>
          <w:rFonts w:ascii="Times New Roman" w:hAnsi="Times New Roman"/>
          <w:sz w:val="24"/>
          <w:szCs w:val="24"/>
        </w:rPr>
        <w:t>discretion, may loan additional capital to Company. All such loans to Company sh</w:t>
      </w:r>
      <w:r w:rsidR="00351734" w:rsidRPr="005A4E2C">
        <w:rPr>
          <w:rFonts w:ascii="Times New Roman" w:hAnsi="Times New Roman"/>
          <w:sz w:val="24"/>
          <w:szCs w:val="24"/>
        </w:rPr>
        <w:t xml:space="preserve">all </w:t>
      </w:r>
      <w:r w:rsidRPr="005A4E2C">
        <w:rPr>
          <w:rFonts w:ascii="Times New Roman" w:hAnsi="Times New Roman"/>
          <w:sz w:val="24"/>
          <w:szCs w:val="24"/>
        </w:rPr>
        <w:t xml:space="preserve">accrue interest at </w:t>
      </w:r>
      <w:ins w:id="138" w:author="Suzanne DuBose" w:date="2024-07-19T13:59:00Z" w16du:dateUtc="2024-07-19T19:59:00Z">
        <w:r w:rsidR="0022504B">
          <w:rPr>
            <w:rFonts w:ascii="Times New Roman" w:hAnsi="Times New Roman"/>
            <w:sz w:val="24"/>
            <w:szCs w:val="24"/>
          </w:rPr>
          <w:t>a</w:t>
        </w:r>
      </w:ins>
      <w:del w:id="139" w:author="Suzanne DuBose" w:date="2024-07-19T13:59:00Z" w16du:dateUtc="2024-07-19T19:59:00Z">
        <w:r w:rsidRPr="005A4E2C" w:rsidDel="0022504B">
          <w:rPr>
            <w:rFonts w:ascii="Times New Roman" w:hAnsi="Times New Roman"/>
            <w:sz w:val="24"/>
            <w:szCs w:val="24"/>
          </w:rPr>
          <w:delText>the</w:delText>
        </w:r>
      </w:del>
      <w:r w:rsidRPr="005A4E2C">
        <w:rPr>
          <w:rFonts w:ascii="Times New Roman" w:hAnsi="Times New Roman"/>
          <w:sz w:val="24"/>
          <w:szCs w:val="24"/>
        </w:rPr>
        <w:t xml:space="preserve"> rate </w:t>
      </w:r>
      <w:ins w:id="140" w:author="Suzanne DuBose" w:date="2024-07-18T18:50:00Z" w16du:dateUtc="2024-07-19T00:50:00Z">
        <w:r w:rsidR="00F10F82">
          <w:rPr>
            <w:rFonts w:ascii="Times New Roman" w:hAnsi="Times New Roman"/>
            <w:sz w:val="24"/>
            <w:szCs w:val="24"/>
          </w:rPr>
          <w:t xml:space="preserve">to be determined by a Majority Vote of the Board of Managers not to exceed </w:t>
        </w:r>
      </w:ins>
      <w:del w:id="141" w:author="Suzanne DuBose" w:date="2024-07-18T18:50:00Z" w16du:dateUtc="2024-07-19T00:50:00Z">
        <w:r w:rsidRPr="005A4E2C" w:rsidDel="00F10F82">
          <w:rPr>
            <w:rFonts w:ascii="Times New Roman" w:hAnsi="Times New Roman"/>
            <w:sz w:val="24"/>
            <w:szCs w:val="24"/>
          </w:rPr>
          <w:delText xml:space="preserve">of </w:delText>
        </w:r>
      </w:del>
      <w:r w:rsidRPr="004E01F5">
        <w:rPr>
          <w:rFonts w:ascii="Times New Roman" w:hAnsi="Times New Roman"/>
          <w:sz w:val="24"/>
          <w:szCs w:val="24"/>
        </w:rPr>
        <w:t>t</w:t>
      </w:r>
      <w:ins w:id="142" w:author="Suzanne DuBose" w:date="2024-07-18T18:50:00Z" w16du:dateUtc="2024-07-19T00:50:00Z">
        <w:r w:rsidR="00F10F82" w:rsidRPr="004E01F5">
          <w:rPr>
            <w:rFonts w:ascii="Times New Roman" w:hAnsi="Times New Roman"/>
            <w:sz w:val="24"/>
            <w:szCs w:val="24"/>
            <w:rPrChange w:id="143" w:author="Suzanne DuBose" w:date="2024-07-19T14:41:00Z" w16du:dateUtc="2024-07-19T20:41:00Z">
              <w:rPr>
                <w:rFonts w:ascii="Times New Roman" w:hAnsi="Times New Roman"/>
                <w:sz w:val="24"/>
                <w:szCs w:val="24"/>
                <w:highlight w:val="yellow"/>
              </w:rPr>
            </w:rPrChange>
          </w:rPr>
          <w:t>welve</w:t>
        </w:r>
      </w:ins>
      <w:del w:id="144" w:author="Suzanne DuBose" w:date="2024-07-18T18:50:00Z" w16du:dateUtc="2024-07-19T00:50:00Z">
        <w:r w:rsidRPr="004E01F5" w:rsidDel="00F10F82">
          <w:rPr>
            <w:rFonts w:ascii="Times New Roman" w:hAnsi="Times New Roman"/>
            <w:sz w:val="24"/>
            <w:szCs w:val="24"/>
          </w:rPr>
          <w:delText>en</w:delText>
        </w:r>
      </w:del>
      <w:r w:rsidRPr="004E01F5">
        <w:rPr>
          <w:rFonts w:ascii="Times New Roman" w:hAnsi="Times New Roman"/>
          <w:sz w:val="24"/>
          <w:szCs w:val="24"/>
        </w:rPr>
        <w:t xml:space="preserve"> percent (1</w:t>
      </w:r>
      <w:ins w:id="145" w:author="Suzanne DuBose" w:date="2024-07-18T18:50:00Z" w16du:dateUtc="2024-07-19T00:50:00Z">
        <w:r w:rsidR="00F10F82" w:rsidRPr="004E01F5">
          <w:rPr>
            <w:rFonts w:ascii="Times New Roman" w:hAnsi="Times New Roman"/>
            <w:sz w:val="24"/>
            <w:szCs w:val="24"/>
            <w:rPrChange w:id="146" w:author="Suzanne DuBose" w:date="2024-07-19T14:41:00Z" w16du:dateUtc="2024-07-19T20:41:00Z">
              <w:rPr>
                <w:rFonts w:ascii="Times New Roman" w:hAnsi="Times New Roman"/>
                <w:sz w:val="24"/>
                <w:szCs w:val="24"/>
                <w:highlight w:val="yellow"/>
              </w:rPr>
            </w:rPrChange>
          </w:rPr>
          <w:t>2</w:t>
        </w:r>
      </w:ins>
      <w:del w:id="147" w:author="Suzanne DuBose" w:date="2024-07-18T18:50:00Z" w16du:dateUtc="2024-07-19T00:50:00Z">
        <w:r w:rsidRPr="004E01F5" w:rsidDel="00F10F82">
          <w:rPr>
            <w:rFonts w:ascii="Times New Roman" w:hAnsi="Times New Roman"/>
            <w:sz w:val="24"/>
            <w:szCs w:val="24"/>
          </w:rPr>
          <w:delText>0</w:delText>
        </w:r>
      </w:del>
      <w:r w:rsidRPr="004E01F5">
        <w:rPr>
          <w:rFonts w:ascii="Times New Roman" w:hAnsi="Times New Roman"/>
          <w:sz w:val="24"/>
          <w:szCs w:val="24"/>
        </w:rPr>
        <w:t>%) per annum</w:t>
      </w:r>
      <w:r w:rsidRPr="005A4E2C">
        <w:rPr>
          <w:rFonts w:ascii="Times New Roman" w:hAnsi="Times New Roman"/>
          <w:sz w:val="24"/>
          <w:szCs w:val="24"/>
        </w:rPr>
        <w:t xml:space="preserve">. All such loan(s) </w:t>
      </w:r>
      <w:r w:rsidR="00351734" w:rsidRPr="005A4E2C">
        <w:rPr>
          <w:rFonts w:ascii="Times New Roman" w:hAnsi="Times New Roman"/>
          <w:sz w:val="24"/>
          <w:szCs w:val="24"/>
        </w:rPr>
        <w:t>shall</w:t>
      </w:r>
      <w:r w:rsidRPr="005A4E2C">
        <w:rPr>
          <w:rFonts w:ascii="Times New Roman" w:hAnsi="Times New Roman"/>
          <w:sz w:val="24"/>
          <w:szCs w:val="24"/>
        </w:rPr>
        <w:t xml:space="preserve"> be</w:t>
      </w:r>
      <w:r w:rsidR="00351734" w:rsidRPr="005A4E2C">
        <w:rPr>
          <w:rFonts w:ascii="Times New Roman" w:hAnsi="Times New Roman"/>
          <w:sz w:val="24"/>
          <w:szCs w:val="24"/>
        </w:rPr>
        <w:t xml:space="preserve"> </w:t>
      </w:r>
      <w:r w:rsidRPr="005A4E2C">
        <w:rPr>
          <w:rFonts w:ascii="Times New Roman" w:hAnsi="Times New Roman"/>
          <w:sz w:val="24"/>
          <w:szCs w:val="24"/>
        </w:rPr>
        <w:t>repaid by</w:t>
      </w:r>
      <w:r w:rsidR="00351734" w:rsidRPr="005A4E2C">
        <w:rPr>
          <w:rFonts w:ascii="Times New Roman" w:hAnsi="Times New Roman"/>
          <w:sz w:val="24"/>
          <w:szCs w:val="24"/>
        </w:rPr>
        <w:t xml:space="preserve"> </w:t>
      </w:r>
      <w:r w:rsidRPr="005A4E2C">
        <w:rPr>
          <w:rFonts w:ascii="Times New Roman" w:hAnsi="Times New Roman"/>
          <w:sz w:val="24"/>
          <w:szCs w:val="24"/>
        </w:rPr>
        <w:t>Company on such terms and conditions as are established by a Majority Vote</w:t>
      </w:r>
      <w:r w:rsidR="00351734" w:rsidRPr="005A4E2C">
        <w:rPr>
          <w:rFonts w:ascii="Times New Roman" w:hAnsi="Times New Roman"/>
          <w:sz w:val="24"/>
          <w:szCs w:val="24"/>
        </w:rPr>
        <w:t xml:space="preserve"> </w:t>
      </w:r>
      <w:r w:rsidRPr="005A4E2C">
        <w:rPr>
          <w:rFonts w:ascii="Times New Roman" w:hAnsi="Times New Roman"/>
          <w:sz w:val="24"/>
          <w:szCs w:val="24"/>
        </w:rPr>
        <w:t xml:space="preserve">of the </w:t>
      </w:r>
      <w:r w:rsidR="004549B8">
        <w:rPr>
          <w:rFonts w:ascii="Times New Roman" w:hAnsi="Times New Roman"/>
          <w:sz w:val="24"/>
          <w:szCs w:val="24"/>
        </w:rPr>
        <w:t>Board of Managers</w:t>
      </w:r>
      <w:r w:rsidRPr="005A4E2C">
        <w:rPr>
          <w:rFonts w:ascii="Times New Roman" w:hAnsi="Times New Roman"/>
          <w:sz w:val="24"/>
          <w:szCs w:val="24"/>
        </w:rPr>
        <w:t>.</w:t>
      </w:r>
      <w:r w:rsidR="005A4E2C" w:rsidRPr="005A4E2C">
        <w:rPr>
          <w:rFonts w:ascii="Times New Roman" w:hAnsi="Times New Roman"/>
          <w:sz w:val="24"/>
          <w:szCs w:val="24"/>
        </w:rPr>
        <w:t xml:space="preserve"> Additionally, any Member may, with the approval of the Board of Managers, make </w:t>
      </w:r>
      <w:r w:rsidR="00026EEB">
        <w:rPr>
          <w:rFonts w:ascii="Times New Roman" w:hAnsi="Times New Roman"/>
          <w:sz w:val="24"/>
          <w:szCs w:val="24"/>
        </w:rPr>
        <w:t>a</w:t>
      </w:r>
      <w:r w:rsidR="005A4E2C" w:rsidRPr="005A4E2C">
        <w:rPr>
          <w:rFonts w:ascii="Times New Roman" w:hAnsi="Times New Roman"/>
          <w:sz w:val="24"/>
          <w:szCs w:val="24"/>
        </w:rPr>
        <w:t xml:space="preserve">dditional </w:t>
      </w:r>
      <w:r w:rsidR="00026EEB">
        <w:rPr>
          <w:rFonts w:ascii="Times New Roman" w:hAnsi="Times New Roman"/>
          <w:sz w:val="24"/>
          <w:szCs w:val="24"/>
        </w:rPr>
        <w:t>c</w:t>
      </w:r>
      <w:r w:rsidR="005A4E2C" w:rsidRPr="005A4E2C">
        <w:rPr>
          <w:rFonts w:ascii="Times New Roman" w:hAnsi="Times New Roman"/>
          <w:sz w:val="24"/>
          <w:szCs w:val="24"/>
        </w:rPr>
        <w:t xml:space="preserve">apital </w:t>
      </w:r>
      <w:r w:rsidR="00026EEB">
        <w:rPr>
          <w:rFonts w:ascii="Times New Roman" w:hAnsi="Times New Roman"/>
          <w:sz w:val="24"/>
          <w:szCs w:val="24"/>
        </w:rPr>
        <w:t>c</w:t>
      </w:r>
      <w:r w:rsidR="005A4E2C" w:rsidRPr="005A4E2C">
        <w:rPr>
          <w:rFonts w:ascii="Times New Roman" w:hAnsi="Times New Roman"/>
          <w:sz w:val="24"/>
          <w:szCs w:val="24"/>
        </w:rPr>
        <w:t>ontributions to Company</w:t>
      </w:r>
      <w:ins w:id="148" w:author="Suzanne DuBose" w:date="2024-07-19T13:59:00Z" w16du:dateUtc="2024-07-19T19:59:00Z">
        <w:r w:rsidR="0022504B">
          <w:rPr>
            <w:rFonts w:ascii="Times New Roman" w:hAnsi="Times New Roman"/>
            <w:sz w:val="24"/>
            <w:szCs w:val="24"/>
          </w:rPr>
          <w:t xml:space="preserve"> from time to time</w:t>
        </w:r>
      </w:ins>
      <w:r w:rsidR="005A4E2C" w:rsidRPr="005A4E2C">
        <w:rPr>
          <w:rFonts w:ascii="Times New Roman" w:hAnsi="Times New Roman"/>
          <w:sz w:val="24"/>
          <w:szCs w:val="24"/>
        </w:rPr>
        <w:t xml:space="preserve"> </w:t>
      </w:r>
      <w:r w:rsidR="005A4E2C">
        <w:rPr>
          <w:rFonts w:ascii="Times New Roman" w:hAnsi="Times New Roman"/>
          <w:sz w:val="24"/>
          <w:szCs w:val="24"/>
        </w:rPr>
        <w:t>that is not in the form of a loan</w:t>
      </w:r>
      <w:del w:id="149" w:author="Suzanne DuBose" w:date="2024-07-19T13:59:00Z" w16du:dateUtc="2024-07-19T19:59:00Z">
        <w:r w:rsidR="005A4E2C" w:rsidDel="0022504B">
          <w:rPr>
            <w:rFonts w:ascii="Times New Roman" w:hAnsi="Times New Roman"/>
            <w:sz w:val="24"/>
            <w:szCs w:val="24"/>
          </w:rPr>
          <w:delText xml:space="preserve"> </w:delText>
        </w:r>
        <w:r w:rsidR="005A4E2C" w:rsidRPr="005A4E2C" w:rsidDel="0022504B">
          <w:rPr>
            <w:rFonts w:ascii="Times New Roman" w:hAnsi="Times New Roman"/>
            <w:sz w:val="24"/>
            <w:szCs w:val="24"/>
          </w:rPr>
          <w:delText>from time to time</w:delText>
        </w:r>
      </w:del>
      <w:r w:rsidR="00B4493E">
        <w:rPr>
          <w:rFonts w:ascii="Times New Roman" w:hAnsi="Times New Roman"/>
          <w:sz w:val="24"/>
          <w:szCs w:val="24"/>
        </w:rPr>
        <w:t xml:space="preserve">. </w:t>
      </w:r>
      <w:ins w:id="150" w:author="Suzanne DuBose" w:date="2024-07-18T18:05:00Z" w16du:dateUtc="2024-07-19T00:05:00Z">
        <w:r w:rsidR="009445D7">
          <w:rPr>
            <w:rFonts w:ascii="Times New Roman" w:hAnsi="Times New Roman"/>
            <w:sz w:val="24"/>
            <w:szCs w:val="24"/>
          </w:rPr>
          <w:t xml:space="preserve">Such additional capital contributions shall be </w:t>
        </w:r>
      </w:ins>
      <w:ins w:id="151" w:author="Suzanne DuBose" w:date="2024-07-18T18:06:00Z" w16du:dateUtc="2024-07-19T00:06:00Z">
        <w:r w:rsidR="009445D7">
          <w:rPr>
            <w:rFonts w:ascii="Times New Roman" w:hAnsi="Times New Roman"/>
            <w:sz w:val="24"/>
            <w:szCs w:val="24"/>
          </w:rPr>
          <w:t>used to purchase Class B Units and</w:t>
        </w:r>
      </w:ins>
      <w:ins w:id="152" w:author="Suzanne DuBose" w:date="2024-07-18T18:07:00Z" w16du:dateUtc="2024-07-19T00:07:00Z">
        <w:r w:rsidR="009445D7">
          <w:rPr>
            <w:rFonts w:ascii="Times New Roman" w:hAnsi="Times New Roman"/>
            <w:sz w:val="24"/>
            <w:szCs w:val="24"/>
          </w:rPr>
          <w:t xml:space="preserve">, as Class B Members, </w:t>
        </w:r>
      </w:ins>
      <w:ins w:id="153" w:author="Suzanne DuBose" w:date="2024-07-18T18:09:00Z" w16du:dateUtc="2024-07-19T00:09:00Z">
        <w:r w:rsidR="009445D7">
          <w:rPr>
            <w:rFonts w:ascii="Times New Roman" w:hAnsi="Times New Roman"/>
            <w:sz w:val="24"/>
            <w:szCs w:val="24"/>
          </w:rPr>
          <w:t xml:space="preserve">such Members </w:t>
        </w:r>
      </w:ins>
      <w:ins w:id="154" w:author="Suzanne DuBose" w:date="2024-07-18T18:07:00Z" w16du:dateUtc="2024-07-19T00:07:00Z">
        <w:r w:rsidR="009445D7">
          <w:rPr>
            <w:rFonts w:ascii="Times New Roman" w:hAnsi="Times New Roman"/>
            <w:sz w:val="24"/>
            <w:szCs w:val="24"/>
          </w:rPr>
          <w:t xml:space="preserve">shall </w:t>
        </w:r>
        <w:r w:rsidR="009445D7" w:rsidRPr="009445D7">
          <w:rPr>
            <w:rFonts w:ascii="Times New Roman" w:hAnsi="Times New Roman"/>
            <w:sz w:val="24"/>
            <w:szCs w:val="24"/>
          </w:rPr>
          <w:t xml:space="preserve">have such relative rights and obligations as are provided to </w:t>
        </w:r>
      </w:ins>
      <w:ins w:id="155" w:author="Suzanne DuBose" w:date="2024-07-18T18:09:00Z" w16du:dateUtc="2024-07-19T00:09:00Z">
        <w:r w:rsidR="009445D7">
          <w:rPr>
            <w:rFonts w:ascii="Times New Roman" w:hAnsi="Times New Roman"/>
            <w:sz w:val="24"/>
            <w:szCs w:val="24"/>
          </w:rPr>
          <w:t xml:space="preserve">any other Class B Member as set forth in this Agreement </w:t>
        </w:r>
      </w:ins>
      <w:ins w:id="156" w:author="Suzanne DuBose" w:date="2024-07-18T18:07:00Z" w16du:dateUtc="2024-07-19T00:07:00Z">
        <w:r w:rsidR="009445D7" w:rsidRPr="009445D7">
          <w:rPr>
            <w:rFonts w:ascii="Times New Roman" w:hAnsi="Times New Roman"/>
            <w:sz w:val="24"/>
            <w:szCs w:val="24"/>
          </w:rPr>
          <w:t>or as are provided in such other agreement entered into by and between Company and such Member</w:t>
        </w:r>
      </w:ins>
      <w:ins w:id="157" w:author="Suzanne DuBose" w:date="2024-07-18T18:08:00Z" w16du:dateUtc="2024-07-19T00:08:00Z">
        <w:r w:rsidR="009445D7">
          <w:rPr>
            <w:rFonts w:ascii="Times New Roman" w:hAnsi="Times New Roman"/>
            <w:sz w:val="24"/>
            <w:szCs w:val="24"/>
          </w:rPr>
          <w:t xml:space="preserve">. </w:t>
        </w:r>
      </w:ins>
      <w:ins w:id="158" w:author="Suzanne DuBose" w:date="2024-07-18T18:06:00Z" w16du:dateUtc="2024-07-19T00:06:00Z">
        <w:r w:rsidR="009445D7">
          <w:rPr>
            <w:rFonts w:ascii="Times New Roman" w:hAnsi="Times New Roman"/>
            <w:sz w:val="24"/>
            <w:szCs w:val="24"/>
          </w:rPr>
          <w:t xml:space="preserve"> </w:t>
        </w:r>
      </w:ins>
      <w:del w:id="159" w:author="Suzanne DuBose" w:date="2024-07-18T18:08:00Z" w16du:dateUtc="2024-07-19T00:08:00Z">
        <w:r w:rsidR="005A4E2C" w:rsidRPr="005A4E2C" w:rsidDel="009445D7">
          <w:rPr>
            <w:rFonts w:ascii="Times New Roman" w:hAnsi="Times New Roman"/>
            <w:sz w:val="24"/>
            <w:szCs w:val="24"/>
          </w:rPr>
          <w:delText>The </w:delText>
        </w:r>
        <w:r w:rsidR="001767CA" w:rsidDel="009445D7">
          <w:rPr>
            <w:rFonts w:ascii="Times New Roman" w:hAnsi="Times New Roman"/>
            <w:sz w:val="24"/>
            <w:szCs w:val="24"/>
          </w:rPr>
          <w:delText>p</w:delText>
        </w:r>
        <w:r w:rsidR="00026EEB" w:rsidDel="009445D7">
          <w:rPr>
            <w:rFonts w:ascii="Times New Roman" w:hAnsi="Times New Roman"/>
            <w:sz w:val="24"/>
            <w:szCs w:val="24"/>
          </w:rPr>
          <w:delText xml:space="preserve">ercentage </w:delText>
        </w:r>
        <w:r w:rsidR="001767CA" w:rsidDel="009445D7">
          <w:rPr>
            <w:rFonts w:ascii="Times New Roman" w:hAnsi="Times New Roman"/>
            <w:sz w:val="24"/>
            <w:szCs w:val="24"/>
          </w:rPr>
          <w:delText xml:space="preserve">of </w:delText>
        </w:r>
        <w:r w:rsidR="00026EEB" w:rsidDel="009445D7">
          <w:rPr>
            <w:rFonts w:ascii="Times New Roman" w:hAnsi="Times New Roman"/>
            <w:sz w:val="24"/>
            <w:szCs w:val="24"/>
          </w:rPr>
          <w:delText>Member</w:delText>
        </w:r>
        <w:r w:rsidR="001767CA" w:rsidDel="009445D7">
          <w:rPr>
            <w:rFonts w:ascii="Times New Roman" w:hAnsi="Times New Roman"/>
            <w:sz w:val="24"/>
            <w:szCs w:val="24"/>
          </w:rPr>
          <w:delText>’s</w:delText>
        </w:r>
        <w:r w:rsidR="005A4E2C" w:rsidRPr="005A4E2C" w:rsidDel="009445D7">
          <w:rPr>
            <w:rFonts w:ascii="Times New Roman" w:hAnsi="Times New Roman"/>
            <w:sz w:val="24"/>
            <w:szCs w:val="24"/>
          </w:rPr>
          <w:delText xml:space="preserve"> Interests </w:delText>
        </w:r>
        <w:r w:rsidR="00E1055A" w:rsidDel="009445D7">
          <w:rPr>
            <w:rFonts w:ascii="Times New Roman" w:hAnsi="Times New Roman"/>
            <w:sz w:val="24"/>
            <w:szCs w:val="24"/>
          </w:rPr>
          <w:delText xml:space="preserve">(“Membership Interest Percentage”) </w:delText>
        </w:r>
        <w:r w:rsidR="005A4E2C" w:rsidRPr="005A4E2C" w:rsidDel="009445D7">
          <w:rPr>
            <w:rFonts w:ascii="Times New Roman" w:hAnsi="Times New Roman"/>
            <w:sz w:val="24"/>
            <w:szCs w:val="24"/>
          </w:rPr>
          <w:delText xml:space="preserve">held by each Member shall not be adjusted in connection with any </w:delText>
        </w:r>
        <w:r w:rsidR="000B47C7" w:rsidDel="009445D7">
          <w:rPr>
            <w:rFonts w:ascii="Times New Roman" w:hAnsi="Times New Roman"/>
            <w:sz w:val="24"/>
            <w:szCs w:val="24"/>
          </w:rPr>
          <w:delText>a</w:delText>
        </w:r>
        <w:r w:rsidR="005A4E2C" w:rsidRPr="005A4E2C" w:rsidDel="009445D7">
          <w:rPr>
            <w:rFonts w:ascii="Times New Roman" w:hAnsi="Times New Roman"/>
            <w:sz w:val="24"/>
            <w:szCs w:val="24"/>
          </w:rPr>
          <w:delText xml:space="preserve">dditional </w:delText>
        </w:r>
        <w:r w:rsidR="000B47C7" w:rsidDel="009445D7">
          <w:rPr>
            <w:rFonts w:ascii="Times New Roman" w:hAnsi="Times New Roman"/>
            <w:sz w:val="24"/>
            <w:szCs w:val="24"/>
          </w:rPr>
          <w:delText>c</w:delText>
        </w:r>
        <w:r w:rsidR="005A4E2C" w:rsidRPr="005A4E2C" w:rsidDel="009445D7">
          <w:rPr>
            <w:rFonts w:ascii="Times New Roman" w:hAnsi="Times New Roman"/>
            <w:sz w:val="24"/>
            <w:szCs w:val="24"/>
          </w:rPr>
          <w:delText xml:space="preserve">apital </w:delText>
        </w:r>
        <w:r w:rsidR="000B47C7" w:rsidDel="009445D7">
          <w:rPr>
            <w:rFonts w:ascii="Times New Roman" w:hAnsi="Times New Roman"/>
            <w:sz w:val="24"/>
            <w:szCs w:val="24"/>
          </w:rPr>
          <w:delText>c</w:delText>
        </w:r>
        <w:r w:rsidR="005A4E2C" w:rsidRPr="005A4E2C" w:rsidDel="009445D7">
          <w:rPr>
            <w:rFonts w:ascii="Times New Roman" w:hAnsi="Times New Roman"/>
            <w:sz w:val="24"/>
            <w:szCs w:val="24"/>
          </w:rPr>
          <w:delText>ontribution</w:delText>
        </w:r>
        <w:r w:rsidR="000B47C7" w:rsidDel="009445D7">
          <w:rPr>
            <w:rFonts w:ascii="Times New Roman" w:hAnsi="Times New Roman"/>
            <w:sz w:val="24"/>
            <w:szCs w:val="24"/>
          </w:rPr>
          <w:delText>s</w:delText>
        </w:r>
        <w:r w:rsidR="005A4E2C" w:rsidRPr="005A4E2C" w:rsidDel="009445D7">
          <w:rPr>
            <w:rFonts w:ascii="Times New Roman" w:hAnsi="Times New Roman"/>
            <w:sz w:val="24"/>
            <w:szCs w:val="24"/>
          </w:rPr>
          <w:delText xml:space="preserve">, except as otherwise provided </w:delText>
        </w:r>
        <w:r w:rsidR="00BE1893" w:rsidDel="009445D7">
          <w:rPr>
            <w:rFonts w:ascii="Times New Roman" w:hAnsi="Times New Roman"/>
            <w:sz w:val="24"/>
            <w:szCs w:val="24"/>
          </w:rPr>
          <w:delText xml:space="preserve">for </w:delText>
        </w:r>
        <w:r w:rsidR="005A4E2C" w:rsidRPr="005A4E2C" w:rsidDel="009445D7">
          <w:rPr>
            <w:rFonts w:ascii="Times New Roman" w:hAnsi="Times New Roman"/>
            <w:sz w:val="24"/>
            <w:szCs w:val="24"/>
          </w:rPr>
          <w:delText xml:space="preserve">by this Agreement or determined by a </w:delText>
        </w:r>
        <w:r w:rsidR="005A4E2C" w:rsidDel="009445D7">
          <w:rPr>
            <w:rFonts w:ascii="Times New Roman" w:hAnsi="Times New Roman"/>
            <w:sz w:val="24"/>
            <w:szCs w:val="24"/>
          </w:rPr>
          <w:delText xml:space="preserve">Majority Vote of the </w:delText>
        </w:r>
        <w:r w:rsidR="004549B8" w:rsidDel="009445D7">
          <w:rPr>
            <w:rFonts w:ascii="Times New Roman" w:hAnsi="Times New Roman"/>
            <w:sz w:val="24"/>
            <w:szCs w:val="24"/>
          </w:rPr>
          <w:delText>Board of Managers</w:delText>
        </w:r>
        <w:r w:rsidR="005A4E2C" w:rsidRPr="005A4E2C" w:rsidDel="009445D7">
          <w:rPr>
            <w:rFonts w:ascii="Times New Roman" w:hAnsi="Times New Roman"/>
            <w:sz w:val="24"/>
            <w:szCs w:val="24"/>
          </w:rPr>
          <w:delText xml:space="preserve">.  </w:delText>
        </w:r>
      </w:del>
      <w:r w:rsidR="005A4E2C" w:rsidRPr="005A4E2C">
        <w:rPr>
          <w:rFonts w:ascii="Times New Roman" w:hAnsi="Times New Roman"/>
          <w:sz w:val="24"/>
          <w:szCs w:val="24"/>
        </w:rPr>
        <w:t xml:space="preserve">Except as otherwise set forth in this Section 3.3, no Member shall be required to make </w:t>
      </w:r>
      <w:r w:rsidR="00026EEB">
        <w:rPr>
          <w:rFonts w:ascii="Times New Roman" w:hAnsi="Times New Roman"/>
          <w:sz w:val="24"/>
          <w:szCs w:val="24"/>
        </w:rPr>
        <w:t>addi</w:t>
      </w:r>
      <w:r w:rsidR="005A4E2C" w:rsidRPr="005A4E2C">
        <w:rPr>
          <w:rFonts w:ascii="Times New Roman" w:hAnsi="Times New Roman"/>
          <w:sz w:val="24"/>
          <w:szCs w:val="24"/>
        </w:rPr>
        <w:t xml:space="preserve">tional </w:t>
      </w:r>
      <w:r w:rsidR="00026EEB">
        <w:rPr>
          <w:rFonts w:ascii="Times New Roman" w:hAnsi="Times New Roman"/>
          <w:sz w:val="24"/>
          <w:szCs w:val="24"/>
        </w:rPr>
        <w:t>c</w:t>
      </w:r>
      <w:r w:rsidR="005A4E2C" w:rsidRPr="005A4E2C">
        <w:rPr>
          <w:rFonts w:ascii="Times New Roman" w:hAnsi="Times New Roman"/>
          <w:sz w:val="24"/>
          <w:szCs w:val="24"/>
        </w:rPr>
        <w:t xml:space="preserve">apital </w:t>
      </w:r>
      <w:r w:rsidR="00026EEB">
        <w:rPr>
          <w:rFonts w:ascii="Times New Roman" w:hAnsi="Times New Roman"/>
          <w:sz w:val="24"/>
          <w:szCs w:val="24"/>
        </w:rPr>
        <w:t>c</w:t>
      </w:r>
      <w:r w:rsidR="005A4E2C" w:rsidRPr="005A4E2C">
        <w:rPr>
          <w:rFonts w:ascii="Times New Roman" w:hAnsi="Times New Roman"/>
          <w:sz w:val="24"/>
          <w:szCs w:val="24"/>
        </w:rPr>
        <w:t xml:space="preserve">ontributions to Company.  </w:t>
      </w:r>
    </w:p>
    <w:p w14:paraId="792492C5" w14:textId="77777777" w:rsidR="00FE77E5" w:rsidRPr="00E566A0" w:rsidRDefault="00FE77E5" w:rsidP="008A45C3">
      <w:pPr>
        <w:autoSpaceDE w:val="0"/>
        <w:autoSpaceDN w:val="0"/>
        <w:adjustRightInd w:val="0"/>
        <w:spacing w:after="0" w:line="240" w:lineRule="auto"/>
        <w:rPr>
          <w:rFonts w:ascii="Times New Roman" w:hAnsi="Times New Roman"/>
          <w:sz w:val="24"/>
          <w:szCs w:val="24"/>
        </w:rPr>
      </w:pPr>
    </w:p>
    <w:p w14:paraId="5D6C69A8" w14:textId="03C6D0CB" w:rsidR="003950B7" w:rsidRDefault="003950B7" w:rsidP="003950B7">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Pr>
          <w:rFonts w:ascii="Times New Roman" w:hAnsi="Times New Roman"/>
          <w:sz w:val="24"/>
          <w:szCs w:val="24"/>
        </w:rPr>
        <w:t>3.</w:t>
      </w:r>
      <w:r w:rsidRPr="00E566A0">
        <w:rPr>
          <w:rFonts w:ascii="Times New Roman" w:hAnsi="Times New Roman"/>
          <w:sz w:val="24"/>
          <w:szCs w:val="24"/>
        </w:rPr>
        <w:t>4.</w:t>
      </w:r>
      <w:r>
        <w:rPr>
          <w:rFonts w:ascii="Times New Roman" w:hAnsi="Times New Roman"/>
          <w:sz w:val="24"/>
          <w:szCs w:val="24"/>
        </w:rPr>
        <w:tab/>
      </w:r>
      <w:r w:rsidRPr="0036086E">
        <w:rPr>
          <w:rFonts w:ascii="Times New Roman" w:hAnsi="Times New Roman"/>
          <w:sz w:val="24"/>
          <w:szCs w:val="24"/>
          <w:u w:val="single"/>
        </w:rPr>
        <w:t>Capital Accounts</w:t>
      </w:r>
      <w:r w:rsidRPr="003950B7">
        <w:rPr>
          <w:rFonts w:ascii="Times New Roman" w:hAnsi="Times New Roman"/>
          <w:sz w:val="24"/>
          <w:szCs w:val="24"/>
        </w:rPr>
        <w:t xml:space="preserve">. A separate capital account (each, a “Capital Account”) will be established and maintained for each Member. The Capital Account of each Member will be credited with such Member’s Capital Contributions to the Company, all Profits allocated to such Member pursuant </w:t>
      </w:r>
      <w:r w:rsidR="00C51401">
        <w:rPr>
          <w:rFonts w:ascii="Times New Roman" w:hAnsi="Times New Roman"/>
          <w:sz w:val="24"/>
          <w:szCs w:val="24"/>
        </w:rPr>
        <w:t xml:space="preserve">Section 3.5 </w:t>
      </w:r>
      <w:r w:rsidRPr="003950B7">
        <w:rPr>
          <w:rFonts w:ascii="Times New Roman" w:hAnsi="Times New Roman"/>
          <w:sz w:val="24"/>
          <w:szCs w:val="24"/>
        </w:rPr>
        <w:t xml:space="preserve">to this Agreement; and will be debited with all Losses allocated </w:t>
      </w:r>
      <w:ins w:id="160" w:author="Suzanne DuBose" w:date="2024-07-19T14:00:00Z" w16du:dateUtc="2024-07-19T20:00:00Z">
        <w:r w:rsidR="0022504B">
          <w:rPr>
            <w:rFonts w:ascii="Times New Roman" w:hAnsi="Times New Roman"/>
            <w:sz w:val="24"/>
            <w:szCs w:val="24"/>
          </w:rPr>
          <w:t xml:space="preserve">to </w:t>
        </w:r>
      </w:ins>
      <w:r w:rsidRPr="003950B7">
        <w:rPr>
          <w:rFonts w:ascii="Times New Roman" w:hAnsi="Times New Roman"/>
          <w:sz w:val="24"/>
          <w:szCs w:val="24"/>
        </w:rPr>
        <w:t xml:space="preserve">such Member pursuant to Section </w:t>
      </w:r>
      <w:r>
        <w:rPr>
          <w:rFonts w:ascii="Times New Roman" w:hAnsi="Times New Roman"/>
          <w:sz w:val="24"/>
          <w:szCs w:val="24"/>
        </w:rPr>
        <w:t>3</w:t>
      </w:r>
      <w:r w:rsidRPr="003950B7">
        <w:rPr>
          <w:rFonts w:ascii="Times New Roman" w:hAnsi="Times New Roman"/>
          <w:sz w:val="24"/>
          <w:szCs w:val="24"/>
        </w:rPr>
        <w:t xml:space="preserve">.5, any items of loss or deduction of the Company specially allocated to such Member pursuant to Section </w:t>
      </w:r>
      <w:r>
        <w:rPr>
          <w:rFonts w:ascii="Times New Roman" w:hAnsi="Times New Roman"/>
          <w:sz w:val="24"/>
          <w:szCs w:val="24"/>
        </w:rPr>
        <w:t>3</w:t>
      </w:r>
      <w:r w:rsidRPr="003950B7">
        <w:rPr>
          <w:rFonts w:ascii="Times New Roman" w:hAnsi="Times New Roman"/>
          <w:sz w:val="24"/>
          <w:szCs w:val="24"/>
        </w:rPr>
        <w:t xml:space="preserve">.6 or otherwise pursuant to this Agreement, and all </w:t>
      </w:r>
      <w:r w:rsidRPr="003950B7">
        <w:rPr>
          <w:rFonts w:ascii="Times New Roman" w:hAnsi="Times New Roman"/>
          <w:sz w:val="24"/>
          <w:szCs w:val="24"/>
        </w:rPr>
        <w:lastRenderedPageBreak/>
        <w:t>cash and the Carrying Value of any property (net of liabilities assumed by such Member and the liabilities to which such property is subject) distributed by the Company to such Member. To the extent not provided for in the preceding sentence, the Capital Accounts of the Members will be adjusted and maintained in accordance with the rules of Treasury Regulations Section 1.704-1(b)(2)(iv), as the same may be amended or revised; provided, that such adjustment and maintenance does not have a material adverse effect on the economic interests of the Members. Any references in any section of this Agreement to the Capital Account of a Member will be deemed to refer to such Capital Account as the same may be credited or debited from time to time as set forth above. In the event of any transfer of any interest in the Company in accordance with the terms of this Agreement, the transferee will succeed to the Capital Account of the transferor to the extent it relates to the transferred interest.</w:t>
      </w:r>
      <w:r>
        <w:rPr>
          <w:rFonts w:ascii="Times New Roman" w:hAnsi="Times New Roman"/>
          <w:sz w:val="24"/>
          <w:szCs w:val="24"/>
        </w:rPr>
        <w:t xml:space="preserve"> </w:t>
      </w:r>
      <w:r w:rsidRPr="00E566A0">
        <w:rPr>
          <w:rFonts w:ascii="Times New Roman" w:hAnsi="Times New Roman"/>
          <w:sz w:val="24"/>
          <w:szCs w:val="24"/>
        </w:rPr>
        <w:t>In no event shall any loan to Company be included as part of the capital of Company. In no event, shall any loan to Company be included as part of the capital account of the Member making the loan.</w:t>
      </w:r>
    </w:p>
    <w:p w14:paraId="0508E36A" w14:textId="31D50A21" w:rsidR="003950B7" w:rsidRDefault="003950B7" w:rsidP="00BE1893">
      <w:pPr>
        <w:autoSpaceDE w:val="0"/>
        <w:autoSpaceDN w:val="0"/>
        <w:adjustRightInd w:val="0"/>
        <w:spacing w:after="0" w:line="240" w:lineRule="auto"/>
        <w:ind w:firstLine="720"/>
        <w:jc w:val="both"/>
        <w:rPr>
          <w:rFonts w:ascii="Times New Roman" w:hAnsi="Times New Roman"/>
          <w:sz w:val="24"/>
          <w:szCs w:val="24"/>
        </w:rPr>
      </w:pPr>
    </w:p>
    <w:p w14:paraId="38603479" w14:textId="08C53092" w:rsidR="003950B7" w:rsidRDefault="003950B7" w:rsidP="003950B7">
      <w:pPr>
        <w:autoSpaceDE w:val="0"/>
        <w:autoSpaceDN w:val="0"/>
        <w:adjustRightInd w:val="0"/>
        <w:spacing w:after="0" w:line="240" w:lineRule="auto"/>
        <w:ind w:firstLine="720"/>
        <w:jc w:val="both"/>
        <w:rPr>
          <w:rFonts w:ascii="Times New Roman" w:hAnsi="Times New Roman"/>
          <w:sz w:val="24"/>
          <w:szCs w:val="24"/>
        </w:rPr>
      </w:pPr>
      <w:r w:rsidRPr="003950B7">
        <w:rPr>
          <w:rFonts w:ascii="Times New Roman" w:hAnsi="Times New Roman"/>
          <w:sz w:val="24"/>
          <w:szCs w:val="24"/>
        </w:rPr>
        <w:t xml:space="preserve">Section </w:t>
      </w:r>
      <w:r>
        <w:rPr>
          <w:rFonts w:ascii="Times New Roman" w:hAnsi="Times New Roman"/>
          <w:sz w:val="24"/>
          <w:szCs w:val="24"/>
        </w:rPr>
        <w:t>3</w:t>
      </w:r>
      <w:r w:rsidRPr="003950B7">
        <w:rPr>
          <w:rFonts w:ascii="Times New Roman" w:hAnsi="Times New Roman"/>
          <w:sz w:val="24"/>
          <w:szCs w:val="24"/>
        </w:rPr>
        <w:t>.5</w:t>
      </w:r>
      <w:r w:rsidR="0086643E">
        <w:rPr>
          <w:rFonts w:ascii="Times New Roman" w:hAnsi="Times New Roman"/>
          <w:sz w:val="24"/>
          <w:szCs w:val="24"/>
        </w:rPr>
        <w:tab/>
      </w:r>
      <w:r w:rsidRPr="0036086E">
        <w:rPr>
          <w:rFonts w:ascii="Times New Roman" w:hAnsi="Times New Roman"/>
          <w:sz w:val="24"/>
          <w:szCs w:val="24"/>
          <w:u w:val="single"/>
        </w:rPr>
        <w:t>Allocations of Profits and Losses</w:t>
      </w:r>
      <w:r w:rsidRPr="003950B7">
        <w:rPr>
          <w:rFonts w:ascii="Times New Roman" w:hAnsi="Times New Roman"/>
          <w:sz w:val="24"/>
          <w:szCs w:val="24"/>
        </w:rPr>
        <w:t>. Profits and Losses for any period shall be allocated to the Members in such a manner that, after such allocations have been made, each Member’s Capital Account shall be equal to (to the extent possible) the hypothetical amount (the “Target Capital Account”) that the Company would distribute to such Member if the Company:</w:t>
      </w:r>
    </w:p>
    <w:p w14:paraId="6C0F93E3" w14:textId="77777777" w:rsidR="003950B7" w:rsidRPr="003950B7" w:rsidRDefault="003950B7" w:rsidP="003950B7">
      <w:pPr>
        <w:autoSpaceDE w:val="0"/>
        <w:autoSpaceDN w:val="0"/>
        <w:adjustRightInd w:val="0"/>
        <w:spacing w:after="0" w:line="240" w:lineRule="auto"/>
        <w:ind w:firstLine="720"/>
        <w:jc w:val="both"/>
        <w:rPr>
          <w:rFonts w:ascii="Times New Roman" w:hAnsi="Times New Roman"/>
          <w:sz w:val="24"/>
          <w:szCs w:val="24"/>
        </w:rPr>
      </w:pPr>
    </w:p>
    <w:p w14:paraId="5DC9E9D6" w14:textId="7E021339" w:rsidR="003950B7" w:rsidRPr="0036086E" w:rsidRDefault="003950B7" w:rsidP="00921EC7">
      <w:pPr>
        <w:numPr>
          <w:ilvl w:val="0"/>
          <w:numId w:val="3"/>
        </w:numPr>
        <w:tabs>
          <w:tab w:val="num" w:pos="1440"/>
        </w:tabs>
        <w:autoSpaceDE w:val="0"/>
        <w:autoSpaceDN w:val="0"/>
        <w:adjustRightInd w:val="0"/>
        <w:spacing w:after="0" w:line="240" w:lineRule="auto"/>
        <w:ind w:left="1440"/>
        <w:jc w:val="both"/>
        <w:rPr>
          <w:rFonts w:ascii="Times New Roman" w:hAnsi="Times New Roman"/>
          <w:sz w:val="24"/>
          <w:szCs w:val="24"/>
        </w:rPr>
      </w:pPr>
      <w:r w:rsidRPr="0036086E">
        <w:rPr>
          <w:rFonts w:ascii="Times New Roman" w:hAnsi="Times New Roman"/>
          <w:sz w:val="24"/>
          <w:szCs w:val="24"/>
        </w:rPr>
        <w:t xml:space="preserve">sold all of its assets for their Carrying Value at the end of such </w:t>
      </w:r>
      <w:proofErr w:type="gramStart"/>
      <w:r w:rsidRPr="0036086E">
        <w:rPr>
          <w:rFonts w:ascii="Times New Roman" w:hAnsi="Times New Roman"/>
          <w:sz w:val="24"/>
          <w:szCs w:val="24"/>
        </w:rPr>
        <w:t>period;</w:t>
      </w:r>
      <w:proofErr w:type="gramEnd"/>
    </w:p>
    <w:p w14:paraId="30A86D1D" w14:textId="77777777" w:rsidR="0036086E" w:rsidRPr="003950B7" w:rsidRDefault="0036086E" w:rsidP="0036086E">
      <w:pPr>
        <w:autoSpaceDE w:val="0"/>
        <w:autoSpaceDN w:val="0"/>
        <w:adjustRightInd w:val="0"/>
        <w:spacing w:after="0" w:line="240" w:lineRule="auto"/>
        <w:ind w:left="1440"/>
        <w:jc w:val="both"/>
      </w:pPr>
    </w:p>
    <w:p w14:paraId="261C9574" w14:textId="4783E530" w:rsidR="003950B7" w:rsidRDefault="003950B7" w:rsidP="00921EC7">
      <w:pPr>
        <w:numPr>
          <w:ilvl w:val="0"/>
          <w:numId w:val="3"/>
        </w:numPr>
        <w:tabs>
          <w:tab w:val="num" w:pos="1440"/>
        </w:tabs>
        <w:autoSpaceDE w:val="0"/>
        <w:autoSpaceDN w:val="0"/>
        <w:adjustRightInd w:val="0"/>
        <w:spacing w:after="0" w:line="240" w:lineRule="auto"/>
        <w:ind w:left="1440"/>
        <w:jc w:val="both"/>
        <w:rPr>
          <w:rFonts w:ascii="Times New Roman" w:hAnsi="Times New Roman"/>
          <w:sz w:val="24"/>
          <w:szCs w:val="24"/>
        </w:rPr>
      </w:pPr>
      <w:r w:rsidRPr="0036086E">
        <w:rPr>
          <w:rFonts w:ascii="Times New Roman" w:hAnsi="Times New Roman"/>
          <w:sz w:val="24"/>
          <w:szCs w:val="24"/>
        </w:rPr>
        <w:t>first applied the proceeds to discharge Company liabilities at face amount (including repayment of interest that has accrued and has been deducted under the Company’s method of accounting); and then</w:t>
      </w:r>
    </w:p>
    <w:p w14:paraId="29FC3BC1" w14:textId="77777777" w:rsidR="0036086E" w:rsidRPr="0036086E" w:rsidRDefault="0036086E" w:rsidP="0036086E">
      <w:pPr>
        <w:autoSpaceDE w:val="0"/>
        <w:autoSpaceDN w:val="0"/>
        <w:adjustRightInd w:val="0"/>
        <w:spacing w:after="0" w:line="240" w:lineRule="auto"/>
        <w:ind w:left="1440"/>
        <w:jc w:val="both"/>
        <w:rPr>
          <w:rFonts w:ascii="Times New Roman" w:hAnsi="Times New Roman"/>
          <w:sz w:val="24"/>
          <w:szCs w:val="24"/>
        </w:rPr>
      </w:pPr>
    </w:p>
    <w:p w14:paraId="319E4D65" w14:textId="3D38BA6A" w:rsidR="003950B7" w:rsidRPr="0036086E" w:rsidRDefault="003950B7" w:rsidP="00921EC7">
      <w:pPr>
        <w:numPr>
          <w:ilvl w:val="0"/>
          <w:numId w:val="3"/>
        </w:numPr>
        <w:tabs>
          <w:tab w:val="num" w:pos="1440"/>
        </w:tabs>
        <w:autoSpaceDE w:val="0"/>
        <w:autoSpaceDN w:val="0"/>
        <w:adjustRightInd w:val="0"/>
        <w:spacing w:after="0" w:line="240" w:lineRule="auto"/>
        <w:ind w:left="1440"/>
        <w:jc w:val="both"/>
        <w:rPr>
          <w:rFonts w:ascii="Times New Roman" w:hAnsi="Times New Roman"/>
          <w:sz w:val="24"/>
          <w:szCs w:val="24"/>
        </w:rPr>
      </w:pPr>
      <w:r w:rsidRPr="0036086E">
        <w:rPr>
          <w:rFonts w:ascii="Times New Roman" w:hAnsi="Times New Roman"/>
          <w:sz w:val="24"/>
          <w:szCs w:val="24"/>
        </w:rPr>
        <w:t xml:space="preserve">distributed the remaining net proceeds of this hypothetical sale in accordance with </w:t>
      </w:r>
      <w:r w:rsidR="00C51401" w:rsidRPr="0036086E">
        <w:rPr>
          <w:rFonts w:ascii="Times New Roman" w:hAnsi="Times New Roman"/>
          <w:sz w:val="24"/>
          <w:szCs w:val="24"/>
        </w:rPr>
        <w:t>Article X</w:t>
      </w:r>
      <w:r w:rsidRPr="0036086E">
        <w:rPr>
          <w:rFonts w:ascii="Times New Roman" w:hAnsi="Times New Roman"/>
          <w:sz w:val="24"/>
          <w:szCs w:val="24"/>
        </w:rPr>
        <w:t>.</w:t>
      </w:r>
    </w:p>
    <w:p w14:paraId="02B07BBE" w14:textId="77777777" w:rsidR="003950B7" w:rsidRPr="003950B7" w:rsidRDefault="003950B7" w:rsidP="003950B7">
      <w:pPr>
        <w:autoSpaceDE w:val="0"/>
        <w:autoSpaceDN w:val="0"/>
        <w:adjustRightInd w:val="0"/>
        <w:spacing w:after="0" w:line="240" w:lineRule="auto"/>
        <w:ind w:firstLine="720"/>
        <w:jc w:val="both"/>
        <w:rPr>
          <w:rFonts w:ascii="Times New Roman" w:hAnsi="Times New Roman"/>
          <w:sz w:val="24"/>
          <w:szCs w:val="24"/>
        </w:rPr>
      </w:pPr>
    </w:p>
    <w:p w14:paraId="210BF5C2" w14:textId="41E4FA80" w:rsidR="003950B7" w:rsidRDefault="003950B7" w:rsidP="003950B7">
      <w:pPr>
        <w:autoSpaceDE w:val="0"/>
        <w:autoSpaceDN w:val="0"/>
        <w:adjustRightInd w:val="0"/>
        <w:spacing w:after="0" w:line="240" w:lineRule="auto"/>
        <w:ind w:firstLine="720"/>
        <w:jc w:val="both"/>
        <w:rPr>
          <w:rFonts w:ascii="Times New Roman" w:hAnsi="Times New Roman"/>
          <w:sz w:val="24"/>
          <w:szCs w:val="24"/>
        </w:rPr>
      </w:pPr>
      <w:r w:rsidRPr="003950B7">
        <w:rPr>
          <w:rFonts w:ascii="Times New Roman" w:hAnsi="Times New Roman"/>
          <w:sz w:val="24"/>
          <w:szCs w:val="24"/>
        </w:rPr>
        <w:t xml:space="preserve">Section </w:t>
      </w:r>
      <w:r>
        <w:rPr>
          <w:rFonts w:ascii="Times New Roman" w:hAnsi="Times New Roman"/>
          <w:sz w:val="24"/>
          <w:szCs w:val="24"/>
        </w:rPr>
        <w:t>3</w:t>
      </w:r>
      <w:r w:rsidRPr="003950B7">
        <w:rPr>
          <w:rFonts w:ascii="Times New Roman" w:hAnsi="Times New Roman"/>
          <w:sz w:val="24"/>
          <w:szCs w:val="24"/>
        </w:rPr>
        <w:t>.6</w:t>
      </w:r>
      <w:r w:rsidR="0086643E">
        <w:rPr>
          <w:rFonts w:ascii="Times New Roman" w:hAnsi="Times New Roman"/>
          <w:sz w:val="24"/>
          <w:szCs w:val="24"/>
        </w:rPr>
        <w:tab/>
      </w:r>
      <w:r w:rsidRPr="0036086E">
        <w:rPr>
          <w:rFonts w:ascii="Times New Roman" w:hAnsi="Times New Roman"/>
          <w:sz w:val="24"/>
          <w:szCs w:val="24"/>
          <w:u w:val="single"/>
        </w:rPr>
        <w:t>Special Allocation Provisions</w:t>
      </w:r>
      <w:r w:rsidRPr="003950B7">
        <w:rPr>
          <w:rFonts w:ascii="Times New Roman" w:hAnsi="Times New Roman"/>
          <w:sz w:val="24"/>
          <w:szCs w:val="24"/>
        </w:rPr>
        <w:t xml:space="preserve">. Notwithstanding any other provision in this Article </w:t>
      </w:r>
      <w:r>
        <w:rPr>
          <w:rFonts w:ascii="Times New Roman" w:hAnsi="Times New Roman"/>
          <w:sz w:val="24"/>
          <w:szCs w:val="24"/>
        </w:rPr>
        <w:t>II</w:t>
      </w:r>
      <w:r w:rsidRPr="003950B7">
        <w:rPr>
          <w:rFonts w:ascii="Times New Roman" w:hAnsi="Times New Roman"/>
          <w:sz w:val="24"/>
          <w:szCs w:val="24"/>
        </w:rPr>
        <w:t>I:</w:t>
      </w:r>
    </w:p>
    <w:p w14:paraId="222FBA91" w14:textId="77777777" w:rsidR="003950B7" w:rsidRPr="003950B7" w:rsidRDefault="003950B7" w:rsidP="003950B7">
      <w:pPr>
        <w:autoSpaceDE w:val="0"/>
        <w:autoSpaceDN w:val="0"/>
        <w:adjustRightInd w:val="0"/>
        <w:spacing w:after="0" w:line="240" w:lineRule="auto"/>
        <w:ind w:firstLine="720"/>
        <w:jc w:val="both"/>
        <w:rPr>
          <w:rFonts w:ascii="Times New Roman" w:hAnsi="Times New Roman"/>
          <w:sz w:val="24"/>
          <w:szCs w:val="24"/>
        </w:rPr>
      </w:pPr>
    </w:p>
    <w:p w14:paraId="62DFD3B0" w14:textId="28F938A0" w:rsidR="003950B7" w:rsidRDefault="003950B7" w:rsidP="00921EC7">
      <w:pPr>
        <w:pStyle w:val="Heading4"/>
        <w:numPr>
          <w:ilvl w:val="0"/>
          <w:numId w:val="17"/>
        </w:numPr>
      </w:pPr>
      <w:r w:rsidRPr="00857BF6">
        <w:rPr>
          <w:u w:val="single"/>
        </w:rPr>
        <w:t>Minimum Gain Chargeback</w:t>
      </w:r>
      <w:r w:rsidRPr="003950B7">
        <w:t xml:space="preserve">. If there is a net decrease in Company Minimum Gain or Member Nonrecourse Debt Minimum Gain (determined in accordance with the principles of Treasury Regulations Section 1.704-2(d) and 1.704-2(i)) during any Company taxable year, the Members will be specially allocated items of Company income and gain for such year (and, if necessary, subsequent years) in an amount equal to their respective shares of such net decrease during such year, determined pursuant to Treasury Regulations 1.704-2(g) and 1.704-2(i)(5). The items to be so allocated shall be determined in accordance with the Treasury Regulations Section 1.704-2(f). This Section </w:t>
      </w:r>
      <w:r>
        <w:t>3</w:t>
      </w:r>
      <w:r w:rsidRPr="003950B7">
        <w:t>.6(a) is intended to comply with the minimum gain chargeback requirements in such Treasury Regulations Sections and will be interpreted consistently therewith, including that no chargeback will be required to the extent of the exceptions provided in the Treasury Regulations Section 1.704-2(f) and 1.704-2(i)(4).</w:t>
      </w:r>
    </w:p>
    <w:p w14:paraId="3FC8FA54" w14:textId="7D569339" w:rsidR="003950B7" w:rsidRDefault="003950B7" w:rsidP="00921EC7">
      <w:pPr>
        <w:pStyle w:val="Heading4"/>
        <w:numPr>
          <w:ilvl w:val="0"/>
          <w:numId w:val="17"/>
        </w:numPr>
      </w:pPr>
      <w:r w:rsidRPr="00857BF6">
        <w:rPr>
          <w:u w:val="single"/>
        </w:rPr>
        <w:lastRenderedPageBreak/>
        <w:t>Qualified Income Offset</w:t>
      </w:r>
      <w:r w:rsidRPr="003950B7">
        <w:t>. In the event any Member unexpectedly receives any adjustments, allocations or distributions described in Treasury Regulations Section 1.704-1(b)(2)(ii)(d)(4), (5) or (6), items of Company income and gain shall be specially allocated to such Member in an amount and manner sufficient to eliminate the deficit balance in his Capital Account created by such adjustments, allocations or distributions as promptly as possible.</w:t>
      </w:r>
    </w:p>
    <w:p w14:paraId="1C3837DE" w14:textId="6CEA8878" w:rsidR="003950B7" w:rsidRPr="003950B7" w:rsidRDefault="003950B7" w:rsidP="00921EC7">
      <w:pPr>
        <w:pStyle w:val="Heading4"/>
        <w:numPr>
          <w:ilvl w:val="0"/>
          <w:numId w:val="17"/>
        </w:numPr>
        <w:rPr>
          <w:szCs w:val="24"/>
        </w:rPr>
      </w:pPr>
      <w:r w:rsidRPr="00857BF6">
        <w:rPr>
          <w:u w:val="single"/>
        </w:rPr>
        <w:t>Gross Income Allocation</w:t>
      </w:r>
      <w:r w:rsidRPr="003950B7">
        <w:rPr>
          <w:szCs w:val="24"/>
        </w:rPr>
        <w:t xml:space="preserve">. In the event any Member has a deficit Capital Account at the end of any Fiscal Year which is in excess of the sum of (i) the amount such Member is obligated to restore, in any, pursuant to any provisions of this Agreement, and (ii) the amount such Member is deemed to be obligated to restore pursuant to the penultimate sentences of Treasury Regulations Section 1.704-2(g)(1) and 1.704-2(i)(5), each such Member will be specially allocated items of Company income and gain in the amount of such excess as quickly as possible; provided, that an allocation pursuant to this Section </w:t>
      </w:r>
      <w:r w:rsidR="00C51401">
        <w:rPr>
          <w:szCs w:val="24"/>
        </w:rPr>
        <w:t>3</w:t>
      </w:r>
      <w:r w:rsidRPr="003950B7">
        <w:rPr>
          <w:szCs w:val="24"/>
        </w:rPr>
        <w:t xml:space="preserve">.6(c) will be made only if and to the extent that a Member would have a deficit Capital Account in excess of such sum after all other allocations provided for in this Article </w:t>
      </w:r>
      <w:r w:rsidR="00C51401">
        <w:rPr>
          <w:szCs w:val="24"/>
        </w:rPr>
        <w:t>II</w:t>
      </w:r>
      <w:r w:rsidRPr="003950B7">
        <w:rPr>
          <w:szCs w:val="24"/>
        </w:rPr>
        <w:t xml:space="preserve">I have been tentatively made as if Section </w:t>
      </w:r>
      <w:r w:rsidR="00C51401">
        <w:rPr>
          <w:szCs w:val="24"/>
        </w:rPr>
        <w:t>3</w:t>
      </w:r>
      <w:r w:rsidRPr="003950B7">
        <w:rPr>
          <w:szCs w:val="24"/>
        </w:rPr>
        <w:t xml:space="preserve">.6(b) and this Section </w:t>
      </w:r>
      <w:r w:rsidR="00C51401">
        <w:rPr>
          <w:szCs w:val="24"/>
        </w:rPr>
        <w:t>3</w:t>
      </w:r>
      <w:r w:rsidRPr="003950B7">
        <w:rPr>
          <w:szCs w:val="24"/>
        </w:rPr>
        <w:t>.6(c) were not in this Agreement.</w:t>
      </w:r>
    </w:p>
    <w:p w14:paraId="33C400D6" w14:textId="6EBE616F" w:rsidR="003950B7" w:rsidRPr="003950B7" w:rsidRDefault="003950B7" w:rsidP="00921EC7">
      <w:pPr>
        <w:pStyle w:val="Heading4"/>
        <w:numPr>
          <w:ilvl w:val="0"/>
          <w:numId w:val="17"/>
        </w:numPr>
        <w:rPr>
          <w:szCs w:val="24"/>
        </w:rPr>
      </w:pPr>
      <w:r w:rsidRPr="00857BF6">
        <w:rPr>
          <w:u w:val="single"/>
        </w:rPr>
        <w:t>Payee Allocation</w:t>
      </w:r>
      <w:r w:rsidRPr="003950B7">
        <w:rPr>
          <w:szCs w:val="24"/>
        </w:rPr>
        <w:t xml:space="preserve">. In the event any payment to any person that is treated by the Company as the payment of an expense is recharacterized by a taxing authority as a Company distribution to the payee as a </w:t>
      </w:r>
      <w:proofErr w:type="gramStart"/>
      <w:r w:rsidRPr="003950B7">
        <w:rPr>
          <w:szCs w:val="24"/>
        </w:rPr>
        <w:t>Member</w:t>
      </w:r>
      <w:proofErr w:type="gramEnd"/>
      <w:r w:rsidRPr="003950B7">
        <w:rPr>
          <w:szCs w:val="24"/>
        </w:rPr>
        <w:t>, such payee will be specially allocated an amount of Company gross income and gain as quickly as possible equal to the amount of the distribution.</w:t>
      </w:r>
    </w:p>
    <w:p w14:paraId="0160ECA2" w14:textId="61ACDB7A" w:rsidR="003950B7" w:rsidRDefault="003950B7" w:rsidP="00921EC7">
      <w:pPr>
        <w:pStyle w:val="Heading4"/>
        <w:numPr>
          <w:ilvl w:val="0"/>
          <w:numId w:val="17"/>
        </w:numPr>
      </w:pPr>
      <w:r w:rsidRPr="00857BF6">
        <w:rPr>
          <w:u w:val="single"/>
        </w:rPr>
        <w:t>Nonrecourse Deductions</w:t>
      </w:r>
      <w:r w:rsidRPr="003950B7">
        <w:t xml:space="preserve">. Nonrecourse Deductions will be allocated to the Members in accordance with their respective </w:t>
      </w:r>
      <w:r w:rsidR="00097DB2">
        <w:t xml:space="preserve">Membership </w:t>
      </w:r>
      <w:r w:rsidRPr="003950B7">
        <w:t>Percentage Interest.</w:t>
      </w:r>
    </w:p>
    <w:p w14:paraId="7E62C2FD" w14:textId="0D826CF3" w:rsidR="003950B7" w:rsidRPr="003950B7" w:rsidRDefault="003950B7" w:rsidP="00921EC7">
      <w:pPr>
        <w:pStyle w:val="Heading4"/>
        <w:numPr>
          <w:ilvl w:val="0"/>
          <w:numId w:val="17"/>
        </w:numPr>
        <w:rPr>
          <w:szCs w:val="24"/>
        </w:rPr>
      </w:pPr>
      <w:r w:rsidRPr="00857BF6">
        <w:rPr>
          <w:u w:val="single"/>
        </w:rPr>
        <w:t>Member Nonrecourse Deductions</w:t>
      </w:r>
      <w:r w:rsidRPr="003950B7">
        <w:rPr>
          <w:szCs w:val="24"/>
        </w:rPr>
        <w:t>. Member Nonrecourse Deductions for any taxable period will be allocated to the Member who bears the economic risk of loss with respect to liability to which such Member Nonrecourse Deductions are attributable in accordance with Treasury Regulations Section 1.704-2(j).</w:t>
      </w:r>
    </w:p>
    <w:p w14:paraId="2DDF5056" w14:textId="48155F4D" w:rsidR="003950B7" w:rsidRDefault="003950B7" w:rsidP="003950B7">
      <w:pPr>
        <w:autoSpaceDE w:val="0"/>
        <w:autoSpaceDN w:val="0"/>
        <w:adjustRightInd w:val="0"/>
        <w:spacing w:after="0" w:line="240" w:lineRule="auto"/>
        <w:ind w:firstLine="720"/>
        <w:jc w:val="both"/>
        <w:rPr>
          <w:rFonts w:ascii="Times New Roman" w:hAnsi="Times New Roman"/>
          <w:sz w:val="24"/>
          <w:szCs w:val="24"/>
        </w:rPr>
      </w:pPr>
      <w:r w:rsidRPr="003950B7">
        <w:rPr>
          <w:rFonts w:ascii="Times New Roman" w:hAnsi="Times New Roman"/>
          <w:sz w:val="24"/>
          <w:szCs w:val="24"/>
        </w:rPr>
        <w:t xml:space="preserve">Section </w:t>
      </w:r>
      <w:r>
        <w:rPr>
          <w:rFonts w:ascii="Times New Roman" w:hAnsi="Times New Roman"/>
          <w:sz w:val="24"/>
          <w:szCs w:val="24"/>
        </w:rPr>
        <w:t>3</w:t>
      </w:r>
      <w:r w:rsidRPr="003950B7">
        <w:rPr>
          <w:rFonts w:ascii="Times New Roman" w:hAnsi="Times New Roman"/>
          <w:sz w:val="24"/>
          <w:szCs w:val="24"/>
        </w:rPr>
        <w:t>.7</w:t>
      </w:r>
      <w:r w:rsidR="0086643E">
        <w:rPr>
          <w:rFonts w:ascii="Times New Roman" w:hAnsi="Times New Roman"/>
          <w:sz w:val="24"/>
          <w:szCs w:val="24"/>
        </w:rPr>
        <w:tab/>
      </w:r>
      <w:r w:rsidRPr="0036086E">
        <w:rPr>
          <w:rFonts w:ascii="Times New Roman" w:hAnsi="Times New Roman"/>
          <w:sz w:val="24"/>
          <w:szCs w:val="24"/>
          <w:u w:val="single"/>
        </w:rPr>
        <w:t>Tax Allocations</w:t>
      </w:r>
      <w:r w:rsidRPr="003950B7">
        <w:rPr>
          <w:rFonts w:ascii="Times New Roman" w:hAnsi="Times New Roman"/>
          <w:sz w:val="24"/>
          <w:szCs w:val="24"/>
        </w:rPr>
        <w:t xml:space="preserve">. For income tax purposes only, each item of income, gain, loss and deduction of the Company will be allocated among the Members in the same manner as the corresponding items of Profits and Losses and specially allocated items are allocated for Capital Accounts purposes; provided that in the case of any Company asset the Carrying Value of which differs from its adjusted tax basis for Federal income tax purposes, income, gain, loss and deduction with respect to such asset will be allocated solely for income tax purposes in accordance with the principles of Sections 704(b) and (c) of the Code (in any manner determined by the Board of Managers) so as to take account of the difference between Carrying Value and adjusted basis of such asset. Notwithstanding the foregoing, the Board of Managers may make such allocations as they deem reasonably necessary to give economic effect to the provisions of this Agreement </w:t>
      </w:r>
      <w:proofErr w:type="gramStart"/>
      <w:r w:rsidRPr="003950B7">
        <w:rPr>
          <w:rFonts w:ascii="Times New Roman" w:hAnsi="Times New Roman"/>
          <w:sz w:val="24"/>
          <w:szCs w:val="24"/>
        </w:rPr>
        <w:t>taking into account</w:t>
      </w:r>
      <w:proofErr w:type="gramEnd"/>
      <w:r w:rsidRPr="003950B7">
        <w:rPr>
          <w:rFonts w:ascii="Times New Roman" w:hAnsi="Times New Roman"/>
          <w:sz w:val="24"/>
          <w:szCs w:val="24"/>
        </w:rPr>
        <w:t xml:space="preserve"> such facts and circumstances as the Board of Managers deem reasonably necessary for this purpose.</w:t>
      </w:r>
    </w:p>
    <w:p w14:paraId="70B5C31C" w14:textId="77777777" w:rsidR="003950B7" w:rsidRPr="003950B7" w:rsidRDefault="003950B7" w:rsidP="003950B7">
      <w:pPr>
        <w:autoSpaceDE w:val="0"/>
        <w:autoSpaceDN w:val="0"/>
        <w:adjustRightInd w:val="0"/>
        <w:spacing w:after="0" w:line="240" w:lineRule="auto"/>
        <w:ind w:firstLine="720"/>
        <w:jc w:val="both"/>
        <w:rPr>
          <w:rFonts w:ascii="Times New Roman" w:hAnsi="Times New Roman"/>
          <w:sz w:val="24"/>
          <w:szCs w:val="24"/>
        </w:rPr>
      </w:pPr>
    </w:p>
    <w:p w14:paraId="6B19ABF6" w14:textId="2EA1DCF3" w:rsidR="003950B7" w:rsidRDefault="003950B7" w:rsidP="003950B7">
      <w:pPr>
        <w:autoSpaceDE w:val="0"/>
        <w:autoSpaceDN w:val="0"/>
        <w:adjustRightInd w:val="0"/>
        <w:spacing w:after="0" w:line="240" w:lineRule="auto"/>
        <w:ind w:firstLine="720"/>
        <w:jc w:val="both"/>
        <w:rPr>
          <w:rFonts w:ascii="Times New Roman" w:hAnsi="Times New Roman"/>
          <w:sz w:val="24"/>
          <w:szCs w:val="24"/>
        </w:rPr>
      </w:pPr>
      <w:r w:rsidRPr="003950B7">
        <w:rPr>
          <w:rFonts w:ascii="Times New Roman" w:hAnsi="Times New Roman"/>
          <w:sz w:val="24"/>
          <w:szCs w:val="24"/>
        </w:rPr>
        <w:lastRenderedPageBreak/>
        <w:t xml:space="preserve">Section </w:t>
      </w:r>
      <w:r>
        <w:rPr>
          <w:rFonts w:ascii="Times New Roman" w:hAnsi="Times New Roman"/>
          <w:sz w:val="24"/>
          <w:szCs w:val="24"/>
        </w:rPr>
        <w:t>3</w:t>
      </w:r>
      <w:r w:rsidRPr="003950B7">
        <w:rPr>
          <w:rFonts w:ascii="Times New Roman" w:hAnsi="Times New Roman"/>
          <w:sz w:val="24"/>
          <w:szCs w:val="24"/>
        </w:rPr>
        <w:t>.8</w:t>
      </w:r>
      <w:r w:rsidR="0086643E">
        <w:rPr>
          <w:rFonts w:ascii="Times New Roman" w:hAnsi="Times New Roman"/>
          <w:sz w:val="24"/>
          <w:szCs w:val="24"/>
        </w:rPr>
        <w:tab/>
      </w:r>
      <w:r w:rsidRPr="0036086E">
        <w:rPr>
          <w:rFonts w:ascii="Times New Roman" w:hAnsi="Times New Roman"/>
          <w:sz w:val="24"/>
          <w:szCs w:val="24"/>
          <w:u w:val="single"/>
        </w:rPr>
        <w:t>Other Allocation Provisions</w:t>
      </w:r>
      <w:r w:rsidRPr="003950B7">
        <w:rPr>
          <w:rFonts w:ascii="Times New Roman" w:hAnsi="Times New Roman"/>
          <w:sz w:val="24"/>
          <w:szCs w:val="24"/>
        </w:rPr>
        <w:t xml:space="preserve">. The foregoing provisions and the other provisions of this Agreement relating to the maintenance of Capital Accounts are intended to comply with Treasury Regulations Section 1.704-1(b) and will be interpreted and applied in a manner consistent with such regulations. Sections </w:t>
      </w:r>
      <w:r>
        <w:rPr>
          <w:rFonts w:ascii="Times New Roman" w:hAnsi="Times New Roman"/>
          <w:sz w:val="24"/>
          <w:szCs w:val="24"/>
        </w:rPr>
        <w:t>3</w:t>
      </w:r>
      <w:r w:rsidRPr="003950B7">
        <w:rPr>
          <w:rFonts w:ascii="Times New Roman" w:hAnsi="Times New Roman"/>
          <w:sz w:val="24"/>
          <w:szCs w:val="24"/>
        </w:rPr>
        <w:t xml:space="preserve">.5 and </w:t>
      </w:r>
      <w:r>
        <w:rPr>
          <w:rFonts w:ascii="Times New Roman" w:hAnsi="Times New Roman"/>
          <w:sz w:val="24"/>
          <w:szCs w:val="24"/>
        </w:rPr>
        <w:t>3</w:t>
      </w:r>
      <w:r w:rsidRPr="003950B7">
        <w:rPr>
          <w:rFonts w:ascii="Times New Roman" w:hAnsi="Times New Roman"/>
          <w:sz w:val="24"/>
          <w:szCs w:val="24"/>
        </w:rPr>
        <w:t xml:space="preserve">.7 may be amended at any time by </w:t>
      </w:r>
      <w:ins w:id="161" w:author="Suzanne DuBose" w:date="2024-07-18T18:11:00Z" w16du:dateUtc="2024-07-19T00:11:00Z">
        <w:r w:rsidR="009445D7">
          <w:rPr>
            <w:rFonts w:ascii="Times New Roman" w:hAnsi="Times New Roman"/>
            <w:sz w:val="24"/>
            <w:szCs w:val="24"/>
          </w:rPr>
          <w:t xml:space="preserve">the Board of Managers </w:t>
        </w:r>
      </w:ins>
      <w:del w:id="162" w:author="Suzanne DuBose" w:date="2024-07-18T18:11:00Z" w16du:dateUtc="2024-07-19T00:11:00Z">
        <w:r w:rsidRPr="003950B7" w:rsidDel="009445D7">
          <w:rPr>
            <w:rFonts w:ascii="Times New Roman" w:hAnsi="Times New Roman"/>
            <w:sz w:val="24"/>
            <w:szCs w:val="24"/>
          </w:rPr>
          <w:delText xml:space="preserve">any </w:delText>
        </w:r>
        <w:r w:rsidDel="009445D7">
          <w:rPr>
            <w:rFonts w:ascii="Times New Roman" w:hAnsi="Times New Roman"/>
            <w:sz w:val="24"/>
            <w:szCs w:val="24"/>
          </w:rPr>
          <w:delText xml:space="preserve">manager or officer </w:delText>
        </w:r>
      </w:del>
      <w:r w:rsidRPr="003950B7">
        <w:rPr>
          <w:rFonts w:ascii="Times New Roman" w:hAnsi="Times New Roman"/>
          <w:sz w:val="24"/>
          <w:szCs w:val="24"/>
        </w:rPr>
        <w:t xml:space="preserve">of </w:t>
      </w:r>
      <w:del w:id="163" w:author="Suzanne DuBose" w:date="2024-07-19T14:01:00Z" w16du:dateUtc="2024-07-19T20:01:00Z">
        <w:r w:rsidRPr="003950B7" w:rsidDel="0022504B">
          <w:rPr>
            <w:rFonts w:ascii="Times New Roman" w:hAnsi="Times New Roman"/>
            <w:sz w:val="24"/>
            <w:szCs w:val="24"/>
          </w:rPr>
          <w:delText xml:space="preserve">the </w:delText>
        </w:r>
      </w:del>
      <w:r w:rsidRPr="003950B7">
        <w:rPr>
          <w:rFonts w:ascii="Times New Roman" w:hAnsi="Times New Roman"/>
          <w:sz w:val="24"/>
          <w:szCs w:val="24"/>
        </w:rPr>
        <w:t xml:space="preserve">Company </w:t>
      </w:r>
      <w:del w:id="164" w:author="Suzanne DuBose" w:date="2024-07-18T18:11:00Z" w16du:dateUtc="2024-07-19T00:11:00Z">
        <w:r w:rsidRPr="003950B7" w:rsidDel="009445D7">
          <w:rPr>
            <w:rFonts w:ascii="Times New Roman" w:hAnsi="Times New Roman"/>
            <w:sz w:val="24"/>
            <w:szCs w:val="24"/>
          </w:rPr>
          <w:delText xml:space="preserve">of the Company </w:delText>
        </w:r>
      </w:del>
      <w:r w:rsidRPr="003950B7">
        <w:rPr>
          <w:rFonts w:ascii="Times New Roman" w:hAnsi="Times New Roman"/>
          <w:sz w:val="24"/>
          <w:szCs w:val="24"/>
        </w:rPr>
        <w:t xml:space="preserve">if </w:t>
      </w:r>
      <w:ins w:id="165" w:author="Suzanne DuBose" w:date="2024-07-18T18:11:00Z" w16du:dateUtc="2024-07-19T00:11:00Z">
        <w:r w:rsidR="009445D7">
          <w:rPr>
            <w:rFonts w:ascii="Times New Roman" w:hAnsi="Times New Roman"/>
            <w:sz w:val="24"/>
            <w:szCs w:val="24"/>
          </w:rPr>
          <w:t xml:space="preserve">such is deemed </w:t>
        </w:r>
      </w:ins>
      <w:r w:rsidRPr="003950B7">
        <w:rPr>
          <w:rFonts w:ascii="Times New Roman" w:hAnsi="Times New Roman"/>
          <w:sz w:val="24"/>
          <w:szCs w:val="24"/>
        </w:rPr>
        <w:t xml:space="preserve">necessary, </w:t>
      </w:r>
      <w:ins w:id="166" w:author="Suzanne DuBose" w:date="2024-07-18T18:12:00Z" w16du:dateUtc="2024-07-19T00:12:00Z">
        <w:r w:rsidR="009445D7">
          <w:rPr>
            <w:rFonts w:ascii="Times New Roman" w:hAnsi="Times New Roman"/>
            <w:sz w:val="24"/>
            <w:szCs w:val="24"/>
          </w:rPr>
          <w:t xml:space="preserve">based on </w:t>
        </w:r>
      </w:ins>
      <w:del w:id="167" w:author="Suzanne DuBose" w:date="2024-07-18T18:12:00Z" w16du:dateUtc="2024-07-19T00:12:00Z">
        <w:r w:rsidRPr="003950B7" w:rsidDel="009445D7">
          <w:rPr>
            <w:rFonts w:ascii="Times New Roman" w:hAnsi="Times New Roman"/>
            <w:sz w:val="24"/>
            <w:szCs w:val="24"/>
          </w:rPr>
          <w:delText xml:space="preserve">in </w:delText>
        </w:r>
      </w:del>
      <w:r w:rsidRPr="003950B7">
        <w:rPr>
          <w:rFonts w:ascii="Times New Roman" w:hAnsi="Times New Roman"/>
          <w:sz w:val="24"/>
          <w:szCs w:val="24"/>
        </w:rPr>
        <w:t xml:space="preserve">the opinion of tax counsel to </w:t>
      </w:r>
      <w:del w:id="168" w:author="Suzanne DuBose" w:date="2024-07-19T14:02:00Z" w16du:dateUtc="2024-07-19T20:02:00Z">
        <w:r w:rsidRPr="003950B7" w:rsidDel="0022504B">
          <w:rPr>
            <w:rFonts w:ascii="Times New Roman" w:hAnsi="Times New Roman"/>
            <w:sz w:val="24"/>
            <w:szCs w:val="24"/>
          </w:rPr>
          <w:delText xml:space="preserve">the </w:delText>
        </w:r>
      </w:del>
      <w:r w:rsidRPr="003950B7">
        <w:rPr>
          <w:rFonts w:ascii="Times New Roman" w:hAnsi="Times New Roman"/>
          <w:sz w:val="24"/>
          <w:szCs w:val="24"/>
        </w:rPr>
        <w:t xml:space="preserve">Company or </w:t>
      </w:r>
      <w:del w:id="169" w:author="Suzanne DuBose" w:date="2024-07-19T14:02:00Z" w16du:dateUtc="2024-07-19T20:02:00Z">
        <w:r w:rsidRPr="003950B7" w:rsidDel="0022504B">
          <w:rPr>
            <w:rFonts w:ascii="Times New Roman" w:hAnsi="Times New Roman"/>
            <w:sz w:val="24"/>
            <w:szCs w:val="24"/>
          </w:rPr>
          <w:delText xml:space="preserve">the </w:delText>
        </w:r>
      </w:del>
      <w:r w:rsidRPr="003950B7">
        <w:rPr>
          <w:rFonts w:ascii="Times New Roman" w:hAnsi="Times New Roman"/>
          <w:sz w:val="24"/>
          <w:szCs w:val="24"/>
        </w:rPr>
        <w:t>Company’s certified public accountant, to comply with such regulations, so long as any such amendment does not materially change the relative economic interests of the Members.</w:t>
      </w:r>
    </w:p>
    <w:p w14:paraId="50315BD8" w14:textId="77777777" w:rsidR="003950B7" w:rsidRPr="003950B7" w:rsidRDefault="003950B7" w:rsidP="003950B7">
      <w:pPr>
        <w:autoSpaceDE w:val="0"/>
        <w:autoSpaceDN w:val="0"/>
        <w:adjustRightInd w:val="0"/>
        <w:spacing w:after="0" w:line="240" w:lineRule="auto"/>
        <w:ind w:firstLine="720"/>
        <w:jc w:val="both"/>
        <w:rPr>
          <w:rFonts w:ascii="Times New Roman" w:hAnsi="Times New Roman"/>
          <w:sz w:val="24"/>
          <w:szCs w:val="24"/>
        </w:rPr>
      </w:pPr>
    </w:p>
    <w:p w14:paraId="54F26702" w14:textId="4146E008" w:rsidR="003950B7" w:rsidRPr="00E566A0" w:rsidRDefault="003950B7" w:rsidP="003950B7">
      <w:pPr>
        <w:autoSpaceDE w:val="0"/>
        <w:autoSpaceDN w:val="0"/>
        <w:adjustRightInd w:val="0"/>
        <w:spacing w:after="0" w:line="240" w:lineRule="auto"/>
        <w:ind w:firstLine="720"/>
        <w:jc w:val="both"/>
        <w:rPr>
          <w:rFonts w:ascii="Times New Roman" w:hAnsi="Times New Roman"/>
          <w:sz w:val="24"/>
          <w:szCs w:val="24"/>
        </w:rPr>
      </w:pPr>
      <w:r w:rsidRPr="003950B7">
        <w:rPr>
          <w:rFonts w:ascii="Times New Roman" w:hAnsi="Times New Roman"/>
          <w:sz w:val="24"/>
          <w:szCs w:val="24"/>
        </w:rPr>
        <w:t xml:space="preserve">Section </w:t>
      </w:r>
      <w:r>
        <w:rPr>
          <w:rFonts w:ascii="Times New Roman" w:hAnsi="Times New Roman"/>
          <w:sz w:val="24"/>
          <w:szCs w:val="24"/>
        </w:rPr>
        <w:t>3</w:t>
      </w:r>
      <w:r w:rsidRPr="003950B7">
        <w:rPr>
          <w:rFonts w:ascii="Times New Roman" w:hAnsi="Times New Roman"/>
          <w:sz w:val="24"/>
          <w:szCs w:val="24"/>
        </w:rPr>
        <w:t>.9</w:t>
      </w:r>
      <w:r w:rsidR="0086643E">
        <w:rPr>
          <w:rFonts w:ascii="Times New Roman" w:hAnsi="Times New Roman"/>
          <w:sz w:val="24"/>
          <w:szCs w:val="24"/>
        </w:rPr>
        <w:tab/>
      </w:r>
      <w:r w:rsidRPr="0036086E">
        <w:rPr>
          <w:rFonts w:ascii="Times New Roman" w:hAnsi="Times New Roman"/>
          <w:sz w:val="24"/>
          <w:szCs w:val="24"/>
          <w:u w:val="single"/>
        </w:rPr>
        <w:t>Intent of Allocations/Cash Savings Clause</w:t>
      </w:r>
      <w:r w:rsidRPr="003950B7">
        <w:rPr>
          <w:rFonts w:ascii="Times New Roman" w:hAnsi="Times New Roman"/>
          <w:sz w:val="24"/>
          <w:szCs w:val="24"/>
        </w:rPr>
        <w:t xml:space="preserve">. The parties intend that the foregoing tax allocation provisions of this Article </w:t>
      </w:r>
      <w:r w:rsidR="00C51401">
        <w:rPr>
          <w:rFonts w:ascii="Times New Roman" w:hAnsi="Times New Roman"/>
          <w:sz w:val="24"/>
          <w:szCs w:val="24"/>
        </w:rPr>
        <w:t>II</w:t>
      </w:r>
      <w:r w:rsidRPr="003950B7">
        <w:rPr>
          <w:rFonts w:ascii="Times New Roman" w:hAnsi="Times New Roman"/>
          <w:sz w:val="24"/>
          <w:szCs w:val="24"/>
        </w:rPr>
        <w:t>I will produce final Capital Account balances of the Members that will permit liquidating distributions that are made in accordance with final Capital Account balances to be made (after unpaid loans and interest thereon, including those owed to Members have been paid) in a manner identical to the order of priorities set forth in</w:t>
      </w:r>
      <w:r w:rsidR="0086643E">
        <w:rPr>
          <w:rFonts w:ascii="Times New Roman" w:hAnsi="Times New Roman"/>
          <w:sz w:val="24"/>
          <w:szCs w:val="24"/>
        </w:rPr>
        <w:t xml:space="preserve"> Article</w:t>
      </w:r>
      <w:r w:rsidRPr="003950B7">
        <w:rPr>
          <w:rFonts w:ascii="Times New Roman" w:hAnsi="Times New Roman"/>
          <w:sz w:val="24"/>
          <w:szCs w:val="24"/>
        </w:rPr>
        <w:t xml:space="preserve"> </w:t>
      </w:r>
      <w:r w:rsidR="00335DB0">
        <w:rPr>
          <w:rFonts w:ascii="Times New Roman" w:hAnsi="Times New Roman"/>
          <w:sz w:val="24"/>
          <w:szCs w:val="24"/>
        </w:rPr>
        <w:t>X</w:t>
      </w:r>
      <w:r w:rsidRPr="0086643E">
        <w:rPr>
          <w:rFonts w:ascii="Times New Roman" w:hAnsi="Times New Roman"/>
          <w:sz w:val="24"/>
          <w:szCs w:val="24"/>
        </w:rPr>
        <w:t>.</w:t>
      </w:r>
      <w:r w:rsidRPr="003950B7">
        <w:rPr>
          <w:rFonts w:ascii="Times New Roman" w:hAnsi="Times New Roman"/>
          <w:sz w:val="24"/>
          <w:szCs w:val="24"/>
        </w:rPr>
        <w:t xml:space="preserve"> To the extent that the tax allocation provisions of this Article </w:t>
      </w:r>
      <w:r>
        <w:rPr>
          <w:rFonts w:ascii="Times New Roman" w:hAnsi="Times New Roman"/>
          <w:sz w:val="24"/>
          <w:szCs w:val="24"/>
        </w:rPr>
        <w:t>II</w:t>
      </w:r>
      <w:r w:rsidRPr="003950B7">
        <w:rPr>
          <w:rFonts w:ascii="Times New Roman" w:hAnsi="Times New Roman"/>
          <w:sz w:val="24"/>
          <w:szCs w:val="24"/>
        </w:rPr>
        <w:t>I would fail to produce such final Capital Account balances, (i) such provisions may be amended by the Board of Managers of the Company if and to the extent necessary to produce such result and (ii) taxable income and taxable loss of the Company for prior open years (or items of gross income and deduction of the Company for such years) will be reallocated by the Board of Managers among the Members to the extent it is not possible to achieve such result with allocations of items of income (including gross income) and deduction for the current year and future years, as approved by Board of Managers.</w:t>
      </w:r>
    </w:p>
    <w:p w14:paraId="6544CDB5" w14:textId="77777777" w:rsidR="00E506F2" w:rsidRPr="00E566A0" w:rsidRDefault="00E506F2" w:rsidP="005A4E2C">
      <w:pPr>
        <w:autoSpaceDE w:val="0"/>
        <w:autoSpaceDN w:val="0"/>
        <w:adjustRightInd w:val="0"/>
        <w:spacing w:after="0" w:line="240" w:lineRule="auto"/>
        <w:jc w:val="both"/>
        <w:rPr>
          <w:rFonts w:ascii="Times New Roman" w:hAnsi="Times New Roman"/>
          <w:sz w:val="24"/>
          <w:szCs w:val="24"/>
        </w:rPr>
      </w:pPr>
    </w:p>
    <w:p w14:paraId="496C508D" w14:textId="77777777" w:rsidR="008A45C3" w:rsidRPr="00E566A0" w:rsidRDefault="00FE77E5" w:rsidP="008A45C3">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ARTICLE IV</w:t>
      </w:r>
    </w:p>
    <w:p w14:paraId="5B5AFB66" w14:textId="7417DFFB" w:rsidR="00FE77E5" w:rsidRPr="00E566A0" w:rsidRDefault="00FE77E5" w:rsidP="008A45C3">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DISTRIBUTIONS</w:t>
      </w:r>
    </w:p>
    <w:p w14:paraId="34CC3688" w14:textId="7C8259E7" w:rsidR="003A27B4" w:rsidRDefault="00693F6C" w:rsidP="00086ACC">
      <w:pPr>
        <w:autoSpaceDE w:val="0"/>
        <w:autoSpaceDN w:val="0"/>
        <w:adjustRightInd w:val="0"/>
        <w:spacing w:after="0" w:line="240" w:lineRule="auto"/>
        <w:ind w:firstLine="720"/>
        <w:jc w:val="both"/>
        <w:rPr>
          <w:rFonts w:ascii="Times New Roman" w:hAnsi="Times New Roman"/>
          <w:sz w:val="24"/>
          <w:szCs w:val="24"/>
        </w:rPr>
      </w:pPr>
      <w:r>
        <w:rPr>
          <w:rFonts w:ascii="Times New Roman" w:hAnsi="Times New Roman"/>
          <w:sz w:val="24"/>
          <w:szCs w:val="24"/>
        </w:rPr>
        <w:tab/>
      </w:r>
    </w:p>
    <w:p w14:paraId="64138A14" w14:textId="4C5F880A" w:rsidR="003A27B4" w:rsidRDefault="00FE77E5" w:rsidP="003A27B4">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086ACC">
        <w:rPr>
          <w:rFonts w:ascii="Times New Roman" w:hAnsi="Times New Roman"/>
          <w:sz w:val="24"/>
          <w:szCs w:val="24"/>
        </w:rPr>
        <w:t>4.</w:t>
      </w:r>
      <w:r w:rsidR="00006BD1">
        <w:rPr>
          <w:rFonts w:ascii="Times New Roman" w:hAnsi="Times New Roman"/>
          <w:sz w:val="24"/>
          <w:szCs w:val="24"/>
        </w:rPr>
        <w:t>1</w:t>
      </w:r>
      <w:r w:rsidRPr="00E566A0">
        <w:rPr>
          <w:rFonts w:ascii="Times New Roman" w:hAnsi="Times New Roman"/>
          <w:sz w:val="24"/>
          <w:szCs w:val="24"/>
        </w:rPr>
        <w:t>.</w:t>
      </w:r>
      <w:r w:rsidR="00693F6C">
        <w:rPr>
          <w:rFonts w:ascii="Times New Roman" w:hAnsi="Times New Roman"/>
          <w:sz w:val="24"/>
          <w:szCs w:val="24"/>
        </w:rPr>
        <w:tab/>
      </w:r>
      <w:r w:rsidRPr="00086ACC">
        <w:rPr>
          <w:rFonts w:ascii="Times New Roman" w:hAnsi="Times New Roman"/>
          <w:sz w:val="24"/>
          <w:szCs w:val="24"/>
          <w:u w:val="single"/>
        </w:rPr>
        <w:t>Distributions</w:t>
      </w:r>
      <w:r w:rsidR="003A27B4">
        <w:rPr>
          <w:rFonts w:ascii="Times New Roman" w:hAnsi="Times New Roman"/>
          <w:sz w:val="24"/>
          <w:szCs w:val="24"/>
          <w:u w:val="single"/>
        </w:rPr>
        <w:t xml:space="preserve"> of Available Cash</w:t>
      </w:r>
      <w:r w:rsidRPr="00E566A0">
        <w:rPr>
          <w:rFonts w:ascii="Times New Roman" w:hAnsi="Times New Roman"/>
          <w:sz w:val="24"/>
          <w:szCs w:val="24"/>
        </w:rPr>
        <w:t>.</w:t>
      </w:r>
      <w:r w:rsidR="00086ACC">
        <w:rPr>
          <w:rFonts w:ascii="Times New Roman" w:hAnsi="Times New Roman"/>
          <w:sz w:val="24"/>
          <w:szCs w:val="24"/>
        </w:rPr>
        <w:t xml:space="preserve"> </w:t>
      </w:r>
      <w:r w:rsidRPr="00E566A0">
        <w:rPr>
          <w:rFonts w:ascii="Times New Roman" w:hAnsi="Times New Roman"/>
          <w:sz w:val="24"/>
          <w:szCs w:val="24"/>
        </w:rPr>
        <w:t>From time to time, Company's cash on hand may exceed its current and</w:t>
      </w:r>
      <w:r w:rsidR="007132AD" w:rsidRPr="00E566A0">
        <w:rPr>
          <w:rFonts w:ascii="Times New Roman" w:hAnsi="Times New Roman"/>
          <w:sz w:val="24"/>
          <w:szCs w:val="24"/>
        </w:rPr>
        <w:t xml:space="preserve"> </w:t>
      </w:r>
      <w:r w:rsidRPr="00E566A0">
        <w:rPr>
          <w:rFonts w:ascii="Times New Roman" w:hAnsi="Times New Roman"/>
          <w:sz w:val="24"/>
          <w:szCs w:val="24"/>
        </w:rPr>
        <w:t>anticipated needs including, without limitation, needs for operating expenses, debt</w:t>
      </w:r>
      <w:r w:rsidR="007132AD" w:rsidRPr="00E566A0">
        <w:rPr>
          <w:rFonts w:ascii="Times New Roman" w:hAnsi="Times New Roman"/>
          <w:sz w:val="24"/>
          <w:szCs w:val="24"/>
        </w:rPr>
        <w:t xml:space="preserve"> </w:t>
      </w:r>
      <w:r w:rsidRPr="00E566A0">
        <w:rPr>
          <w:rFonts w:ascii="Times New Roman" w:hAnsi="Times New Roman"/>
          <w:sz w:val="24"/>
          <w:szCs w:val="24"/>
        </w:rPr>
        <w:t>service, reserves, and mandatory distributions, if any. To the extent such</w:t>
      </w:r>
      <w:r w:rsidR="007132AD" w:rsidRPr="00E566A0">
        <w:rPr>
          <w:rFonts w:ascii="Times New Roman" w:hAnsi="Times New Roman"/>
          <w:sz w:val="24"/>
          <w:szCs w:val="24"/>
        </w:rPr>
        <w:t xml:space="preserve"> </w:t>
      </w:r>
      <w:r w:rsidRPr="00E566A0">
        <w:rPr>
          <w:rFonts w:ascii="Times New Roman" w:hAnsi="Times New Roman"/>
          <w:sz w:val="24"/>
          <w:szCs w:val="24"/>
        </w:rPr>
        <w:t xml:space="preserve">excess cash exists, Company may make distributions to the Members </w:t>
      </w:r>
      <w:r w:rsidR="003655A2">
        <w:rPr>
          <w:rFonts w:ascii="Times New Roman" w:hAnsi="Times New Roman"/>
          <w:sz w:val="24"/>
          <w:szCs w:val="24"/>
        </w:rPr>
        <w:t xml:space="preserve">on a pro rata basis </w:t>
      </w:r>
      <w:r w:rsidRPr="00E566A0">
        <w:rPr>
          <w:rFonts w:ascii="Times New Roman" w:hAnsi="Times New Roman"/>
          <w:sz w:val="24"/>
          <w:szCs w:val="24"/>
        </w:rPr>
        <w:t>in accordance</w:t>
      </w:r>
      <w:r w:rsidR="007132AD" w:rsidRPr="00E566A0">
        <w:rPr>
          <w:rFonts w:ascii="Times New Roman" w:hAnsi="Times New Roman"/>
          <w:sz w:val="24"/>
          <w:szCs w:val="24"/>
        </w:rPr>
        <w:t xml:space="preserve"> </w:t>
      </w:r>
      <w:r w:rsidRPr="00E566A0">
        <w:rPr>
          <w:rFonts w:ascii="Times New Roman" w:hAnsi="Times New Roman"/>
          <w:sz w:val="24"/>
          <w:szCs w:val="24"/>
        </w:rPr>
        <w:t xml:space="preserve">with their </w:t>
      </w:r>
      <w:r w:rsidR="00097DB2">
        <w:rPr>
          <w:rFonts w:ascii="Times New Roman" w:hAnsi="Times New Roman"/>
          <w:sz w:val="24"/>
          <w:szCs w:val="24"/>
        </w:rPr>
        <w:t xml:space="preserve">Membership </w:t>
      </w:r>
      <w:r w:rsidRPr="00E566A0">
        <w:rPr>
          <w:rFonts w:ascii="Times New Roman" w:hAnsi="Times New Roman"/>
          <w:sz w:val="24"/>
          <w:szCs w:val="24"/>
        </w:rPr>
        <w:t>P</w:t>
      </w:r>
      <w:r w:rsidR="003A27B4">
        <w:rPr>
          <w:rFonts w:ascii="Times New Roman" w:hAnsi="Times New Roman"/>
          <w:sz w:val="24"/>
          <w:szCs w:val="24"/>
        </w:rPr>
        <w:t xml:space="preserve">ercentage Interests </w:t>
      </w:r>
      <w:r w:rsidR="00006BD1">
        <w:rPr>
          <w:rFonts w:ascii="Times New Roman" w:hAnsi="Times New Roman"/>
          <w:sz w:val="24"/>
          <w:szCs w:val="24"/>
        </w:rPr>
        <w:t>as set forth in Exhibit</w:t>
      </w:r>
      <w:ins w:id="170" w:author="Suzanne DuBose" w:date="2024-07-18T18:12:00Z" w16du:dateUtc="2024-07-19T00:12:00Z">
        <w:r w:rsidR="009445D7">
          <w:rPr>
            <w:rFonts w:ascii="Times New Roman" w:hAnsi="Times New Roman"/>
            <w:sz w:val="24"/>
            <w:szCs w:val="24"/>
          </w:rPr>
          <w:t>s</w:t>
        </w:r>
      </w:ins>
      <w:r w:rsidR="00006BD1">
        <w:rPr>
          <w:rFonts w:ascii="Times New Roman" w:hAnsi="Times New Roman"/>
          <w:sz w:val="24"/>
          <w:szCs w:val="24"/>
        </w:rPr>
        <w:t xml:space="preserve"> “A”</w:t>
      </w:r>
      <w:ins w:id="171" w:author="Suzanne DuBose" w:date="2024-07-18T18:12:00Z" w16du:dateUtc="2024-07-19T00:12:00Z">
        <w:r w:rsidR="009445D7">
          <w:rPr>
            <w:rFonts w:ascii="Times New Roman" w:hAnsi="Times New Roman"/>
            <w:sz w:val="24"/>
            <w:szCs w:val="24"/>
          </w:rPr>
          <w:t xml:space="preserve"> and/or “B”</w:t>
        </w:r>
      </w:ins>
      <w:r w:rsidR="00006BD1">
        <w:rPr>
          <w:rFonts w:ascii="Times New Roman" w:hAnsi="Times New Roman"/>
          <w:sz w:val="24"/>
          <w:szCs w:val="24"/>
        </w:rPr>
        <w:t xml:space="preserve"> </w:t>
      </w:r>
      <w:r w:rsidR="003655A2">
        <w:rPr>
          <w:rFonts w:ascii="Times New Roman" w:hAnsi="Times New Roman"/>
          <w:sz w:val="24"/>
          <w:szCs w:val="24"/>
        </w:rPr>
        <w:t>(</w:t>
      </w:r>
      <w:r w:rsidR="00006BD1">
        <w:rPr>
          <w:rFonts w:ascii="Times New Roman" w:hAnsi="Times New Roman"/>
          <w:sz w:val="24"/>
          <w:szCs w:val="24"/>
        </w:rPr>
        <w:t>which may be amended from time to time</w:t>
      </w:r>
      <w:r w:rsidR="003655A2">
        <w:rPr>
          <w:rFonts w:ascii="Times New Roman" w:hAnsi="Times New Roman"/>
          <w:sz w:val="24"/>
          <w:szCs w:val="24"/>
        </w:rPr>
        <w:t>)</w:t>
      </w:r>
      <w:r w:rsidR="00006BD1">
        <w:rPr>
          <w:rFonts w:ascii="Times New Roman" w:hAnsi="Times New Roman"/>
          <w:sz w:val="24"/>
          <w:szCs w:val="24"/>
        </w:rPr>
        <w:t xml:space="preserve"> </w:t>
      </w:r>
      <w:r w:rsidRPr="00E566A0">
        <w:rPr>
          <w:rFonts w:ascii="Times New Roman" w:hAnsi="Times New Roman"/>
          <w:sz w:val="24"/>
          <w:szCs w:val="24"/>
        </w:rPr>
        <w:t>at such times and in such amounts as may be</w:t>
      </w:r>
      <w:r w:rsidR="007132AD" w:rsidRPr="00E566A0">
        <w:rPr>
          <w:rFonts w:ascii="Times New Roman" w:hAnsi="Times New Roman"/>
          <w:sz w:val="24"/>
          <w:szCs w:val="24"/>
        </w:rPr>
        <w:t xml:space="preserve"> </w:t>
      </w:r>
      <w:r w:rsidRPr="00E566A0">
        <w:rPr>
          <w:rFonts w:ascii="Times New Roman" w:hAnsi="Times New Roman"/>
          <w:sz w:val="24"/>
          <w:szCs w:val="24"/>
        </w:rPr>
        <w:t xml:space="preserve">determined </w:t>
      </w:r>
      <w:r w:rsidR="003A27B4">
        <w:rPr>
          <w:rFonts w:ascii="Times New Roman" w:hAnsi="Times New Roman"/>
          <w:sz w:val="24"/>
          <w:szCs w:val="24"/>
        </w:rPr>
        <w:t>in the reasonable discretion of the Board of Managers</w:t>
      </w:r>
      <w:r w:rsidRPr="00E566A0">
        <w:rPr>
          <w:rFonts w:ascii="Times New Roman" w:hAnsi="Times New Roman"/>
          <w:sz w:val="24"/>
          <w:szCs w:val="24"/>
        </w:rPr>
        <w:t>.</w:t>
      </w:r>
      <w:r w:rsidR="00086ACC">
        <w:rPr>
          <w:rFonts w:ascii="Times New Roman" w:hAnsi="Times New Roman"/>
          <w:sz w:val="24"/>
          <w:szCs w:val="24"/>
        </w:rPr>
        <w:t xml:space="preserve"> </w:t>
      </w:r>
      <w:r w:rsidR="003655A2" w:rsidRPr="003A27B4">
        <w:rPr>
          <w:rFonts w:ascii="Times New Roman" w:hAnsi="Times New Roman"/>
          <w:sz w:val="24"/>
          <w:szCs w:val="24"/>
        </w:rPr>
        <w:t xml:space="preserve">The amount of any such distribution of Available Cash shall be determined by the Board of Managers in good faith. </w:t>
      </w:r>
      <w:r w:rsidR="00086ACC">
        <w:rPr>
          <w:rFonts w:ascii="Times New Roman" w:hAnsi="Times New Roman"/>
          <w:sz w:val="24"/>
          <w:szCs w:val="24"/>
        </w:rPr>
        <w:t>N</w:t>
      </w:r>
      <w:r w:rsidRPr="00E566A0">
        <w:rPr>
          <w:rFonts w:ascii="Times New Roman" w:hAnsi="Times New Roman"/>
          <w:sz w:val="24"/>
          <w:szCs w:val="24"/>
        </w:rPr>
        <w:t>o</w:t>
      </w:r>
      <w:r w:rsidR="007132AD" w:rsidRPr="00E566A0">
        <w:rPr>
          <w:rFonts w:ascii="Times New Roman" w:hAnsi="Times New Roman"/>
          <w:sz w:val="24"/>
          <w:szCs w:val="24"/>
        </w:rPr>
        <w:t xml:space="preserve"> </w:t>
      </w:r>
      <w:r w:rsidRPr="00E566A0">
        <w:rPr>
          <w:rFonts w:ascii="Times New Roman" w:hAnsi="Times New Roman"/>
          <w:sz w:val="24"/>
          <w:szCs w:val="24"/>
        </w:rPr>
        <w:t>distribution shall be declared and paid by Company if, after giving effect to the</w:t>
      </w:r>
      <w:r w:rsidR="007132AD" w:rsidRPr="00E566A0">
        <w:rPr>
          <w:rFonts w:ascii="Times New Roman" w:hAnsi="Times New Roman"/>
          <w:sz w:val="24"/>
          <w:szCs w:val="24"/>
        </w:rPr>
        <w:t xml:space="preserve"> </w:t>
      </w:r>
      <w:r w:rsidRPr="00E566A0">
        <w:rPr>
          <w:rFonts w:ascii="Times New Roman" w:hAnsi="Times New Roman"/>
          <w:sz w:val="24"/>
          <w:szCs w:val="24"/>
        </w:rPr>
        <w:t xml:space="preserve">distribution: </w:t>
      </w:r>
      <w:r w:rsidR="00086ACC">
        <w:rPr>
          <w:rFonts w:ascii="Times New Roman" w:hAnsi="Times New Roman"/>
          <w:sz w:val="24"/>
          <w:szCs w:val="24"/>
        </w:rPr>
        <w:t xml:space="preserve">(i) </w:t>
      </w:r>
      <w:r w:rsidRPr="00E566A0">
        <w:rPr>
          <w:rFonts w:ascii="Times New Roman" w:hAnsi="Times New Roman"/>
          <w:sz w:val="24"/>
          <w:szCs w:val="24"/>
        </w:rPr>
        <w:t>Company would be unable to pay its debts as they become due in the</w:t>
      </w:r>
      <w:r w:rsidR="007132AD" w:rsidRPr="00E566A0">
        <w:rPr>
          <w:rFonts w:ascii="Times New Roman" w:hAnsi="Times New Roman"/>
          <w:sz w:val="24"/>
          <w:szCs w:val="24"/>
        </w:rPr>
        <w:t xml:space="preserve"> </w:t>
      </w:r>
      <w:r w:rsidRPr="00E566A0">
        <w:rPr>
          <w:rFonts w:ascii="Times New Roman" w:hAnsi="Times New Roman"/>
          <w:sz w:val="24"/>
          <w:szCs w:val="24"/>
        </w:rPr>
        <w:t>usual course of business</w:t>
      </w:r>
      <w:r w:rsidR="00661843">
        <w:rPr>
          <w:rFonts w:ascii="Times New Roman" w:hAnsi="Times New Roman"/>
          <w:sz w:val="24"/>
          <w:szCs w:val="24"/>
        </w:rPr>
        <w:t>;</w:t>
      </w:r>
      <w:r w:rsidR="00086ACC">
        <w:rPr>
          <w:rFonts w:ascii="Times New Roman" w:hAnsi="Times New Roman"/>
          <w:sz w:val="24"/>
          <w:szCs w:val="24"/>
        </w:rPr>
        <w:t xml:space="preserve"> (ii) </w:t>
      </w:r>
      <w:ins w:id="172" w:author="Suzanne DuBose" w:date="2024-07-18T18:13:00Z" w16du:dateUtc="2024-07-19T00:13:00Z">
        <w:r w:rsidR="009445D7">
          <w:rPr>
            <w:rFonts w:ascii="Times New Roman" w:hAnsi="Times New Roman"/>
            <w:sz w:val="24"/>
            <w:szCs w:val="24"/>
          </w:rPr>
          <w:t>t</w:t>
        </w:r>
      </w:ins>
      <w:del w:id="173" w:author="Suzanne DuBose" w:date="2024-07-18T18:13:00Z" w16du:dateUtc="2024-07-19T00:13:00Z">
        <w:r w:rsidR="002F6A45" w:rsidRPr="00E566A0" w:rsidDel="009445D7">
          <w:rPr>
            <w:rFonts w:ascii="Times New Roman" w:hAnsi="Times New Roman"/>
            <w:sz w:val="24"/>
            <w:szCs w:val="24"/>
          </w:rPr>
          <w:delText>T</w:delText>
        </w:r>
      </w:del>
      <w:r w:rsidR="002F6A45" w:rsidRPr="00E566A0">
        <w:rPr>
          <w:rFonts w:ascii="Times New Roman" w:hAnsi="Times New Roman"/>
          <w:sz w:val="24"/>
          <w:szCs w:val="24"/>
        </w:rPr>
        <w:t>he</w:t>
      </w:r>
      <w:r w:rsidRPr="00E566A0">
        <w:rPr>
          <w:rFonts w:ascii="Times New Roman" w:hAnsi="Times New Roman"/>
          <w:sz w:val="24"/>
          <w:szCs w:val="24"/>
        </w:rPr>
        <w:t xml:space="preserve"> fair market value of Company's total assets would</w:t>
      </w:r>
      <w:r w:rsidR="007132AD" w:rsidRPr="00E566A0">
        <w:rPr>
          <w:rFonts w:ascii="Times New Roman" w:hAnsi="Times New Roman"/>
          <w:sz w:val="24"/>
          <w:szCs w:val="24"/>
        </w:rPr>
        <w:t xml:space="preserve"> </w:t>
      </w:r>
      <w:r w:rsidRPr="00E566A0">
        <w:rPr>
          <w:rFonts w:ascii="Times New Roman" w:hAnsi="Times New Roman"/>
          <w:sz w:val="24"/>
          <w:szCs w:val="24"/>
        </w:rPr>
        <w:t>be less than the sum of its liabilities (other than liabilities to Members with respect to</w:t>
      </w:r>
      <w:r w:rsidR="007132AD" w:rsidRPr="00E566A0">
        <w:rPr>
          <w:rFonts w:ascii="Times New Roman" w:hAnsi="Times New Roman"/>
          <w:sz w:val="24"/>
          <w:szCs w:val="24"/>
        </w:rPr>
        <w:t xml:space="preserve"> </w:t>
      </w:r>
      <w:r w:rsidRPr="00E566A0">
        <w:rPr>
          <w:rFonts w:ascii="Times New Roman" w:hAnsi="Times New Roman"/>
          <w:sz w:val="24"/>
          <w:szCs w:val="24"/>
        </w:rPr>
        <w:t>their Membership Interests in Company) and liabilities for which recourse of the</w:t>
      </w:r>
      <w:r w:rsidR="007132AD" w:rsidRPr="00E566A0">
        <w:rPr>
          <w:rFonts w:ascii="Times New Roman" w:hAnsi="Times New Roman"/>
          <w:sz w:val="24"/>
          <w:szCs w:val="24"/>
        </w:rPr>
        <w:t xml:space="preserve"> </w:t>
      </w:r>
      <w:r w:rsidRPr="00E566A0">
        <w:rPr>
          <w:rFonts w:ascii="Times New Roman" w:hAnsi="Times New Roman"/>
          <w:sz w:val="24"/>
          <w:szCs w:val="24"/>
        </w:rPr>
        <w:t>creditors is limited to specific property of Company.</w:t>
      </w:r>
      <w:r w:rsidR="003A27B4">
        <w:rPr>
          <w:rFonts w:ascii="Times New Roman" w:hAnsi="Times New Roman"/>
          <w:sz w:val="24"/>
          <w:szCs w:val="24"/>
        </w:rPr>
        <w:t xml:space="preserve"> </w:t>
      </w:r>
    </w:p>
    <w:p w14:paraId="77883C91" w14:textId="40887DAA" w:rsidR="003A27B4" w:rsidRDefault="003A27B4" w:rsidP="003A27B4">
      <w:pPr>
        <w:autoSpaceDE w:val="0"/>
        <w:autoSpaceDN w:val="0"/>
        <w:adjustRightInd w:val="0"/>
        <w:spacing w:after="0" w:line="240" w:lineRule="auto"/>
        <w:ind w:firstLine="720"/>
        <w:jc w:val="both"/>
        <w:rPr>
          <w:rFonts w:ascii="Times New Roman" w:hAnsi="Times New Roman"/>
          <w:sz w:val="24"/>
          <w:szCs w:val="24"/>
        </w:rPr>
      </w:pPr>
    </w:p>
    <w:p w14:paraId="595F5C11" w14:textId="200C1CBA" w:rsidR="003A27B4" w:rsidRPr="00E566A0" w:rsidRDefault="003A27B4" w:rsidP="003A27B4">
      <w:pPr>
        <w:autoSpaceDE w:val="0"/>
        <w:autoSpaceDN w:val="0"/>
        <w:adjustRightInd w:val="0"/>
        <w:spacing w:after="0" w:line="240" w:lineRule="auto"/>
        <w:ind w:firstLine="720"/>
        <w:jc w:val="both"/>
        <w:rPr>
          <w:rFonts w:ascii="Times New Roman" w:hAnsi="Times New Roman"/>
          <w:sz w:val="24"/>
          <w:szCs w:val="24"/>
        </w:rPr>
      </w:pPr>
      <w:r w:rsidRPr="003A27B4">
        <w:rPr>
          <w:rFonts w:ascii="Times New Roman" w:hAnsi="Times New Roman"/>
          <w:sz w:val="24"/>
          <w:szCs w:val="24"/>
        </w:rPr>
        <w:t xml:space="preserve">Section </w:t>
      </w:r>
      <w:r w:rsidR="007B10E6">
        <w:rPr>
          <w:rFonts w:ascii="Times New Roman" w:hAnsi="Times New Roman"/>
          <w:sz w:val="24"/>
          <w:szCs w:val="24"/>
        </w:rPr>
        <w:t>4</w:t>
      </w:r>
      <w:r w:rsidRPr="00A220E3">
        <w:rPr>
          <w:rFonts w:ascii="Times New Roman" w:hAnsi="Times New Roman"/>
          <w:sz w:val="24"/>
          <w:szCs w:val="24"/>
        </w:rPr>
        <w:t>.</w:t>
      </w:r>
      <w:r w:rsidR="00006BD1">
        <w:rPr>
          <w:rFonts w:ascii="Times New Roman" w:hAnsi="Times New Roman"/>
          <w:sz w:val="24"/>
          <w:szCs w:val="24"/>
        </w:rPr>
        <w:t>2</w:t>
      </w:r>
      <w:r w:rsidR="00A220E3">
        <w:rPr>
          <w:rFonts w:ascii="Times New Roman" w:hAnsi="Times New Roman"/>
          <w:sz w:val="24"/>
          <w:szCs w:val="24"/>
        </w:rPr>
        <w:tab/>
      </w:r>
      <w:r w:rsidRPr="00A220E3">
        <w:rPr>
          <w:rFonts w:ascii="Times New Roman" w:hAnsi="Times New Roman"/>
          <w:sz w:val="24"/>
          <w:szCs w:val="24"/>
          <w:u w:val="single"/>
        </w:rPr>
        <w:t>Distributions in Liquidation</w:t>
      </w:r>
      <w:r w:rsidRPr="003A27B4">
        <w:rPr>
          <w:rFonts w:ascii="Times New Roman" w:hAnsi="Times New Roman"/>
          <w:sz w:val="24"/>
          <w:szCs w:val="24"/>
        </w:rPr>
        <w:t xml:space="preserve">. </w:t>
      </w:r>
      <w:r w:rsidR="00A220E3">
        <w:rPr>
          <w:rFonts w:ascii="Times New Roman" w:hAnsi="Times New Roman"/>
          <w:sz w:val="24"/>
          <w:szCs w:val="24"/>
        </w:rPr>
        <w:t xml:space="preserve"> </w:t>
      </w:r>
      <w:r w:rsidRPr="003A27B4">
        <w:rPr>
          <w:rFonts w:ascii="Times New Roman" w:hAnsi="Times New Roman"/>
          <w:sz w:val="24"/>
          <w:szCs w:val="24"/>
        </w:rPr>
        <w:t xml:space="preserve">Any distributions made in connection with the liquidation of the Company will be made in accordance with </w:t>
      </w:r>
      <w:r>
        <w:rPr>
          <w:rFonts w:ascii="Times New Roman" w:hAnsi="Times New Roman"/>
          <w:sz w:val="24"/>
          <w:szCs w:val="24"/>
        </w:rPr>
        <w:t>Article X</w:t>
      </w:r>
      <w:r w:rsidRPr="003A27B4">
        <w:rPr>
          <w:rFonts w:ascii="Times New Roman" w:hAnsi="Times New Roman"/>
          <w:sz w:val="24"/>
          <w:szCs w:val="24"/>
        </w:rPr>
        <w:t>.</w:t>
      </w:r>
      <w:r w:rsidR="00C11D58">
        <w:rPr>
          <w:rFonts w:ascii="Times New Roman" w:hAnsi="Times New Roman"/>
          <w:sz w:val="24"/>
          <w:szCs w:val="24"/>
        </w:rPr>
        <w:t xml:space="preserve"> For this purpose, </w:t>
      </w:r>
      <w:r w:rsidR="00097DB2">
        <w:rPr>
          <w:rFonts w:ascii="Times New Roman" w:hAnsi="Times New Roman"/>
          <w:sz w:val="24"/>
          <w:szCs w:val="24"/>
        </w:rPr>
        <w:t xml:space="preserve">a </w:t>
      </w:r>
      <w:r w:rsidR="00C11D58">
        <w:rPr>
          <w:rFonts w:ascii="Times New Roman" w:hAnsi="Times New Roman"/>
          <w:sz w:val="24"/>
          <w:szCs w:val="24"/>
        </w:rPr>
        <w:t>Member</w:t>
      </w:r>
      <w:r w:rsidR="00097DB2">
        <w:rPr>
          <w:rFonts w:ascii="Times New Roman" w:hAnsi="Times New Roman"/>
          <w:sz w:val="24"/>
          <w:szCs w:val="24"/>
        </w:rPr>
        <w:t>’</w:t>
      </w:r>
      <w:r w:rsidR="00C11D58">
        <w:rPr>
          <w:rFonts w:ascii="Times New Roman" w:hAnsi="Times New Roman"/>
          <w:sz w:val="24"/>
          <w:szCs w:val="24"/>
        </w:rPr>
        <w:t xml:space="preserve">s </w:t>
      </w:r>
      <w:r w:rsidR="00097DB2">
        <w:rPr>
          <w:rFonts w:ascii="Times New Roman" w:hAnsi="Times New Roman"/>
          <w:sz w:val="24"/>
          <w:szCs w:val="24"/>
        </w:rPr>
        <w:t xml:space="preserve">Membership </w:t>
      </w:r>
      <w:r w:rsidR="00C11D58">
        <w:rPr>
          <w:rFonts w:ascii="Times New Roman" w:hAnsi="Times New Roman"/>
          <w:sz w:val="24"/>
          <w:szCs w:val="24"/>
        </w:rPr>
        <w:t>Percentage Interest shall be calculated assuming all Units then held are fully vested, unless otherwise provided in a separate agreement between the holder of a Unit and Company.</w:t>
      </w:r>
      <w:r w:rsidR="00097DB2">
        <w:rPr>
          <w:rFonts w:ascii="Times New Roman" w:hAnsi="Times New Roman"/>
          <w:sz w:val="24"/>
          <w:szCs w:val="24"/>
        </w:rPr>
        <w:t xml:space="preserve"> </w:t>
      </w:r>
    </w:p>
    <w:p w14:paraId="40DA16E9" w14:textId="5CA513FB" w:rsidR="00FE77E5" w:rsidRPr="00E566A0" w:rsidRDefault="00FE77E5" w:rsidP="00086ACC">
      <w:pPr>
        <w:autoSpaceDE w:val="0"/>
        <w:autoSpaceDN w:val="0"/>
        <w:adjustRightInd w:val="0"/>
        <w:spacing w:after="0" w:line="240" w:lineRule="auto"/>
        <w:ind w:firstLine="720"/>
        <w:jc w:val="both"/>
        <w:rPr>
          <w:rFonts w:ascii="Times New Roman" w:hAnsi="Times New Roman"/>
          <w:sz w:val="24"/>
          <w:szCs w:val="24"/>
        </w:rPr>
      </w:pPr>
    </w:p>
    <w:p w14:paraId="545F9EE6" w14:textId="514A675E" w:rsidR="00FE77E5" w:rsidRDefault="00FE77E5" w:rsidP="00086ACC">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lastRenderedPageBreak/>
        <w:t>Section 4.</w:t>
      </w:r>
      <w:r w:rsidR="00086ACC">
        <w:rPr>
          <w:rFonts w:ascii="Times New Roman" w:hAnsi="Times New Roman"/>
          <w:sz w:val="24"/>
          <w:szCs w:val="24"/>
        </w:rPr>
        <w:t>3.</w:t>
      </w:r>
      <w:r w:rsidR="00693F6C">
        <w:rPr>
          <w:rFonts w:ascii="Times New Roman" w:hAnsi="Times New Roman"/>
          <w:sz w:val="24"/>
          <w:szCs w:val="24"/>
        </w:rPr>
        <w:tab/>
      </w:r>
      <w:r w:rsidRPr="00086ACC">
        <w:rPr>
          <w:rFonts w:ascii="Times New Roman" w:hAnsi="Times New Roman"/>
          <w:sz w:val="24"/>
          <w:szCs w:val="24"/>
          <w:u w:val="single"/>
        </w:rPr>
        <w:t>Compliance with of the Code</w:t>
      </w:r>
      <w:r w:rsidRPr="00E566A0">
        <w:rPr>
          <w:rFonts w:ascii="Times New Roman" w:hAnsi="Times New Roman"/>
          <w:sz w:val="24"/>
          <w:szCs w:val="24"/>
        </w:rPr>
        <w:t>. The provisions of this</w:t>
      </w:r>
      <w:r w:rsidR="007132AD" w:rsidRPr="00E566A0">
        <w:rPr>
          <w:rFonts w:ascii="Times New Roman" w:hAnsi="Times New Roman"/>
          <w:sz w:val="24"/>
          <w:szCs w:val="24"/>
        </w:rPr>
        <w:t xml:space="preserve"> </w:t>
      </w:r>
      <w:r w:rsidRPr="00E566A0">
        <w:rPr>
          <w:rFonts w:ascii="Times New Roman" w:hAnsi="Times New Roman"/>
          <w:sz w:val="24"/>
          <w:szCs w:val="24"/>
        </w:rPr>
        <w:t>Agreement as they relate to the maintenance of capital accounts are intended and shall</w:t>
      </w:r>
      <w:r w:rsidR="007132AD" w:rsidRPr="00E566A0">
        <w:rPr>
          <w:rFonts w:ascii="Times New Roman" w:hAnsi="Times New Roman"/>
          <w:sz w:val="24"/>
          <w:szCs w:val="24"/>
        </w:rPr>
        <w:t xml:space="preserve"> </w:t>
      </w:r>
      <w:r w:rsidRPr="00E566A0">
        <w:rPr>
          <w:rFonts w:ascii="Times New Roman" w:hAnsi="Times New Roman"/>
          <w:sz w:val="24"/>
          <w:szCs w:val="24"/>
        </w:rPr>
        <w:t>be construed to cause the allocations of profits, losses, income, gain and credit to have</w:t>
      </w:r>
      <w:r w:rsidR="007132AD" w:rsidRPr="00E566A0">
        <w:rPr>
          <w:rFonts w:ascii="Times New Roman" w:hAnsi="Times New Roman"/>
          <w:sz w:val="24"/>
          <w:szCs w:val="24"/>
        </w:rPr>
        <w:t xml:space="preserve"> </w:t>
      </w:r>
      <w:r w:rsidRPr="00E566A0">
        <w:rPr>
          <w:rFonts w:ascii="Times New Roman" w:hAnsi="Times New Roman"/>
          <w:sz w:val="24"/>
          <w:szCs w:val="24"/>
        </w:rPr>
        <w:t>"substantial economic effect" under 704(b) of the Code and the Treasury Regulations</w:t>
      </w:r>
      <w:r w:rsidR="007132AD" w:rsidRPr="00E566A0">
        <w:rPr>
          <w:rFonts w:ascii="Times New Roman" w:hAnsi="Times New Roman"/>
          <w:sz w:val="24"/>
          <w:szCs w:val="24"/>
        </w:rPr>
        <w:t xml:space="preserve"> </w:t>
      </w:r>
      <w:r w:rsidRPr="00E566A0">
        <w:rPr>
          <w:rFonts w:ascii="Times New Roman" w:hAnsi="Times New Roman"/>
          <w:sz w:val="24"/>
          <w:szCs w:val="24"/>
        </w:rPr>
        <w:t>promulgated thereunder. Nothing in this Agreement shall be construed as creating a</w:t>
      </w:r>
      <w:r w:rsidR="007132AD" w:rsidRPr="00E566A0">
        <w:rPr>
          <w:rFonts w:ascii="Times New Roman" w:hAnsi="Times New Roman"/>
          <w:sz w:val="24"/>
          <w:szCs w:val="24"/>
        </w:rPr>
        <w:t xml:space="preserve"> </w:t>
      </w:r>
      <w:r w:rsidRPr="00E566A0">
        <w:rPr>
          <w:rFonts w:ascii="Times New Roman" w:hAnsi="Times New Roman"/>
          <w:sz w:val="24"/>
          <w:szCs w:val="24"/>
        </w:rPr>
        <w:t>deficit restoration obligation.</w:t>
      </w:r>
    </w:p>
    <w:p w14:paraId="3FEEC980" w14:textId="46B4FA9B" w:rsidR="00224702" w:rsidRDefault="00224702" w:rsidP="00086ACC">
      <w:pPr>
        <w:autoSpaceDE w:val="0"/>
        <w:autoSpaceDN w:val="0"/>
        <w:adjustRightInd w:val="0"/>
        <w:spacing w:after="0" w:line="240" w:lineRule="auto"/>
        <w:ind w:firstLine="720"/>
        <w:jc w:val="both"/>
        <w:rPr>
          <w:rFonts w:ascii="Times New Roman" w:hAnsi="Times New Roman"/>
          <w:sz w:val="24"/>
          <w:szCs w:val="24"/>
        </w:rPr>
      </w:pPr>
    </w:p>
    <w:p w14:paraId="37CFE1A0" w14:textId="465353F5" w:rsidR="00224702" w:rsidRPr="00224702" w:rsidRDefault="00E1055A" w:rsidP="00224702">
      <w:pPr>
        <w:autoSpaceDE w:val="0"/>
        <w:autoSpaceDN w:val="0"/>
        <w:adjustRightInd w:val="0"/>
        <w:spacing w:after="0" w:line="240" w:lineRule="auto"/>
        <w:ind w:firstLine="720"/>
        <w:jc w:val="both"/>
        <w:rPr>
          <w:rFonts w:ascii="Times New Roman" w:hAnsi="Times New Roman"/>
          <w:caps/>
          <w:color w:val="3B3B3B"/>
          <w:sz w:val="24"/>
          <w:szCs w:val="24"/>
          <w:specVanish/>
        </w:rPr>
      </w:pPr>
      <w:r>
        <w:rPr>
          <w:rFonts w:ascii="Times New Roman" w:hAnsi="Times New Roman"/>
          <w:color w:val="3B3B3B"/>
          <w:sz w:val="24"/>
          <w:szCs w:val="24"/>
        </w:rPr>
        <w:t>Section 4.</w:t>
      </w:r>
      <w:r w:rsidR="00C11D58">
        <w:rPr>
          <w:rFonts w:ascii="Times New Roman" w:hAnsi="Times New Roman"/>
          <w:color w:val="3B3B3B"/>
          <w:sz w:val="24"/>
          <w:szCs w:val="24"/>
        </w:rPr>
        <w:t>4</w:t>
      </w:r>
      <w:r>
        <w:rPr>
          <w:rFonts w:ascii="Times New Roman" w:hAnsi="Times New Roman"/>
          <w:color w:val="3B3B3B"/>
          <w:sz w:val="24"/>
          <w:szCs w:val="24"/>
        </w:rPr>
        <w:t>.</w:t>
      </w:r>
      <w:r>
        <w:rPr>
          <w:rFonts w:ascii="Times New Roman" w:hAnsi="Times New Roman"/>
          <w:color w:val="3B3B3B"/>
          <w:sz w:val="24"/>
          <w:szCs w:val="24"/>
        </w:rPr>
        <w:tab/>
      </w:r>
      <w:r w:rsidRPr="00E1055A">
        <w:rPr>
          <w:rFonts w:ascii="Times New Roman" w:hAnsi="Times New Roman"/>
          <w:color w:val="3B3B3B"/>
          <w:sz w:val="24"/>
          <w:szCs w:val="24"/>
          <w:u w:val="single"/>
        </w:rPr>
        <w:t>Profits Interest</w:t>
      </w:r>
      <w:r>
        <w:rPr>
          <w:rFonts w:ascii="Times New Roman" w:hAnsi="Times New Roman"/>
          <w:color w:val="3B3B3B"/>
          <w:sz w:val="24"/>
          <w:szCs w:val="24"/>
        </w:rPr>
        <w:t xml:space="preserve">. </w:t>
      </w:r>
      <w:r w:rsidR="00224702" w:rsidRPr="00224702">
        <w:rPr>
          <w:rFonts w:ascii="Times New Roman" w:hAnsi="Times New Roman"/>
          <w:color w:val="3B3B3B"/>
          <w:sz w:val="24"/>
          <w:szCs w:val="24"/>
        </w:rPr>
        <w:t xml:space="preserve">Notwithstanding the foregoing, with respect to any Unit intended to constitute a "profits interest" (within the meaning of IRS Revenue Procedure 93-27), the holder of such Unit shall be entitled to distributions or proceeds of sale only to the extent provided in a written agreement between the holder of such Unit and the Company. The </w:t>
      </w:r>
      <w:r w:rsidR="00FC0FD5">
        <w:rPr>
          <w:rFonts w:ascii="Times New Roman" w:hAnsi="Times New Roman"/>
          <w:color w:val="3B3B3B"/>
          <w:sz w:val="24"/>
          <w:szCs w:val="24"/>
        </w:rPr>
        <w:t xml:space="preserve">Board of Managers </w:t>
      </w:r>
      <w:r w:rsidR="00224702" w:rsidRPr="00224702">
        <w:rPr>
          <w:rFonts w:ascii="Times New Roman" w:hAnsi="Times New Roman"/>
          <w:color w:val="3B3B3B"/>
          <w:sz w:val="24"/>
          <w:szCs w:val="24"/>
        </w:rPr>
        <w:t xml:space="preserve">will consult with the Company's tax advisors to ensure that such agreement imposes limitations on such distributions or proceeds adequate to cause such Unit to qualify as a “profits interest”. </w:t>
      </w:r>
    </w:p>
    <w:p w14:paraId="27FEF49C" w14:textId="77777777" w:rsidR="00224702" w:rsidRPr="00E566A0" w:rsidRDefault="00224702" w:rsidP="00086ACC">
      <w:pPr>
        <w:autoSpaceDE w:val="0"/>
        <w:autoSpaceDN w:val="0"/>
        <w:adjustRightInd w:val="0"/>
        <w:spacing w:after="0" w:line="240" w:lineRule="auto"/>
        <w:ind w:firstLine="720"/>
        <w:jc w:val="both"/>
        <w:rPr>
          <w:rFonts w:ascii="Times New Roman" w:hAnsi="Times New Roman"/>
          <w:sz w:val="24"/>
          <w:szCs w:val="24"/>
        </w:rPr>
      </w:pPr>
    </w:p>
    <w:p w14:paraId="3930F931" w14:textId="77777777" w:rsidR="008A45C3" w:rsidRPr="00E566A0" w:rsidRDefault="00FE77E5" w:rsidP="008A45C3">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ARTICLE V</w:t>
      </w:r>
    </w:p>
    <w:p w14:paraId="26D4ACA3" w14:textId="77777777" w:rsidR="00FE77E5" w:rsidRPr="00E566A0" w:rsidRDefault="00FE77E5" w:rsidP="008A45C3">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FISCAL YEAR AND BOOKS AND RECORDS</w:t>
      </w:r>
    </w:p>
    <w:p w14:paraId="47EFA8E7" w14:textId="77777777" w:rsidR="008A45C3" w:rsidRPr="00E566A0" w:rsidRDefault="008A45C3" w:rsidP="008A45C3">
      <w:pPr>
        <w:autoSpaceDE w:val="0"/>
        <w:autoSpaceDN w:val="0"/>
        <w:adjustRightInd w:val="0"/>
        <w:spacing w:after="0" w:line="240" w:lineRule="auto"/>
        <w:jc w:val="center"/>
        <w:rPr>
          <w:rFonts w:ascii="Times New Roman" w:hAnsi="Times New Roman"/>
          <w:b/>
          <w:sz w:val="24"/>
          <w:szCs w:val="24"/>
        </w:rPr>
      </w:pPr>
    </w:p>
    <w:p w14:paraId="4B89AD06" w14:textId="6E3C1F36" w:rsidR="00FE77E5" w:rsidRPr="00E566A0" w:rsidRDefault="00FE77E5" w:rsidP="00661843">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1B64CC">
        <w:rPr>
          <w:rFonts w:ascii="Times New Roman" w:hAnsi="Times New Roman"/>
          <w:sz w:val="24"/>
          <w:szCs w:val="24"/>
        </w:rPr>
        <w:t>5.</w:t>
      </w:r>
      <w:r w:rsidRPr="00E566A0">
        <w:rPr>
          <w:rFonts w:ascii="Times New Roman" w:hAnsi="Times New Roman"/>
          <w:sz w:val="24"/>
          <w:szCs w:val="24"/>
        </w:rPr>
        <w:t>1.</w:t>
      </w:r>
      <w:r w:rsidR="00693F6C">
        <w:rPr>
          <w:rFonts w:ascii="Times New Roman" w:hAnsi="Times New Roman"/>
          <w:sz w:val="24"/>
          <w:szCs w:val="24"/>
        </w:rPr>
        <w:tab/>
      </w:r>
      <w:r w:rsidRPr="001B64CC">
        <w:rPr>
          <w:rFonts w:ascii="Times New Roman" w:hAnsi="Times New Roman"/>
          <w:sz w:val="24"/>
          <w:szCs w:val="24"/>
          <w:u w:val="single"/>
        </w:rPr>
        <w:t>Fiscal Year</w:t>
      </w:r>
      <w:r w:rsidRPr="00E566A0">
        <w:rPr>
          <w:rFonts w:ascii="Times New Roman" w:hAnsi="Times New Roman"/>
          <w:sz w:val="24"/>
          <w:szCs w:val="24"/>
        </w:rPr>
        <w:t xml:space="preserve">. Company's fiscal year </w:t>
      </w:r>
      <w:r w:rsidR="007132AD" w:rsidRPr="00E566A0">
        <w:rPr>
          <w:rFonts w:ascii="Times New Roman" w:hAnsi="Times New Roman"/>
          <w:sz w:val="24"/>
          <w:szCs w:val="24"/>
        </w:rPr>
        <w:t>shal</w:t>
      </w:r>
      <w:r w:rsidRPr="00E566A0">
        <w:rPr>
          <w:rFonts w:ascii="Times New Roman" w:hAnsi="Times New Roman"/>
          <w:sz w:val="24"/>
          <w:szCs w:val="24"/>
        </w:rPr>
        <w:t xml:space="preserve">l be the </w:t>
      </w:r>
      <w:r w:rsidR="007132AD" w:rsidRPr="00E566A0">
        <w:rPr>
          <w:rFonts w:ascii="Times New Roman" w:hAnsi="Times New Roman"/>
          <w:sz w:val="24"/>
          <w:szCs w:val="24"/>
        </w:rPr>
        <w:t>calendar</w:t>
      </w:r>
      <w:r w:rsidRPr="00E566A0">
        <w:rPr>
          <w:rFonts w:ascii="Times New Roman" w:hAnsi="Times New Roman"/>
          <w:sz w:val="24"/>
          <w:szCs w:val="24"/>
        </w:rPr>
        <w:t xml:space="preserve"> year.</w:t>
      </w:r>
    </w:p>
    <w:p w14:paraId="7BBFA41B" w14:textId="77777777" w:rsidR="00E506F2" w:rsidRPr="00E566A0" w:rsidRDefault="00E506F2" w:rsidP="008A45C3">
      <w:pPr>
        <w:autoSpaceDE w:val="0"/>
        <w:autoSpaceDN w:val="0"/>
        <w:adjustRightInd w:val="0"/>
        <w:spacing w:after="0" w:line="240" w:lineRule="auto"/>
        <w:rPr>
          <w:rFonts w:ascii="Times New Roman" w:hAnsi="Times New Roman"/>
          <w:sz w:val="24"/>
          <w:szCs w:val="24"/>
        </w:rPr>
      </w:pPr>
    </w:p>
    <w:p w14:paraId="77AC9AC4" w14:textId="77BA0BB5" w:rsidR="00CD17D7" w:rsidRPr="00E566A0" w:rsidRDefault="00FE77E5" w:rsidP="001B64CC">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1B64CC">
        <w:rPr>
          <w:rFonts w:ascii="Times New Roman" w:hAnsi="Times New Roman"/>
          <w:sz w:val="24"/>
          <w:szCs w:val="24"/>
        </w:rPr>
        <w:t>5.</w:t>
      </w:r>
      <w:r w:rsidRPr="00E566A0">
        <w:rPr>
          <w:rFonts w:ascii="Times New Roman" w:hAnsi="Times New Roman"/>
          <w:sz w:val="24"/>
          <w:szCs w:val="24"/>
        </w:rPr>
        <w:t>2.</w:t>
      </w:r>
      <w:r w:rsidR="00693F6C">
        <w:rPr>
          <w:rFonts w:ascii="Times New Roman" w:hAnsi="Times New Roman"/>
          <w:sz w:val="24"/>
          <w:szCs w:val="24"/>
        </w:rPr>
        <w:tab/>
      </w:r>
      <w:r w:rsidRPr="001B64CC">
        <w:rPr>
          <w:rFonts w:ascii="Times New Roman" w:hAnsi="Times New Roman"/>
          <w:sz w:val="24"/>
          <w:szCs w:val="24"/>
          <w:u w:val="single"/>
        </w:rPr>
        <w:t>Books and Records</w:t>
      </w:r>
      <w:r w:rsidRPr="00E566A0">
        <w:rPr>
          <w:rFonts w:ascii="Times New Roman" w:hAnsi="Times New Roman"/>
          <w:sz w:val="24"/>
          <w:szCs w:val="24"/>
        </w:rPr>
        <w:t xml:space="preserve">. All Members shall be advised by </w:t>
      </w:r>
      <w:r w:rsidR="00CD17D7" w:rsidRPr="00E566A0">
        <w:rPr>
          <w:rFonts w:ascii="Times New Roman" w:hAnsi="Times New Roman"/>
          <w:sz w:val="24"/>
          <w:szCs w:val="24"/>
        </w:rPr>
        <w:t xml:space="preserve">the </w:t>
      </w:r>
      <w:r w:rsidRPr="00E566A0">
        <w:rPr>
          <w:rFonts w:ascii="Times New Roman" w:hAnsi="Times New Roman"/>
          <w:sz w:val="24"/>
          <w:szCs w:val="24"/>
        </w:rPr>
        <w:t>Company of</w:t>
      </w:r>
      <w:r w:rsidR="007132AD" w:rsidRPr="00E566A0">
        <w:rPr>
          <w:rFonts w:ascii="Times New Roman" w:hAnsi="Times New Roman"/>
          <w:sz w:val="24"/>
          <w:szCs w:val="24"/>
        </w:rPr>
        <w:t xml:space="preserve"> </w:t>
      </w:r>
      <w:r w:rsidRPr="00E566A0">
        <w:rPr>
          <w:rFonts w:ascii="Times New Roman" w:hAnsi="Times New Roman"/>
          <w:sz w:val="24"/>
          <w:szCs w:val="24"/>
        </w:rPr>
        <w:t xml:space="preserve">the location of </w:t>
      </w:r>
      <w:r w:rsidR="001B64CC">
        <w:rPr>
          <w:rFonts w:ascii="Times New Roman" w:hAnsi="Times New Roman"/>
          <w:sz w:val="24"/>
          <w:szCs w:val="24"/>
        </w:rPr>
        <w:t xml:space="preserve">Company’s </w:t>
      </w:r>
      <w:r w:rsidRPr="00E566A0">
        <w:rPr>
          <w:rFonts w:ascii="Times New Roman" w:hAnsi="Times New Roman"/>
          <w:sz w:val="24"/>
          <w:szCs w:val="24"/>
        </w:rPr>
        <w:t xml:space="preserve">principal place of business. Company </w:t>
      </w:r>
      <w:r w:rsidR="007132AD" w:rsidRPr="00E566A0">
        <w:rPr>
          <w:rFonts w:ascii="Times New Roman" w:hAnsi="Times New Roman"/>
          <w:sz w:val="24"/>
          <w:szCs w:val="24"/>
        </w:rPr>
        <w:t>shall</w:t>
      </w:r>
      <w:r w:rsidRPr="00E566A0">
        <w:rPr>
          <w:rFonts w:ascii="Times New Roman" w:hAnsi="Times New Roman"/>
          <w:sz w:val="24"/>
          <w:szCs w:val="24"/>
        </w:rPr>
        <w:t xml:space="preserve"> keep at its</w:t>
      </w:r>
      <w:r w:rsidR="007132AD" w:rsidRPr="00E566A0">
        <w:rPr>
          <w:rFonts w:ascii="Times New Roman" w:hAnsi="Times New Roman"/>
          <w:sz w:val="24"/>
          <w:szCs w:val="24"/>
        </w:rPr>
        <w:t xml:space="preserve"> </w:t>
      </w:r>
      <w:r w:rsidRPr="00E566A0">
        <w:rPr>
          <w:rFonts w:ascii="Times New Roman" w:hAnsi="Times New Roman"/>
          <w:sz w:val="24"/>
          <w:szCs w:val="24"/>
        </w:rPr>
        <w:t xml:space="preserve">principal place of business </w:t>
      </w:r>
      <w:r w:rsidR="00CD17D7" w:rsidRPr="00E566A0">
        <w:rPr>
          <w:rFonts w:ascii="Times New Roman" w:hAnsi="Times New Roman"/>
          <w:sz w:val="24"/>
          <w:szCs w:val="24"/>
        </w:rPr>
        <w:t>at a location to be decided and agreed upon</w:t>
      </w:r>
      <w:r w:rsidR="00AF3391" w:rsidRPr="00E566A0">
        <w:rPr>
          <w:rFonts w:ascii="Times New Roman" w:hAnsi="Times New Roman"/>
          <w:sz w:val="24"/>
          <w:szCs w:val="24"/>
        </w:rPr>
        <w:t xml:space="preserve"> </w:t>
      </w:r>
      <w:r w:rsidR="00410363">
        <w:rPr>
          <w:rFonts w:ascii="Times New Roman" w:hAnsi="Times New Roman"/>
          <w:sz w:val="24"/>
          <w:szCs w:val="24"/>
        </w:rPr>
        <w:t xml:space="preserve">by a Majority Vote of </w:t>
      </w:r>
      <w:r w:rsidR="00CD17D7" w:rsidRPr="00E566A0">
        <w:rPr>
          <w:rFonts w:ascii="Times New Roman" w:hAnsi="Times New Roman"/>
          <w:sz w:val="24"/>
          <w:szCs w:val="24"/>
        </w:rPr>
        <w:t xml:space="preserve">the </w:t>
      </w:r>
      <w:r w:rsidR="00F15C91">
        <w:rPr>
          <w:rFonts w:ascii="Times New Roman" w:hAnsi="Times New Roman"/>
          <w:sz w:val="24"/>
          <w:szCs w:val="24"/>
        </w:rPr>
        <w:t>Board of Managers</w:t>
      </w:r>
      <w:r w:rsidR="001B64CC">
        <w:rPr>
          <w:rFonts w:ascii="Times New Roman" w:hAnsi="Times New Roman"/>
          <w:sz w:val="24"/>
          <w:szCs w:val="24"/>
        </w:rPr>
        <w:t>:</w:t>
      </w:r>
    </w:p>
    <w:p w14:paraId="33BA3E74" w14:textId="77777777" w:rsidR="005C20EC" w:rsidRPr="00E566A0" w:rsidRDefault="005C20EC" w:rsidP="00CD17D7">
      <w:pPr>
        <w:autoSpaceDE w:val="0"/>
        <w:autoSpaceDN w:val="0"/>
        <w:adjustRightInd w:val="0"/>
        <w:spacing w:after="0" w:line="240" w:lineRule="auto"/>
        <w:rPr>
          <w:rFonts w:ascii="Times New Roman" w:hAnsi="Times New Roman"/>
          <w:sz w:val="24"/>
          <w:szCs w:val="24"/>
        </w:rPr>
      </w:pPr>
    </w:p>
    <w:p w14:paraId="0AFAAC41" w14:textId="1390A905" w:rsidR="005C20EC" w:rsidRPr="0036086E" w:rsidRDefault="0036086E" w:rsidP="00921EC7">
      <w:pPr>
        <w:pStyle w:val="ListParagraph"/>
        <w:numPr>
          <w:ilvl w:val="0"/>
          <w:numId w:val="16"/>
        </w:numPr>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a</w:t>
      </w:r>
      <w:r w:rsidR="00FE77E5" w:rsidRPr="0036086E">
        <w:rPr>
          <w:rFonts w:ascii="Times New Roman" w:hAnsi="Times New Roman"/>
          <w:sz w:val="24"/>
          <w:szCs w:val="24"/>
        </w:rPr>
        <w:t xml:space="preserve"> list containing the full name and last known mailing address of all</w:t>
      </w:r>
      <w:r w:rsidR="007132AD" w:rsidRPr="0036086E">
        <w:rPr>
          <w:rFonts w:ascii="Times New Roman" w:hAnsi="Times New Roman"/>
          <w:sz w:val="24"/>
          <w:szCs w:val="24"/>
        </w:rPr>
        <w:t xml:space="preserve"> </w:t>
      </w:r>
      <w:r w:rsidR="00FE77E5" w:rsidRPr="0036086E">
        <w:rPr>
          <w:rFonts w:ascii="Times New Roman" w:hAnsi="Times New Roman"/>
          <w:sz w:val="24"/>
          <w:szCs w:val="24"/>
        </w:rPr>
        <w:t>current and former Members.</w:t>
      </w:r>
    </w:p>
    <w:p w14:paraId="4DAEF15C" w14:textId="77777777" w:rsidR="00203A53" w:rsidRPr="00E566A0" w:rsidRDefault="00203A53" w:rsidP="008A45C3">
      <w:pPr>
        <w:autoSpaceDE w:val="0"/>
        <w:autoSpaceDN w:val="0"/>
        <w:adjustRightInd w:val="0"/>
        <w:spacing w:after="0" w:line="240" w:lineRule="auto"/>
        <w:ind w:left="360"/>
        <w:rPr>
          <w:rFonts w:ascii="Times New Roman" w:hAnsi="Times New Roman"/>
          <w:sz w:val="24"/>
          <w:szCs w:val="24"/>
        </w:rPr>
      </w:pPr>
    </w:p>
    <w:p w14:paraId="4B6E35A8" w14:textId="2D0216F5" w:rsidR="00D36D3A" w:rsidRPr="00E566A0" w:rsidRDefault="0036086E" w:rsidP="00921EC7">
      <w:pPr>
        <w:numPr>
          <w:ilvl w:val="0"/>
          <w:numId w:val="16"/>
        </w:numPr>
        <w:tabs>
          <w:tab w:val="num" w:pos="25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a</w:t>
      </w:r>
      <w:r w:rsidR="00FE77E5" w:rsidRPr="00E566A0">
        <w:rPr>
          <w:rFonts w:ascii="Times New Roman" w:hAnsi="Times New Roman"/>
          <w:sz w:val="24"/>
          <w:szCs w:val="24"/>
        </w:rPr>
        <w:t xml:space="preserve"> copy of the </w:t>
      </w:r>
      <w:r w:rsidR="00D92959">
        <w:rPr>
          <w:rFonts w:ascii="Times New Roman" w:hAnsi="Times New Roman"/>
          <w:sz w:val="24"/>
          <w:szCs w:val="24"/>
        </w:rPr>
        <w:t xml:space="preserve">Certificate of Formation </w:t>
      </w:r>
      <w:r w:rsidR="00FE77E5" w:rsidRPr="00E566A0">
        <w:rPr>
          <w:rFonts w:ascii="Times New Roman" w:hAnsi="Times New Roman"/>
          <w:sz w:val="24"/>
          <w:szCs w:val="24"/>
        </w:rPr>
        <w:t xml:space="preserve">and all amendments </w:t>
      </w:r>
      <w:r w:rsidR="00661843">
        <w:rPr>
          <w:rFonts w:ascii="Times New Roman" w:hAnsi="Times New Roman"/>
          <w:sz w:val="24"/>
          <w:szCs w:val="24"/>
        </w:rPr>
        <w:t xml:space="preserve">thereto or restatements thereof </w:t>
      </w:r>
      <w:r w:rsidR="00FE77E5" w:rsidRPr="00E566A0">
        <w:rPr>
          <w:rFonts w:ascii="Times New Roman" w:hAnsi="Times New Roman"/>
          <w:sz w:val="24"/>
          <w:szCs w:val="24"/>
        </w:rPr>
        <w:t xml:space="preserve">of such </w:t>
      </w:r>
      <w:r w:rsidR="00D92959">
        <w:rPr>
          <w:rFonts w:ascii="Times New Roman" w:hAnsi="Times New Roman"/>
          <w:sz w:val="24"/>
          <w:szCs w:val="24"/>
        </w:rPr>
        <w:t>certificate</w:t>
      </w:r>
      <w:r w:rsidR="00FE77E5" w:rsidRPr="00E566A0">
        <w:rPr>
          <w:rFonts w:ascii="Times New Roman" w:hAnsi="Times New Roman"/>
          <w:sz w:val="24"/>
          <w:szCs w:val="24"/>
        </w:rPr>
        <w:t>, together with executed copies of any powers of attorney pursuant to</w:t>
      </w:r>
      <w:r w:rsidR="007132AD" w:rsidRPr="00E566A0">
        <w:rPr>
          <w:rFonts w:ascii="Times New Roman" w:hAnsi="Times New Roman"/>
          <w:sz w:val="24"/>
          <w:szCs w:val="24"/>
        </w:rPr>
        <w:t xml:space="preserve"> </w:t>
      </w:r>
      <w:r w:rsidR="001B64CC">
        <w:rPr>
          <w:rFonts w:ascii="Times New Roman" w:hAnsi="Times New Roman"/>
          <w:sz w:val="24"/>
          <w:szCs w:val="24"/>
        </w:rPr>
        <w:t xml:space="preserve">the </w:t>
      </w:r>
      <w:r w:rsidR="00BD4A7D">
        <w:rPr>
          <w:rFonts w:ascii="Times New Roman" w:hAnsi="Times New Roman"/>
          <w:sz w:val="24"/>
          <w:szCs w:val="24"/>
        </w:rPr>
        <w:t>certificate</w:t>
      </w:r>
      <w:r w:rsidR="00FE77E5" w:rsidRPr="00E566A0">
        <w:rPr>
          <w:rFonts w:ascii="Times New Roman" w:hAnsi="Times New Roman"/>
          <w:sz w:val="24"/>
          <w:szCs w:val="24"/>
        </w:rPr>
        <w:t>, amendments or restatements</w:t>
      </w:r>
      <w:r w:rsidR="00BD4A7D">
        <w:rPr>
          <w:rFonts w:ascii="Times New Roman" w:hAnsi="Times New Roman"/>
          <w:sz w:val="24"/>
          <w:szCs w:val="24"/>
        </w:rPr>
        <w:t>,</w:t>
      </w:r>
      <w:r w:rsidR="00FE77E5" w:rsidRPr="00E566A0">
        <w:rPr>
          <w:rFonts w:ascii="Times New Roman" w:hAnsi="Times New Roman"/>
          <w:sz w:val="24"/>
          <w:szCs w:val="24"/>
        </w:rPr>
        <w:t xml:space="preserve"> </w:t>
      </w:r>
      <w:r w:rsidR="001B64CC">
        <w:rPr>
          <w:rFonts w:ascii="Times New Roman" w:hAnsi="Times New Roman"/>
          <w:sz w:val="24"/>
          <w:szCs w:val="24"/>
        </w:rPr>
        <w:t xml:space="preserve">which </w:t>
      </w:r>
      <w:r w:rsidR="00FE77E5" w:rsidRPr="00E566A0">
        <w:rPr>
          <w:rFonts w:ascii="Times New Roman" w:hAnsi="Times New Roman"/>
          <w:sz w:val="24"/>
          <w:szCs w:val="24"/>
        </w:rPr>
        <w:t>have been executed.</w:t>
      </w:r>
      <w:r w:rsidR="007132AD" w:rsidRPr="00E566A0">
        <w:rPr>
          <w:rFonts w:ascii="Times New Roman" w:hAnsi="Times New Roman"/>
          <w:sz w:val="24"/>
          <w:szCs w:val="24"/>
        </w:rPr>
        <w:t xml:space="preserve"> </w:t>
      </w:r>
    </w:p>
    <w:p w14:paraId="3DC4B09C" w14:textId="77777777" w:rsidR="00203A53" w:rsidRPr="00E566A0" w:rsidRDefault="00203A53" w:rsidP="008A45C3">
      <w:pPr>
        <w:autoSpaceDE w:val="0"/>
        <w:autoSpaceDN w:val="0"/>
        <w:adjustRightInd w:val="0"/>
        <w:spacing w:after="0" w:line="240" w:lineRule="auto"/>
        <w:ind w:left="360"/>
        <w:rPr>
          <w:rFonts w:ascii="Times New Roman" w:hAnsi="Times New Roman"/>
          <w:sz w:val="24"/>
          <w:szCs w:val="24"/>
        </w:rPr>
      </w:pPr>
    </w:p>
    <w:p w14:paraId="3DB81382" w14:textId="1E7633ED" w:rsidR="00F227D3" w:rsidRPr="00E566A0" w:rsidRDefault="0036086E" w:rsidP="00921EC7">
      <w:pPr>
        <w:numPr>
          <w:ilvl w:val="0"/>
          <w:numId w:val="16"/>
        </w:numPr>
        <w:tabs>
          <w:tab w:val="num" w:pos="25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a</w:t>
      </w:r>
      <w:r w:rsidR="00FE77E5" w:rsidRPr="00E566A0">
        <w:rPr>
          <w:rFonts w:ascii="Times New Roman" w:hAnsi="Times New Roman"/>
          <w:sz w:val="24"/>
          <w:szCs w:val="24"/>
        </w:rPr>
        <w:t xml:space="preserve"> copy of each of Company's federal, state and local income tax returns</w:t>
      </w:r>
      <w:r w:rsidR="007132AD" w:rsidRPr="00E566A0">
        <w:rPr>
          <w:rFonts w:ascii="Times New Roman" w:hAnsi="Times New Roman"/>
          <w:sz w:val="24"/>
          <w:szCs w:val="24"/>
        </w:rPr>
        <w:t xml:space="preserve"> </w:t>
      </w:r>
      <w:r w:rsidR="00FE77E5" w:rsidRPr="00E566A0">
        <w:rPr>
          <w:rFonts w:ascii="Times New Roman" w:hAnsi="Times New Roman"/>
          <w:sz w:val="24"/>
          <w:szCs w:val="24"/>
        </w:rPr>
        <w:t>and financial statements for the three (3) most recent years, or, if such returns or</w:t>
      </w:r>
      <w:r w:rsidR="007132AD" w:rsidRPr="00E566A0">
        <w:rPr>
          <w:rFonts w:ascii="Times New Roman" w:hAnsi="Times New Roman"/>
          <w:sz w:val="24"/>
          <w:szCs w:val="24"/>
        </w:rPr>
        <w:t xml:space="preserve"> </w:t>
      </w:r>
      <w:r w:rsidR="00FE77E5" w:rsidRPr="00E566A0">
        <w:rPr>
          <w:rFonts w:ascii="Times New Roman" w:hAnsi="Times New Roman"/>
          <w:sz w:val="24"/>
          <w:szCs w:val="24"/>
        </w:rPr>
        <w:t>statements were not prepared for any reason, copies of the information and statements</w:t>
      </w:r>
      <w:r w:rsidR="007132AD" w:rsidRPr="00E566A0">
        <w:rPr>
          <w:rFonts w:ascii="Times New Roman" w:hAnsi="Times New Roman"/>
          <w:sz w:val="24"/>
          <w:szCs w:val="24"/>
        </w:rPr>
        <w:t xml:space="preserve"> </w:t>
      </w:r>
      <w:r w:rsidR="00FE77E5" w:rsidRPr="00E566A0">
        <w:rPr>
          <w:rFonts w:ascii="Times New Roman" w:hAnsi="Times New Roman"/>
          <w:sz w:val="24"/>
          <w:szCs w:val="24"/>
        </w:rPr>
        <w:t xml:space="preserve">necessary to enable Members to prepare their own </w:t>
      </w:r>
      <w:r w:rsidR="00E506F2" w:rsidRPr="00E566A0">
        <w:rPr>
          <w:rFonts w:ascii="Times New Roman" w:hAnsi="Times New Roman"/>
          <w:sz w:val="24"/>
          <w:szCs w:val="24"/>
        </w:rPr>
        <w:t>federal</w:t>
      </w:r>
      <w:r w:rsidR="00FE77E5" w:rsidRPr="00E566A0">
        <w:rPr>
          <w:rFonts w:ascii="Times New Roman" w:hAnsi="Times New Roman"/>
          <w:sz w:val="24"/>
          <w:szCs w:val="24"/>
        </w:rPr>
        <w:t>, state and income tax</w:t>
      </w:r>
      <w:r w:rsidR="007132AD" w:rsidRPr="00E566A0">
        <w:rPr>
          <w:rFonts w:ascii="Times New Roman" w:hAnsi="Times New Roman"/>
          <w:sz w:val="24"/>
          <w:szCs w:val="24"/>
        </w:rPr>
        <w:t xml:space="preserve"> </w:t>
      </w:r>
      <w:r w:rsidR="00FE77E5" w:rsidRPr="00E566A0">
        <w:rPr>
          <w:rFonts w:ascii="Times New Roman" w:hAnsi="Times New Roman"/>
          <w:sz w:val="24"/>
          <w:szCs w:val="24"/>
        </w:rPr>
        <w:t>returns for such periods.</w:t>
      </w:r>
    </w:p>
    <w:p w14:paraId="59D13CF7" w14:textId="77777777" w:rsidR="00203A53" w:rsidRPr="00E566A0" w:rsidRDefault="00203A53" w:rsidP="008A45C3">
      <w:pPr>
        <w:autoSpaceDE w:val="0"/>
        <w:autoSpaceDN w:val="0"/>
        <w:adjustRightInd w:val="0"/>
        <w:spacing w:after="0" w:line="240" w:lineRule="auto"/>
        <w:ind w:left="360"/>
        <w:rPr>
          <w:rFonts w:ascii="Times New Roman" w:hAnsi="Times New Roman"/>
          <w:sz w:val="24"/>
          <w:szCs w:val="24"/>
        </w:rPr>
      </w:pPr>
    </w:p>
    <w:p w14:paraId="4B1CA84C" w14:textId="5F5CDE0A" w:rsidR="00ED7939" w:rsidRPr="00E566A0" w:rsidRDefault="0036086E" w:rsidP="00921EC7">
      <w:pPr>
        <w:numPr>
          <w:ilvl w:val="0"/>
          <w:numId w:val="16"/>
        </w:numPr>
        <w:tabs>
          <w:tab w:val="num" w:pos="25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a</w:t>
      </w:r>
      <w:r w:rsidR="00FE77E5" w:rsidRPr="00E566A0">
        <w:rPr>
          <w:rFonts w:ascii="Times New Roman" w:hAnsi="Times New Roman"/>
          <w:sz w:val="24"/>
          <w:szCs w:val="24"/>
        </w:rPr>
        <w:t xml:space="preserve"> copy of every current and prior operating agreement of Company, and</w:t>
      </w:r>
      <w:r w:rsidR="007132AD" w:rsidRPr="00E566A0">
        <w:rPr>
          <w:rFonts w:ascii="Times New Roman" w:hAnsi="Times New Roman"/>
          <w:sz w:val="24"/>
          <w:szCs w:val="24"/>
        </w:rPr>
        <w:t xml:space="preserve"> </w:t>
      </w:r>
      <w:r w:rsidR="00FE77E5" w:rsidRPr="00E566A0">
        <w:rPr>
          <w:rFonts w:ascii="Times New Roman" w:hAnsi="Times New Roman"/>
          <w:sz w:val="24"/>
          <w:szCs w:val="24"/>
        </w:rPr>
        <w:t>every amendment to such agreements.</w:t>
      </w:r>
      <w:r w:rsidR="007132AD" w:rsidRPr="00E566A0">
        <w:rPr>
          <w:rFonts w:ascii="Times New Roman" w:hAnsi="Times New Roman"/>
          <w:sz w:val="24"/>
          <w:szCs w:val="24"/>
        </w:rPr>
        <w:t xml:space="preserve"> </w:t>
      </w:r>
    </w:p>
    <w:p w14:paraId="257139E9" w14:textId="77777777" w:rsidR="00DE0696" w:rsidRPr="00E566A0" w:rsidRDefault="00DE0696" w:rsidP="00BD4A7D">
      <w:pPr>
        <w:autoSpaceDE w:val="0"/>
        <w:autoSpaceDN w:val="0"/>
        <w:adjustRightInd w:val="0"/>
        <w:spacing w:after="0" w:line="240" w:lineRule="auto"/>
        <w:ind w:left="360"/>
        <w:jc w:val="both"/>
        <w:rPr>
          <w:rFonts w:ascii="Times New Roman" w:hAnsi="Times New Roman"/>
          <w:sz w:val="24"/>
          <w:szCs w:val="24"/>
        </w:rPr>
      </w:pPr>
    </w:p>
    <w:p w14:paraId="03C7725F" w14:textId="23194E18" w:rsidR="009C1D9D" w:rsidRPr="00E566A0" w:rsidRDefault="0036086E" w:rsidP="00921EC7">
      <w:pPr>
        <w:numPr>
          <w:ilvl w:val="0"/>
          <w:numId w:val="16"/>
        </w:numPr>
        <w:tabs>
          <w:tab w:val="num" w:pos="25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a</w:t>
      </w:r>
      <w:r w:rsidR="00FE77E5" w:rsidRPr="00E566A0">
        <w:rPr>
          <w:rFonts w:ascii="Times New Roman" w:hAnsi="Times New Roman"/>
          <w:sz w:val="24"/>
          <w:szCs w:val="24"/>
        </w:rPr>
        <w:t xml:space="preserve"> current statement of the capital contributions made by each Member</w:t>
      </w:r>
      <w:r w:rsidR="007132AD" w:rsidRPr="00E566A0">
        <w:rPr>
          <w:rFonts w:ascii="Times New Roman" w:hAnsi="Times New Roman"/>
          <w:sz w:val="24"/>
          <w:szCs w:val="24"/>
        </w:rPr>
        <w:t xml:space="preserve"> </w:t>
      </w:r>
      <w:r w:rsidR="00FE77E5" w:rsidRPr="00E566A0">
        <w:rPr>
          <w:rFonts w:ascii="Times New Roman" w:hAnsi="Times New Roman"/>
          <w:sz w:val="24"/>
          <w:szCs w:val="24"/>
        </w:rPr>
        <w:t>specifying the amount of cash and/or the agreed value of property contributed by such</w:t>
      </w:r>
      <w:r w:rsidR="007132AD" w:rsidRPr="00E566A0">
        <w:rPr>
          <w:rFonts w:ascii="Times New Roman" w:hAnsi="Times New Roman"/>
          <w:sz w:val="24"/>
          <w:szCs w:val="24"/>
        </w:rPr>
        <w:t xml:space="preserve"> </w:t>
      </w:r>
      <w:r w:rsidR="00FE77E5" w:rsidRPr="00E566A0">
        <w:rPr>
          <w:rFonts w:ascii="Times New Roman" w:hAnsi="Times New Roman"/>
          <w:sz w:val="24"/>
          <w:szCs w:val="24"/>
        </w:rPr>
        <w:t>Member.</w:t>
      </w:r>
      <w:r w:rsidR="007132AD" w:rsidRPr="00E566A0">
        <w:rPr>
          <w:rFonts w:ascii="Times New Roman" w:hAnsi="Times New Roman"/>
          <w:sz w:val="24"/>
          <w:szCs w:val="24"/>
        </w:rPr>
        <w:t xml:space="preserve"> </w:t>
      </w:r>
    </w:p>
    <w:p w14:paraId="157B4802" w14:textId="77777777" w:rsidR="00DE0696" w:rsidRPr="00E566A0" w:rsidRDefault="00DE0696" w:rsidP="008A45C3">
      <w:pPr>
        <w:autoSpaceDE w:val="0"/>
        <w:autoSpaceDN w:val="0"/>
        <w:adjustRightInd w:val="0"/>
        <w:spacing w:after="0" w:line="240" w:lineRule="auto"/>
        <w:rPr>
          <w:rFonts w:ascii="Times New Roman" w:hAnsi="Times New Roman"/>
          <w:sz w:val="24"/>
          <w:szCs w:val="24"/>
        </w:rPr>
      </w:pPr>
    </w:p>
    <w:p w14:paraId="35862F9F" w14:textId="4FE66E58" w:rsidR="00A37181" w:rsidRPr="00E566A0" w:rsidRDefault="0036086E" w:rsidP="00921EC7">
      <w:pPr>
        <w:numPr>
          <w:ilvl w:val="0"/>
          <w:numId w:val="16"/>
        </w:numPr>
        <w:tabs>
          <w:tab w:val="num" w:pos="25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a</w:t>
      </w:r>
      <w:r w:rsidR="00FE77E5" w:rsidRPr="00E566A0">
        <w:rPr>
          <w:rFonts w:ascii="Times New Roman" w:hAnsi="Times New Roman"/>
          <w:sz w:val="24"/>
          <w:szCs w:val="24"/>
        </w:rPr>
        <w:t xml:space="preserve"> statement of the cash, property and services that each Member has</w:t>
      </w:r>
      <w:r w:rsidR="007132AD" w:rsidRPr="00E566A0">
        <w:rPr>
          <w:rFonts w:ascii="Times New Roman" w:hAnsi="Times New Roman"/>
          <w:sz w:val="24"/>
          <w:szCs w:val="24"/>
        </w:rPr>
        <w:t xml:space="preserve"> </w:t>
      </w:r>
      <w:r w:rsidR="00FE77E5" w:rsidRPr="00E566A0">
        <w:rPr>
          <w:rFonts w:ascii="Times New Roman" w:hAnsi="Times New Roman"/>
          <w:sz w:val="24"/>
          <w:szCs w:val="24"/>
        </w:rPr>
        <w:t>agreed to contribute or render to Company in the future, the principal balance</w:t>
      </w:r>
      <w:r w:rsidR="007132AD" w:rsidRPr="00E566A0">
        <w:rPr>
          <w:rFonts w:ascii="Times New Roman" w:hAnsi="Times New Roman"/>
          <w:sz w:val="24"/>
          <w:szCs w:val="24"/>
        </w:rPr>
        <w:t xml:space="preserve"> </w:t>
      </w:r>
      <w:r w:rsidR="00FE77E5" w:rsidRPr="00E566A0">
        <w:rPr>
          <w:rFonts w:ascii="Times New Roman" w:hAnsi="Times New Roman"/>
          <w:sz w:val="24"/>
          <w:szCs w:val="24"/>
        </w:rPr>
        <w:t xml:space="preserve">outstanding </w:t>
      </w:r>
      <w:r w:rsidR="00FE77E5" w:rsidRPr="00E566A0">
        <w:rPr>
          <w:rFonts w:ascii="Times New Roman" w:hAnsi="Times New Roman"/>
          <w:sz w:val="24"/>
          <w:szCs w:val="24"/>
        </w:rPr>
        <w:lastRenderedPageBreak/>
        <w:t>under any promissory note payable in respect of a capital contribution, and</w:t>
      </w:r>
      <w:r w:rsidR="007132AD" w:rsidRPr="00E566A0">
        <w:rPr>
          <w:rFonts w:ascii="Times New Roman" w:hAnsi="Times New Roman"/>
          <w:sz w:val="24"/>
          <w:szCs w:val="24"/>
        </w:rPr>
        <w:t xml:space="preserve"> </w:t>
      </w:r>
      <w:r w:rsidR="00FE77E5" w:rsidRPr="00E566A0">
        <w:rPr>
          <w:rFonts w:ascii="Times New Roman" w:hAnsi="Times New Roman"/>
          <w:sz w:val="24"/>
          <w:szCs w:val="24"/>
        </w:rPr>
        <w:t>the amount of the capital contribution with which each such Member shall be credited</w:t>
      </w:r>
      <w:r w:rsidR="007132AD" w:rsidRPr="00E566A0">
        <w:rPr>
          <w:rFonts w:ascii="Times New Roman" w:hAnsi="Times New Roman"/>
          <w:sz w:val="24"/>
          <w:szCs w:val="24"/>
        </w:rPr>
        <w:t xml:space="preserve"> </w:t>
      </w:r>
      <w:r w:rsidR="00FE77E5" w:rsidRPr="00E566A0">
        <w:rPr>
          <w:rFonts w:ascii="Times New Roman" w:hAnsi="Times New Roman"/>
          <w:sz w:val="24"/>
          <w:szCs w:val="24"/>
        </w:rPr>
        <w:t>upon receipt of such cash, property or services, or any part thereof, by Company.</w:t>
      </w:r>
      <w:r w:rsidR="007132AD" w:rsidRPr="00E566A0">
        <w:rPr>
          <w:rFonts w:ascii="Times New Roman" w:hAnsi="Times New Roman"/>
          <w:sz w:val="24"/>
          <w:szCs w:val="24"/>
        </w:rPr>
        <w:t xml:space="preserve"> </w:t>
      </w:r>
    </w:p>
    <w:p w14:paraId="77DDB7C2" w14:textId="77777777" w:rsidR="00DE0696" w:rsidRPr="00E566A0" w:rsidRDefault="00DE0696" w:rsidP="008A45C3">
      <w:pPr>
        <w:autoSpaceDE w:val="0"/>
        <w:autoSpaceDN w:val="0"/>
        <w:adjustRightInd w:val="0"/>
        <w:spacing w:after="0" w:line="240" w:lineRule="auto"/>
        <w:ind w:left="360"/>
        <w:rPr>
          <w:rFonts w:ascii="Times New Roman" w:hAnsi="Times New Roman"/>
          <w:sz w:val="24"/>
          <w:szCs w:val="24"/>
        </w:rPr>
      </w:pPr>
    </w:p>
    <w:p w14:paraId="0FDF74E2" w14:textId="416693D9" w:rsidR="001C39BF" w:rsidRPr="00E566A0" w:rsidRDefault="0036086E" w:rsidP="00921EC7">
      <w:pPr>
        <w:numPr>
          <w:ilvl w:val="0"/>
          <w:numId w:val="16"/>
        </w:numPr>
        <w:tabs>
          <w:tab w:val="num" w:pos="25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a</w:t>
      </w:r>
      <w:r w:rsidR="00FE77E5" w:rsidRPr="00E566A0">
        <w:rPr>
          <w:rFonts w:ascii="Times New Roman" w:hAnsi="Times New Roman"/>
          <w:sz w:val="24"/>
          <w:szCs w:val="24"/>
        </w:rPr>
        <w:t xml:space="preserve"> statement of the times or events upon which additional capital</w:t>
      </w:r>
      <w:r w:rsidR="007132AD" w:rsidRPr="00E566A0">
        <w:rPr>
          <w:rFonts w:ascii="Times New Roman" w:hAnsi="Times New Roman"/>
          <w:sz w:val="24"/>
          <w:szCs w:val="24"/>
        </w:rPr>
        <w:t xml:space="preserve"> </w:t>
      </w:r>
      <w:r w:rsidR="00FE77E5" w:rsidRPr="00E566A0">
        <w:rPr>
          <w:rFonts w:ascii="Times New Roman" w:hAnsi="Times New Roman"/>
          <w:sz w:val="24"/>
          <w:szCs w:val="24"/>
        </w:rPr>
        <w:t>contributions to or withdrawals from capital shall be made</w:t>
      </w:r>
      <w:r w:rsidR="00BD4A7D">
        <w:rPr>
          <w:rFonts w:ascii="Times New Roman" w:hAnsi="Times New Roman"/>
          <w:sz w:val="24"/>
          <w:szCs w:val="24"/>
        </w:rPr>
        <w:t>, if any.</w:t>
      </w:r>
      <w:r w:rsidR="007132AD" w:rsidRPr="00E566A0">
        <w:rPr>
          <w:rFonts w:ascii="Times New Roman" w:hAnsi="Times New Roman"/>
          <w:sz w:val="24"/>
          <w:szCs w:val="24"/>
        </w:rPr>
        <w:t xml:space="preserve"> </w:t>
      </w:r>
    </w:p>
    <w:p w14:paraId="0A93A8B1" w14:textId="77777777" w:rsidR="00DE0696" w:rsidRPr="00E566A0" w:rsidRDefault="00DE0696" w:rsidP="00BD4A7D">
      <w:pPr>
        <w:autoSpaceDE w:val="0"/>
        <w:autoSpaceDN w:val="0"/>
        <w:adjustRightInd w:val="0"/>
        <w:spacing w:after="0" w:line="240" w:lineRule="auto"/>
        <w:jc w:val="both"/>
        <w:rPr>
          <w:rFonts w:ascii="Times New Roman" w:hAnsi="Times New Roman"/>
          <w:sz w:val="24"/>
          <w:szCs w:val="24"/>
        </w:rPr>
      </w:pPr>
    </w:p>
    <w:p w14:paraId="06FC3273" w14:textId="79FC0E41" w:rsidR="00B02016" w:rsidRDefault="0036086E" w:rsidP="00921EC7">
      <w:pPr>
        <w:numPr>
          <w:ilvl w:val="0"/>
          <w:numId w:val="16"/>
        </w:numPr>
        <w:tabs>
          <w:tab w:val="num" w:pos="25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a</w:t>
      </w:r>
      <w:r w:rsidR="00FE77E5" w:rsidRPr="00E566A0">
        <w:rPr>
          <w:rFonts w:ascii="Times New Roman" w:hAnsi="Times New Roman"/>
          <w:sz w:val="24"/>
          <w:szCs w:val="24"/>
        </w:rPr>
        <w:t>ll other documents or writings required to be made available to the</w:t>
      </w:r>
      <w:r w:rsidR="007132AD" w:rsidRPr="00E566A0">
        <w:rPr>
          <w:rFonts w:ascii="Times New Roman" w:hAnsi="Times New Roman"/>
          <w:sz w:val="24"/>
          <w:szCs w:val="24"/>
        </w:rPr>
        <w:t xml:space="preserve"> </w:t>
      </w:r>
      <w:r w:rsidR="00FE77E5" w:rsidRPr="00E566A0">
        <w:rPr>
          <w:rFonts w:ascii="Times New Roman" w:hAnsi="Times New Roman"/>
          <w:sz w:val="24"/>
          <w:szCs w:val="24"/>
        </w:rPr>
        <w:t>Members by this Agreement</w:t>
      </w:r>
      <w:r w:rsidR="00BD4A7D">
        <w:rPr>
          <w:rFonts w:ascii="Times New Roman" w:hAnsi="Times New Roman"/>
          <w:sz w:val="24"/>
          <w:szCs w:val="24"/>
        </w:rPr>
        <w:t xml:space="preserve"> or the TBOC</w:t>
      </w:r>
      <w:r w:rsidR="00FE77E5" w:rsidRPr="00E566A0">
        <w:rPr>
          <w:rFonts w:ascii="Times New Roman" w:hAnsi="Times New Roman"/>
          <w:sz w:val="24"/>
          <w:szCs w:val="24"/>
        </w:rPr>
        <w:t>.</w:t>
      </w:r>
      <w:r w:rsidR="00AF57A8" w:rsidRPr="00E566A0">
        <w:rPr>
          <w:rFonts w:ascii="Times New Roman" w:hAnsi="Times New Roman"/>
          <w:sz w:val="24"/>
          <w:szCs w:val="24"/>
        </w:rPr>
        <w:t xml:space="preserve"> </w:t>
      </w:r>
    </w:p>
    <w:p w14:paraId="2D956097" w14:textId="77777777" w:rsidR="00B02016" w:rsidRDefault="00B02016" w:rsidP="00B02016">
      <w:pPr>
        <w:autoSpaceDE w:val="0"/>
        <w:autoSpaceDN w:val="0"/>
        <w:adjustRightInd w:val="0"/>
        <w:spacing w:after="0" w:line="240" w:lineRule="auto"/>
        <w:jc w:val="both"/>
        <w:rPr>
          <w:rFonts w:ascii="Times New Roman" w:hAnsi="Times New Roman"/>
          <w:sz w:val="24"/>
          <w:szCs w:val="24"/>
        </w:rPr>
      </w:pPr>
    </w:p>
    <w:p w14:paraId="5DBB56AE" w14:textId="6973D597" w:rsidR="00FE77E5" w:rsidRPr="00E566A0" w:rsidRDefault="00FE77E5" w:rsidP="00B02016">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Upon not less than ten (10) days prior written notice to </w:t>
      </w:r>
      <w:r w:rsidR="00F15C91">
        <w:rPr>
          <w:rFonts w:ascii="Times New Roman" w:hAnsi="Times New Roman"/>
          <w:sz w:val="24"/>
          <w:szCs w:val="24"/>
        </w:rPr>
        <w:t xml:space="preserve">the Board of </w:t>
      </w:r>
      <w:r w:rsidRPr="00E566A0">
        <w:rPr>
          <w:rFonts w:ascii="Times New Roman" w:hAnsi="Times New Roman"/>
          <w:sz w:val="24"/>
          <w:szCs w:val="24"/>
        </w:rPr>
        <w:t>Manager</w:t>
      </w:r>
      <w:r w:rsidR="00F15C91">
        <w:rPr>
          <w:rFonts w:ascii="Times New Roman" w:hAnsi="Times New Roman"/>
          <w:sz w:val="24"/>
          <w:szCs w:val="24"/>
        </w:rPr>
        <w:t>s</w:t>
      </w:r>
      <w:r w:rsidRPr="00E566A0">
        <w:rPr>
          <w:rFonts w:ascii="Times New Roman" w:hAnsi="Times New Roman"/>
          <w:sz w:val="24"/>
          <w:szCs w:val="24"/>
        </w:rPr>
        <w:t>, a Member,</w:t>
      </w:r>
      <w:r w:rsidR="007132AD" w:rsidRPr="00E566A0">
        <w:rPr>
          <w:rFonts w:ascii="Times New Roman" w:hAnsi="Times New Roman"/>
          <w:sz w:val="24"/>
          <w:szCs w:val="24"/>
        </w:rPr>
        <w:t xml:space="preserve"> </w:t>
      </w:r>
      <w:r w:rsidRPr="00E566A0">
        <w:rPr>
          <w:rFonts w:ascii="Times New Roman" w:hAnsi="Times New Roman"/>
          <w:sz w:val="24"/>
          <w:szCs w:val="24"/>
        </w:rPr>
        <w:t>and/or a Member's representative, may inspect and copy any record of Company. All</w:t>
      </w:r>
      <w:r w:rsidR="007132AD" w:rsidRPr="00E566A0">
        <w:rPr>
          <w:rFonts w:ascii="Times New Roman" w:hAnsi="Times New Roman"/>
          <w:sz w:val="24"/>
          <w:szCs w:val="24"/>
        </w:rPr>
        <w:t xml:space="preserve"> </w:t>
      </w:r>
      <w:r w:rsidRPr="00E566A0">
        <w:rPr>
          <w:rFonts w:ascii="Times New Roman" w:hAnsi="Times New Roman"/>
          <w:sz w:val="24"/>
          <w:szCs w:val="24"/>
        </w:rPr>
        <w:t>costs and expenses incurred by Member in conjunction with such inspection and</w:t>
      </w:r>
      <w:r w:rsidR="007132AD" w:rsidRPr="00E566A0">
        <w:rPr>
          <w:rFonts w:ascii="Times New Roman" w:hAnsi="Times New Roman"/>
          <w:sz w:val="24"/>
          <w:szCs w:val="24"/>
        </w:rPr>
        <w:t xml:space="preserve"> </w:t>
      </w:r>
      <w:r w:rsidRPr="00E566A0">
        <w:rPr>
          <w:rFonts w:ascii="Times New Roman" w:hAnsi="Times New Roman"/>
          <w:sz w:val="24"/>
          <w:szCs w:val="24"/>
        </w:rPr>
        <w:t>copying shall be solely the responsibility of Member. Company's failure to keep or</w:t>
      </w:r>
      <w:r w:rsidR="007132AD" w:rsidRPr="00E566A0">
        <w:rPr>
          <w:rFonts w:ascii="Times New Roman" w:hAnsi="Times New Roman"/>
          <w:sz w:val="24"/>
          <w:szCs w:val="24"/>
        </w:rPr>
        <w:t xml:space="preserve"> </w:t>
      </w:r>
      <w:r w:rsidRPr="00E566A0">
        <w:rPr>
          <w:rFonts w:ascii="Times New Roman" w:hAnsi="Times New Roman"/>
          <w:sz w:val="24"/>
          <w:szCs w:val="24"/>
        </w:rPr>
        <w:t>maintain records or information shall not be grounds for imposing liability against any</w:t>
      </w:r>
      <w:r w:rsidR="007132AD" w:rsidRPr="00E566A0">
        <w:rPr>
          <w:rFonts w:ascii="Times New Roman" w:hAnsi="Times New Roman"/>
          <w:sz w:val="24"/>
          <w:szCs w:val="24"/>
        </w:rPr>
        <w:t xml:space="preserve"> </w:t>
      </w:r>
      <w:r w:rsidRPr="00E566A0">
        <w:rPr>
          <w:rFonts w:ascii="Times New Roman" w:hAnsi="Times New Roman"/>
          <w:sz w:val="24"/>
          <w:szCs w:val="24"/>
        </w:rPr>
        <w:t>Member to any creditor of Company for the debts, obligations or liabilities of Company.</w:t>
      </w:r>
    </w:p>
    <w:p w14:paraId="7EC8EDA2" w14:textId="1D96B6A0" w:rsidR="00ED2D95" w:rsidRDefault="00ED2D95">
      <w:pPr>
        <w:spacing w:after="0" w:line="240" w:lineRule="auto"/>
        <w:rPr>
          <w:rFonts w:ascii="Times New Roman" w:hAnsi="Times New Roman"/>
          <w:b/>
          <w:sz w:val="24"/>
          <w:szCs w:val="24"/>
        </w:rPr>
      </w:pPr>
    </w:p>
    <w:p w14:paraId="52A1849D" w14:textId="60141DD2" w:rsidR="009A46A9" w:rsidRPr="00E566A0" w:rsidRDefault="00FE77E5" w:rsidP="009A46A9">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ARTICLE VI</w:t>
      </w:r>
    </w:p>
    <w:p w14:paraId="19696510" w14:textId="77777777" w:rsidR="00FE77E5" w:rsidRPr="00E566A0" w:rsidRDefault="00FE77E5" w:rsidP="009A46A9">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 xml:space="preserve">MANAGEMENT </w:t>
      </w:r>
      <w:r w:rsidRPr="0010426E">
        <w:rPr>
          <w:rFonts w:ascii="Times New Roman" w:hAnsi="Times New Roman"/>
          <w:b/>
          <w:sz w:val="24"/>
          <w:szCs w:val="24"/>
        </w:rPr>
        <w:t>AND COMPENSATION</w:t>
      </w:r>
    </w:p>
    <w:p w14:paraId="7B56CB1C" w14:textId="77777777" w:rsidR="009A46A9" w:rsidRPr="00E566A0" w:rsidRDefault="009A46A9" w:rsidP="009A46A9">
      <w:pPr>
        <w:autoSpaceDE w:val="0"/>
        <w:autoSpaceDN w:val="0"/>
        <w:adjustRightInd w:val="0"/>
        <w:spacing w:after="0" w:line="240" w:lineRule="auto"/>
        <w:jc w:val="center"/>
        <w:rPr>
          <w:rFonts w:ascii="Times New Roman" w:hAnsi="Times New Roman"/>
          <w:b/>
          <w:sz w:val="24"/>
          <w:szCs w:val="24"/>
        </w:rPr>
      </w:pPr>
    </w:p>
    <w:p w14:paraId="5C8E8FD9" w14:textId="1800C90B" w:rsidR="00FE77E5" w:rsidRPr="00E566A0" w:rsidRDefault="00FE77E5" w:rsidP="00BD4A7D">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BD4A7D">
        <w:rPr>
          <w:rFonts w:ascii="Times New Roman" w:hAnsi="Times New Roman"/>
          <w:sz w:val="24"/>
          <w:szCs w:val="24"/>
        </w:rPr>
        <w:t>6.</w:t>
      </w:r>
      <w:r w:rsidRPr="00E566A0">
        <w:rPr>
          <w:rFonts w:ascii="Times New Roman" w:hAnsi="Times New Roman"/>
          <w:sz w:val="24"/>
          <w:szCs w:val="24"/>
        </w:rPr>
        <w:t>1.</w:t>
      </w:r>
      <w:r w:rsidR="00FF2BE0">
        <w:rPr>
          <w:rFonts w:ascii="Times New Roman" w:hAnsi="Times New Roman"/>
          <w:sz w:val="24"/>
          <w:szCs w:val="24"/>
        </w:rPr>
        <w:tab/>
      </w:r>
      <w:r w:rsidRPr="00BD4A7D">
        <w:rPr>
          <w:rFonts w:ascii="Times New Roman" w:hAnsi="Times New Roman"/>
          <w:sz w:val="24"/>
          <w:szCs w:val="24"/>
          <w:u w:val="single"/>
        </w:rPr>
        <w:t>Management</w:t>
      </w:r>
      <w:r w:rsidRPr="00E566A0">
        <w:rPr>
          <w:rFonts w:ascii="Times New Roman" w:hAnsi="Times New Roman"/>
          <w:sz w:val="24"/>
          <w:szCs w:val="24"/>
        </w:rPr>
        <w:t xml:space="preserve">. The management of the business and affairs of Company shall be </w:t>
      </w:r>
      <w:r w:rsidR="00CD17D7" w:rsidRPr="00E566A0">
        <w:rPr>
          <w:rFonts w:ascii="Times New Roman" w:hAnsi="Times New Roman"/>
          <w:sz w:val="24"/>
          <w:szCs w:val="24"/>
        </w:rPr>
        <w:t xml:space="preserve">conducted by </w:t>
      </w:r>
      <w:r w:rsidR="00BD4A7D">
        <w:rPr>
          <w:rFonts w:ascii="Times New Roman" w:hAnsi="Times New Roman"/>
          <w:sz w:val="24"/>
          <w:szCs w:val="24"/>
        </w:rPr>
        <w:t xml:space="preserve">the Board of Managers </w:t>
      </w:r>
      <w:r w:rsidR="00BD4A7D" w:rsidRPr="00E566A0">
        <w:rPr>
          <w:rFonts w:ascii="Times New Roman" w:hAnsi="Times New Roman"/>
          <w:sz w:val="24"/>
          <w:szCs w:val="24"/>
        </w:rPr>
        <w:t xml:space="preserve">and shall be subject to the terms of </w:t>
      </w:r>
      <w:r w:rsidR="00BD4A7D">
        <w:rPr>
          <w:rFonts w:ascii="Times New Roman" w:hAnsi="Times New Roman"/>
          <w:sz w:val="24"/>
          <w:szCs w:val="24"/>
        </w:rPr>
        <w:t xml:space="preserve">this </w:t>
      </w:r>
      <w:r w:rsidR="00BD4A7D" w:rsidRPr="00E566A0">
        <w:rPr>
          <w:rFonts w:ascii="Times New Roman" w:hAnsi="Times New Roman"/>
          <w:sz w:val="24"/>
          <w:szCs w:val="24"/>
        </w:rPr>
        <w:t>Agreement</w:t>
      </w:r>
      <w:r w:rsidR="00BD4A7D">
        <w:rPr>
          <w:rFonts w:ascii="Times New Roman" w:hAnsi="Times New Roman"/>
          <w:sz w:val="24"/>
          <w:szCs w:val="24"/>
        </w:rPr>
        <w:t xml:space="preserve"> unless and </w:t>
      </w:r>
      <w:r w:rsidR="00CD17D7" w:rsidRPr="00E566A0">
        <w:rPr>
          <w:rFonts w:ascii="Times New Roman" w:hAnsi="Times New Roman"/>
          <w:sz w:val="24"/>
          <w:szCs w:val="24"/>
        </w:rPr>
        <w:t xml:space="preserve">until such time as </w:t>
      </w:r>
      <w:r w:rsidR="00410363">
        <w:rPr>
          <w:rFonts w:ascii="Times New Roman" w:hAnsi="Times New Roman"/>
          <w:sz w:val="24"/>
          <w:szCs w:val="24"/>
        </w:rPr>
        <w:t xml:space="preserve">a Majority Vote of </w:t>
      </w:r>
      <w:r w:rsidR="00CD17D7" w:rsidRPr="00E566A0">
        <w:rPr>
          <w:rFonts w:ascii="Times New Roman" w:hAnsi="Times New Roman"/>
          <w:sz w:val="24"/>
          <w:szCs w:val="24"/>
        </w:rPr>
        <w:t xml:space="preserve">the </w:t>
      </w:r>
      <w:ins w:id="174" w:author="Suzanne DuBose" w:date="2024-07-18T18:19:00Z" w16du:dateUtc="2024-07-19T00:19:00Z">
        <w:r w:rsidR="00005106">
          <w:rPr>
            <w:rFonts w:ascii="Times New Roman" w:hAnsi="Times New Roman"/>
            <w:sz w:val="24"/>
            <w:szCs w:val="24"/>
          </w:rPr>
          <w:t xml:space="preserve">Class A </w:t>
        </w:r>
      </w:ins>
      <w:r w:rsidR="00BD4A7D">
        <w:rPr>
          <w:rFonts w:ascii="Times New Roman" w:hAnsi="Times New Roman"/>
          <w:sz w:val="24"/>
          <w:szCs w:val="24"/>
        </w:rPr>
        <w:t>M</w:t>
      </w:r>
      <w:r w:rsidR="00CD17D7" w:rsidRPr="00E566A0">
        <w:rPr>
          <w:rFonts w:ascii="Times New Roman" w:hAnsi="Times New Roman"/>
          <w:sz w:val="24"/>
          <w:szCs w:val="24"/>
        </w:rPr>
        <w:t>embers agree to a separate operations plan</w:t>
      </w:r>
      <w:r w:rsidR="00BD4A7D">
        <w:rPr>
          <w:rFonts w:ascii="Times New Roman" w:hAnsi="Times New Roman"/>
          <w:sz w:val="24"/>
          <w:szCs w:val="24"/>
        </w:rPr>
        <w:t xml:space="preserve"> </w:t>
      </w:r>
      <w:r w:rsidRPr="00E566A0">
        <w:rPr>
          <w:rFonts w:ascii="Times New Roman" w:hAnsi="Times New Roman"/>
          <w:sz w:val="24"/>
          <w:szCs w:val="24"/>
        </w:rPr>
        <w:t xml:space="preserve">vested in a </w:t>
      </w:r>
      <w:r w:rsidR="00BD4A7D">
        <w:rPr>
          <w:rFonts w:ascii="Times New Roman" w:hAnsi="Times New Roman"/>
          <w:sz w:val="24"/>
          <w:szCs w:val="24"/>
        </w:rPr>
        <w:t>Managing Member</w:t>
      </w:r>
      <w:r w:rsidRPr="00E566A0">
        <w:rPr>
          <w:rFonts w:ascii="Times New Roman" w:hAnsi="Times New Roman"/>
          <w:sz w:val="24"/>
          <w:szCs w:val="24"/>
        </w:rPr>
        <w:t xml:space="preserve"> ("Manag</w:t>
      </w:r>
      <w:r w:rsidR="00BD4A7D">
        <w:rPr>
          <w:rFonts w:ascii="Times New Roman" w:hAnsi="Times New Roman"/>
          <w:sz w:val="24"/>
          <w:szCs w:val="24"/>
        </w:rPr>
        <w:t>ing Member</w:t>
      </w:r>
      <w:r w:rsidRPr="00E566A0">
        <w:rPr>
          <w:rFonts w:ascii="Times New Roman" w:hAnsi="Times New Roman"/>
          <w:sz w:val="24"/>
          <w:szCs w:val="24"/>
        </w:rPr>
        <w:t>")</w:t>
      </w:r>
      <w:ins w:id="175" w:author="Suzanne DuBose" w:date="2024-07-18T18:19:00Z" w16du:dateUtc="2024-07-19T00:19:00Z">
        <w:r w:rsidR="00005106">
          <w:rPr>
            <w:rFonts w:ascii="Times New Roman" w:hAnsi="Times New Roman"/>
            <w:sz w:val="24"/>
            <w:szCs w:val="24"/>
          </w:rPr>
          <w:t xml:space="preserve"> i.e. Suzanne DuBose</w:t>
        </w:r>
      </w:ins>
      <w:ins w:id="176" w:author="Suzanne DuBose" w:date="2024-07-19T14:03:00Z" w16du:dateUtc="2024-07-19T20:03:00Z">
        <w:r w:rsidR="0022504B">
          <w:rPr>
            <w:rFonts w:ascii="Times New Roman" w:hAnsi="Times New Roman"/>
            <w:sz w:val="24"/>
            <w:szCs w:val="24"/>
          </w:rPr>
          <w:t>, if ever</w:t>
        </w:r>
      </w:ins>
      <w:r w:rsidRPr="00E566A0">
        <w:rPr>
          <w:rFonts w:ascii="Times New Roman" w:hAnsi="Times New Roman"/>
          <w:sz w:val="24"/>
          <w:szCs w:val="24"/>
        </w:rPr>
        <w:t xml:space="preserve">. </w:t>
      </w:r>
      <w:r w:rsidR="00BD4A7D">
        <w:rPr>
          <w:rFonts w:ascii="Times New Roman" w:hAnsi="Times New Roman"/>
          <w:sz w:val="24"/>
          <w:szCs w:val="24"/>
        </w:rPr>
        <w:t xml:space="preserve">The Board of Managers </w:t>
      </w:r>
      <w:r w:rsidRPr="00E566A0">
        <w:rPr>
          <w:rFonts w:ascii="Times New Roman" w:hAnsi="Times New Roman"/>
          <w:sz w:val="24"/>
          <w:szCs w:val="24"/>
        </w:rPr>
        <w:t>shall direct, manage and control the business of</w:t>
      </w:r>
      <w:r w:rsidR="007132AD" w:rsidRPr="00E566A0">
        <w:rPr>
          <w:rFonts w:ascii="Times New Roman" w:hAnsi="Times New Roman"/>
          <w:sz w:val="24"/>
          <w:szCs w:val="24"/>
        </w:rPr>
        <w:t xml:space="preserve"> </w:t>
      </w:r>
      <w:r w:rsidRPr="00E566A0">
        <w:rPr>
          <w:rFonts w:ascii="Times New Roman" w:hAnsi="Times New Roman"/>
          <w:sz w:val="24"/>
          <w:szCs w:val="24"/>
        </w:rPr>
        <w:t xml:space="preserve">Company to the best of </w:t>
      </w:r>
      <w:r w:rsidR="00BD4A7D">
        <w:rPr>
          <w:rFonts w:ascii="Times New Roman" w:hAnsi="Times New Roman"/>
          <w:sz w:val="24"/>
          <w:szCs w:val="24"/>
        </w:rPr>
        <w:t xml:space="preserve">the Board’s </w:t>
      </w:r>
      <w:r w:rsidRPr="00E566A0">
        <w:rPr>
          <w:rFonts w:ascii="Times New Roman" w:hAnsi="Times New Roman"/>
          <w:sz w:val="24"/>
          <w:szCs w:val="24"/>
        </w:rPr>
        <w:t>ability. Except for situations in which the</w:t>
      </w:r>
      <w:r w:rsidR="007132AD" w:rsidRPr="00E566A0">
        <w:rPr>
          <w:rFonts w:ascii="Times New Roman" w:hAnsi="Times New Roman"/>
          <w:sz w:val="24"/>
          <w:szCs w:val="24"/>
        </w:rPr>
        <w:t xml:space="preserve"> </w:t>
      </w:r>
      <w:r w:rsidRPr="00E566A0">
        <w:rPr>
          <w:rFonts w:ascii="Times New Roman" w:hAnsi="Times New Roman"/>
          <w:sz w:val="24"/>
          <w:szCs w:val="24"/>
        </w:rPr>
        <w:t xml:space="preserve">approval of the </w:t>
      </w:r>
      <w:r w:rsidR="00BD4A7D">
        <w:rPr>
          <w:rFonts w:ascii="Times New Roman" w:hAnsi="Times New Roman"/>
          <w:sz w:val="24"/>
          <w:szCs w:val="24"/>
        </w:rPr>
        <w:t>M</w:t>
      </w:r>
      <w:r w:rsidRPr="00E566A0">
        <w:rPr>
          <w:rFonts w:ascii="Times New Roman" w:hAnsi="Times New Roman"/>
          <w:sz w:val="24"/>
          <w:szCs w:val="24"/>
        </w:rPr>
        <w:t>embers is expressly required by this Agreement</w:t>
      </w:r>
      <w:r w:rsidR="00E506F2" w:rsidRPr="00E566A0">
        <w:rPr>
          <w:rFonts w:ascii="Times New Roman" w:hAnsi="Times New Roman"/>
          <w:sz w:val="24"/>
          <w:szCs w:val="24"/>
        </w:rPr>
        <w:t xml:space="preserve">, </w:t>
      </w:r>
      <w:r w:rsidR="00BD4A7D">
        <w:rPr>
          <w:rFonts w:ascii="Times New Roman" w:hAnsi="Times New Roman"/>
          <w:sz w:val="24"/>
          <w:szCs w:val="24"/>
        </w:rPr>
        <w:t xml:space="preserve">the Board </w:t>
      </w:r>
      <w:r w:rsidR="00F15C91">
        <w:rPr>
          <w:rFonts w:ascii="Times New Roman" w:hAnsi="Times New Roman"/>
          <w:sz w:val="24"/>
          <w:szCs w:val="24"/>
        </w:rPr>
        <w:t xml:space="preserve">of Managers </w:t>
      </w:r>
      <w:r w:rsidRPr="00E566A0">
        <w:rPr>
          <w:rFonts w:ascii="Times New Roman" w:hAnsi="Times New Roman"/>
          <w:sz w:val="24"/>
          <w:szCs w:val="24"/>
        </w:rPr>
        <w:t>shall have full and complete authority,</w:t>
      </w:r>
      <w:r w:rsidR="007132AD" w:rsidRPr="00E566A0">
        <w:rPr>
          <w:rFonts w:ascii="Times New Roman" w:hAnsi="Times New Roman"/>
          <w:sz w:val="24"/>
          <w:szCs w:val="24"/>
        </w:rPr>
        <w:t xml:space="preserve"> </w:t>
      </w:r>
      <w:r w:rsidRPr="00E566A0">
        <w:rPr>
          <w:rFonts w:ascii="Times New Roman" w:hAnsi="Times New Roman"/>
          <w:sz w:val="24"/>
          <w:szCs w:val="24"/>
        </w:rPr>
        <w:t>power and discretion to manage and control the business, affairs and properties of Company, to make all decisions regarding those matters and to perform any and all</w:t>
      </w:r>
      <w:r w:rsidR="007132AD" w:rsidRPr="00E566A0">
        <w:rPr>
          <w:rFonts w:ascii="Times New Roman" w:hAnsi="Times New Roman"/>
          <w:sz w:val="24"/>
          <w:szCs w:val="24"/>
        </w:rPr>
        <w:t xml:space="preserve"> </w:t>
      </w:r>
      <w:r w:rsidRPr="00E566A0">
        <w:rPr>
          <w:rFonts w:ascii="Times New Roman" w:hAnsi="Times New Roman"/>
          <w:sz w:val="24"/>
          <w:szCs w:val="24"/>
        </w:rPr>
        <w:t>other acts or activities customary or incident to the management of Company's</w:t>
      </w:r>
      <w:r w:rsidR="007132AD" w:rsidRPr="00E566A0">
        <w:rPr>
          <w:rFonts w:ascii="Times New Roman" w:hAnsi="Times New Roman"/>
          <w:sz w:val="24"/>
          <w:szCs w:val="24"/>
        </w:rPr>
        <w:t xml:space="preserve"> </w:t>
      </w:r>
      <w:r w:rsidRPr="00E566A0">
        <w:rPr>
          <w:rFonts w:ascii="Times New Roman" w:hAnsi="Times New Roman"/>
          <w:sz w:val="24"/>
          <w:szCs w:val="24"/>
        </w:rPr>
        <w:t>business subject to the terms of this Agreement.</w:t>
      </w:r>
    </w:p>
    <w:p w14:paraId="64315125" w14:textId="77777777" w:rsidR="00E506F2" w:rsidRPr="00E566A0" w:rsidRDefault="00E506F2" w:rsidP="008A45C3">
      <w:pPr>
        <w:autoSpaceDE w:val="0"/>
        <w:autoSpaceDN w:val="0"/>
        <w:adjustRightInd w:val="0"/>
        <w:spacing w:after="0" w:line="240" w:lineRule="auto"/>
        <w:rPr>
          <w:rFonts w:ascii="Times New Roman" w:hAnsi="Times New Roman"/>
          <w:sz w:val="24"/>
          <w:szCs w:val="24"/>
        </w:rPr>
      </w:pPr>
    </w:p>
    <w:p w14:paraId="0B1B0CE6" w14:textId="373E2D12" w:rsidR="00AF3391" w:rsidRPr="00BD4A7D" w:rsidRDefault="00FE77E5" w:rsidP="00BD4A7D">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BD4A7D">
        <w:rPr>
          <w:rFonts w:ascii="Times New Roman" w:hAnsi="Times New Roman"/>
          <w:sz w:val="24"/>
          <w:szCs w:val="24"/>
        </w:rPr>
        <w:t>6.</w:t>
      </w:r>
      <w:r w:rsidRPr="00E566A0">
        <w:rPr>
          <w:rFonts w:ascii="Times New Roman" w:hAnsi="Times New Roman"/>
          <w:sz w:val="24"/>
          <w:szCs w:val="24"/>
        </w:rPr>
        <w:t>2.</w:t>
      </w:r>
      <w:r w:rsidR="00FF2BE0">
        <w:rPr>
          <w:rFonts w:ascii="Times New Roman" w:hAnsi="Times New Roman"/>
          <w:sz w:val="24"/>
          <w:szCs w:val="24"/>
        </w:rPr>
        <w:tab/>
      </w:r>
      <w:r w:rsidRPr="00BD4A7D">
        <w:rPr>
          <w:rFonts w:ascii="Times New Roman" w:hAnsi="Times New Roman"/>
          <w:sz w:val="24"/>
          <w:szCs w:val="24"/>
          <w:u w:val="single"/>
        </w:rPr>
        <w:t>Number</w:t>
      </w:r>
      <w:r w:rsidR="00BD4A7D">
        <w:rPr>
          <w:rFonts w:ascii="Times New Roman" w:hAnsi="Times New Roman"/>
          <w:sz w:val="24"/>
          <w:szCs w:val="24"/>
          <w:u w:val="single"/>
        </w:rPr>
        <w:t>,</w:t>
      </w:r>
      <w:r w:rsidRPr="00BD4A7D">
        <w:rPr>
          <w:rFonts w:ascii="Times New Roman" w:hAnsi="Times New Roman"/>
          <w:sz w:val="24"/>
          <w:szCs w:val="24"/>
          <w:u w:val="single"/>
        </w:rPr>
        <w:t xml:space="preserve"> Tenure and Qualifications</w:t>
      </w:r>
      <w:r w:rsidR="00BD4A7D">
        <w:rPr>
          <w:rFonts w:ascii="Times New Roman" w:hAnsi="Times New Roman"/>
          <w:sz w:val="24"/>
          <w:szCs w:val="24"/>
          <w:u w:val="single"/>
        </w:rPr>
        <w:t xml:space="preserve"> of</w:t>
      </w:r>
      <w:r w:rsidRPr="00BD4A7D">
        <w:rPr>
          <w:rFonts w:ascii="Times New Roman" w:hAnsi="Times New Roman"/>
          <w:sz w:val="24"/>
          <w:szCs w:val="24"/>
          <w:u w:val="single"/>
        </w:rPr>
        <w:t xml:space="preserve"> </w:t>
      </w:r>
      <w:r w:rsidR="00BD4A7D" w:rsidRPr="00BD4A7D">
        <w:rPr>
          <w:rFonts w:ascii="Times New Roman" w:hAnsi="Times New Roman"/>
          <w:sz w:val="24"/>
          <w:szCs w:val="24"/>
          <w:u w:val="single"/>
        </w:rPr>
        <w:t>Initial Managers</w:t>
      </w:r>
      <w:r w:rsidR="00BD4A7D" w:rsidRPr="00BD4A7D">
        <w:rPr>
          <w:rFonts w:ascii="Times New Roman" w:hAnsi="Times New Roman"/>
          <w:sz w:val="24"/>
          <w:szCs w:val="24"/>
        </w:rPr>
        <w:t xml:space="preserve">.  The number of Managers of Company shall be three (3), or such other number, not less than one, as may be determined by a </w:t>
      </w:r>
      <w:r w:rsidR="00BD4A7D">
        <w:rPr>
          <w:rFonts w:ascii="Times New Roman" w:hAnsi="Times New Roman"/>
          <w:sz w:val="24"/>
          <w:szCs w:val="24"/>
        </w:rPr>
        <w:t xml:space="preserve">Majority Vote of the </w:t>
      </w:r>
      <w:ins w:id="177" w:author="Suzanne DuBose [2]" w:date="2022-02-21T13:45:00Z">
        <w:r w:rsidR="00BD1F7C">
          <w:rPr>
            <w:rFonts w:ascii="Times New Roman" w:hAnsi="Times New Roman"/>
            <w:sz w:val="24"/>
            <w:szCs w:val="24"/>
          </w:rPr>
          <w:t xml:space="preserve">Class A </w:t>
        </w:r>
      </w:ins>
      <w:ins w:id="178" w:author="Suzanne DuBose [2]" w:date="2022-02-21T13:59:00Z">
        <w:r w:rsidR="00BD1F7C">
          <w:rPr>
            <w:rFonts w:ascii="Times New Roman" w:hAnsi="Times New Roman"/>
            <w:sz w:val="24"/>
            <w:szCs w:val="24"/>
          </w:rPr>
          <w:t>Members</w:t>
        </w:r>
      </w:ins>
      <w:del w:id="179" w:author="Suzanne DuBose [2]" w:date="2022-02-21T13:46:00Z">
        <w:r w:rsidR="00BD4A7D" w:rsidDel="00BD1F7C">
          <w:rPr>
            <w:rFonts w:ascii="Times New Roman" w:hAnsi="Times New Roman"/>
            <w:sz w:val="24"/>
            <w:szCs w:val="24"/>
          </w:rPr>
          <w:delText>Members</w:delText>
        </w:r>
      </w:del>
      <w:r w:rsidR="00BD4A7D" w:rsidRPr="00BD4A7D">
        <w:rPr>
          <w:rFonts w:ascii="Times New Roman" w:hAnsi="Times New Roman"/>
          <w:sz w:val="24"/>
          <w:szCs w:val="24"/>
        </w:rPr>
        <w:t xml:space="preserve">.  Managers need not be residents of the State of Texas or </w:t>
      </w:r>
      <w:r w:rsidR="00410363">
        <w:rPr>
          <w:rFonts w:ascii="Times New Roman" w:hAnsi="Times New Roman"/>
          <w:sz w:val="24"/>
          <w:szCs w:val="24"/>
        </w:rPr>
        <w:t>M</w:t>
      </w:r>
      <w:r w:rsidR="00BD4A7D" w:rsidRPr="00BD4A7D">
        <w:rPr>
          <w:rFonts w:ascii="Times New Roman" w:hAnsi="Times New Roman"/>
          <w:sz w:val="24"/>
          <w:szCs w:val="24"/>
        </w:rPr>
        <w:t xml:space="preserve">embers of Company. The </w:t>
      </w:r>
      <w:ins w:id="180" w:author="Suzanne DuBose" w:date="2024-07-18T18:21:00Z" w16du:dateUtc="2024-07-19T00:21:00Z">
        <w:r w:rsidR="00005106">
          <w:rPr>
            <w:rFonts w:ascii="Times New Roman" w:hAnsi="Times New Roman"/>
            <w:sz w:val="24"/>
            <w:szCs w:val="24"/>
          </w:rPr>
          <w:t xml:space="preserve">initial </w:t>
        </w:r>
      </w:ins>
      <w:r w:rsidR="00BD4A7D" w:rsidRPr="00BD4A7D">
        <w:rPr>
          <w:rFonts w:ascii="Times New Roman" w:hAnsi="Times New Roman"/>
          <w:sz w:val="24"/>
          <w:szCs w:val="24"/>
        </w:rPr>
        <w:t>Managers shall be Suzanne J. DuBose</w:t>
      </w:r>
      <w:ins w:id="181" w:author="Suzanne DuBose" w:date="2024-07-18T18:21:00Z" w16du:dateUtc="2024-07-19T00:21:00Z">
        <w:r w:rsidR="00005106">
          <w:rPr>
            <w:rFonts w:ascii="Times New Roman" w:hAnsi="Times New Roman"/>
            <w:sz w:val="24"/>
            <w:szCs w:val="24"/>
          </w:rPr>
          <w:t>, Douglas W. Turner</w:t>
        </w:r>
      </w:ins>
      <w:r w:rsidR="00412FBD">
        <w:rPr>
          <w:rFonts w:ascii="Times New Roman" w:hAnsi="Times New Roman"/>
          <w:sz w:val="24"/>
          <w:szCs w:val="24"/>
        </w:rPr>
        <w:t xml:space="preserve"> and</w:t>
      </w:r>
      <w:r w:rsidR="00BD4A7D" w:rsidRPr="00BD4A7D">
        <w:rPr>
          <w:rFonts w:ascii="Times New Roman" w:hAnsi="Times New Roman"/>
          <w:sz w:val="24"/>
          <w:szCs w:val="24"/>
        </w:rPr>
        <w:t xml:space="preserve"> </w:t>
      </w:r>
      <w:ins w:id="182" w:author="Suzanne DuBose" w:date="2024-07-18T18:15:00Z" w16du:dateUtc="2024-07-19T00:15:00Z">
        <w:r w:rsidR="00005106">
          <w:rPr>
            <w:rFonts w:ascii="Times New Roman" w:hAnsi="Times New Roman"/>
            <w:sz w:val="24"/>
            <w:szCs w:val="24"/>
          </w:rPr>
          <w:t>Kevin Andrews</w:t>
        </w:r>
      </w:ins>
      <w:del w:id="183" w:author="Suzanne DuBose" w:date="2024-07-18T18:15:00Z" w16du:dateUtc="2024-07-19T00:15:00Z">
        <w:r w:rsidR="00BD4A7D" w:rsidRPr="00BD4A7D" w:rsidDel="00005106">
          <w:rPr>
            <w:rFonts w:ascii="Times New Roman" w:hAnsi="Times New Roman"/>
            <w:sz w:val="24"/>
            <w:szCs w:val="24"/>
          </w:rPr>
          <w:delText>Douglas W. Turner</w:delText>
        </w:r>
      </w:del>
      <w:r w:rsidR="00BD4A7D" w:rsidRPr="00BD4A7D">
        <w:rPr>
          <w:rFonts w:ascii="Times New Roman" w:hAnsi="Times New Roman"/>
          <w:sz w:val="24"/>
          <w:szCs w:val="24"/>
        </w:rPr>
        <w:t xml:space="preserve">. Following issuance of </w:t>
      </w:r>
      <w:r w:rsidR="00B02016">
        <w:rPr>
          <w:rFonts w:ascii="Times New Roman" w:hAnsi="Times New Roman"/>
          <w:sz w:val="24"/>
          <w:szCs w:val="24"/>
        </w:rPr>
        <w:t xml:space="preserve">at least </w:t>
      </w:r>
      <w:ins w:id="184" w:author="Suzanne DuBose [2]" w:date="2022-02-21T13:41:00Z">
        <w:r w:rsidR="00E67640" w:rsidRPr="00005106">
          <w:rPr>
            <w:rFonts w:ascii="Times New Roman" w:hAnsi="Times New Roman"/>
            <w:sz w:val="24"/>
            <w:szCs w:val="24"/>
            <w:highlight w:val="yellow"/>
            <w:rPrChange w:id="185" w:author="Suzanne DuBose" w:date="2024-07-18T18:15:00Z" w16du:dateUtc="2024-07-19T00:15:00Z">
              <w:rPr>
                <w:rFonts w:ascii="Times New Roman" w:hAnsi="Times New Roman"/>
                <w:sz w:val="24"/>
                <w:szCs w:val="24"/>
              </w:rPr>
            </w:rPrChange>
          </w:rPr>
          <w:t>133,333</w:t>
        </w:r>
      </w:ins>
      <w:r w:rsidR="00B02016">
        <w:rPr>
          <w:rFonts w:ascii="Times New Roman" w:hAnsi="Times New Roman"/>
          <w:sz w:val="24"/>
          <w:szCs w:val="24"/>
        </w:rPr>
        <w:t xml:space="preserve"> </w:t>
      </w:r>
      <w:r w:rsidR="00BD4A7D" w:rsidRPr="00BD4A7D">
        <w:rPr>
          <w:rFonts w:ascii="Times New Roman" w:hAnsi="Times New Roman"/>
          <w:sz w:val="24"/>
          <w:szCs w:val="24"/>
        </w:rPr>
        <w:t xml:space="preserve">Class B Units, two (2) of the Managers of the Board of Managers will be elected by a </w:t>
      </w:r>
      <w:r w:rsidR="008E4C56">
        <w:rPr>
          <w:rFonts w:ascii="Times New Roman" w:hAnsi="Times New Roman"/>
          <w:sz w:val="24"/>
          <w:szCs w:val="24"/>
        </w:rPr>
        <w:t xml:space="preserve">Majority Vote </w:t>
      </w:r>
      <w:r w:rsidR="00BD4A7D" w:rsidRPr="00BD4A7D">
        <w:rPr>
          <w:rFonts w:ascii="Times New Roman" w:hAnsi="Times New Roman"/>
          <w:sz w:val="24"/>
          <w:szCs w:val="24"/>
        </w:rPr>
        <w:t xml:space="preserve">of the Class A </w:t>
      </w:r>
      <w:ins w:id="186" w:author="Suzanne DuBose" w:date="2024-07-18T18:19:00Z" w16du:dateUtc="2024-07-19T00:19:00Z">
        <w:r w:rsidR="00005106">
          <w:rPr>
            <w:rFonts w:ascii="Times New Roman" w:hAnsi="Times New Roman"/>
            <w:sz w:val="24"/>
            <w:szCs w:val="24"/>
          </w:rPr>
          <w:t>Members</w:t>
        </w:r>
      </w:ins>
      <w:del w:id="187" w:author="Suzanne DuBose" w:date="2024-07-18T18:19:00Z" w16du:dateUtc="2024-07-19T00:19:00Z">
        <w:r w:rsidR="00BD4A7D" w:rsidRPr="00BD4A7D" w:rsidDel="00005106">
          <w:rPr>
            <w:rFonts w:ascii="Times New Roman" w:hAnsi="Times New Roman"/>
            <w:sz w:val="24"/>
            <w:szCs w:val="24"/>
          </w:rPr>
          <w:delText>Units</w:delText>
        </w:r>
      </w:del>
      <w:r w:rsidR="00BD4A7D" w:rsidRPr="00BD4A7D">
        <w:rPr>
          <w:rFonts w:ascii="Times New Roman" w:hAnsi="Times New Roman"/>
          <w:sz w:val="24"/>
          <w:szCs w:val="24"/>
        </w:rPr>
        <w:t xml:space="preserve"> and one (1) manager of the Board of Managers will be elected by a </w:t>
      </w:r>
      <w:r w:rsidR="008E4C56">
        <w:rPr>
          <w:rFonts w:ascii="Times New Roman" w:hAnsi="Times New Roman"/>
          <w:sz w:val="24"/>
          <w:szCs w:val="24"/>
        </w:rPr>
        <w:t>M</w:t>
      </w:r>
      <w:r w:rsidR="00BD4A7D" w:rsidRPr="00BD4A7D">
        <w:rPr>
          <w:rFonts w:ascii="Times New Roman" w:hAnsi="Times New Roman"/>
          <w:sz w:val="24"/>
          <w:szCs w:val="24"/>
        </w:rPr>
        <w:t xml:space="preserve">ajority </w:t>
      </w:r>
      <w:r w:rsidR="008E4C56">
        <w:rPr>
          <w:rFonts w:ascii="Times New Roman" w:hAnsi="Times New Roman"/>
          <w:sz w:val="24"/>
          <w:szCs w:val="24"/>
        </w:rPr>
        <w:t xml:space="preserve">Vote </w:t>
      </w:r>
      <w:r w:rsidR="00BD4A7D" w:rsidRPr="00BD4A7D">
        <w:rPr>
          <w:rFonts w:ascii="Times New Roman" w:hAnsi="Times New Roman"/>
          <w:sz w:val="24"/>
          <w:szCs w:val="24"/>
        </w:rPr>
        <w:t xml:space="preserve">of the Class B </w:t>
      </w:r>
      <w:ins w:id="188" w:author="Suzanne DuBose" w:date="2024-07-18T18:20:00Z" w16du:dateUtc="2024-07-19T00:20:00Z">
        <w:r w:rsidR="00005106">
          <w:rPr>
            <w:rFonts w:ascii="Times New Roman" w:hAnsi="Times New Roman"/>
            <w:sz w:val="24"/>
            <w:szCs w:val="24"/>
          </w:rPr>
          <w:t>Members</w:t>
        </w:r>
      </w:ins>
      <w:del w:id="189" w:author="Suzanne DuBose" w:date="2024-07-18T18:20:00Z" w16du:dateUtc="2024-07-19T00:20:00Z">
        <w:r w:rsidR="00BD4A7D" w:rsidRPr="00BD4A7D" w:rsidDel="00005106">
          <w:rPr>
            <w:rFonts w:ascii="Times New Roman" w:hAnsi="Times New Roman"/>
            <w:sz w:val="24"/>
            <w:szCs w:val="24"/>
          </w:rPr>
          <w:delText>Units</w:delText>
        </w:r>
      </w:del>
      <w:r w:rsidR="00BD4A7D" w:rsidRPr="00BD4A7D">
        <w:rPr>
          <w:rFonts w:ascii="Times New Roman" w:hAnsi="Times New Roman"/>
          <w:sz w:val="24"/>
          <w:szCs w:val="24"/>
        </w:rPr>
        <w:t>.</w:t>
      </w:r>
      <w:r w:rsidR="0064325D">
        <w:rPr>
          <w:rFonts w:ascii="Times New Roman" w:hAnsi="Times New Roman"/>
          <w:sz w:val="24"/>
          <w:szCs w:val="24"/>
        </w:rPr>
        <w:t xml:space="preserve"> </w:t>
      </w:r>
      <w:r w:rsidR="0064325D" w:rsidRPr="0064325D">
        <w:rPr>
          <w:rFonts w:ascii="Times New Roman" w:hAnsi="Times New Roman"/>
          <w:sz w:val="24"/>
          <w:szCs w:val="24"/>
        </w:rPr>
        <w:t xml:space="preserve">The Members shall elect Managers to hold office until their resignation or until removed by </w:t>
      </w:r>
      <w:ins w:id="190" w:author="Suzanne DuBose" w:date="2024-07-18T18:20:00Z" w16du:dateUtc="2024-07-19T00:20:00Z">
        <w:r w:rsidR="00005106">
          <w:rPr>
            <w:rFonts w:ascii="Times New Roman" w:hAnsi="Times New Roman"/>
            <w:sz w:val="24"/>
            <w:szCs w:val="24"/>
          </w:rPr>
          <w:t xml:space="preserve">a Majority Vote of the Class A </w:t>
        </w:r>
      </w:ins>
      <w:del w:id="191" w:author="Suzanne DuBose" w:date="2024-07-18T18:20:00Z" w16du:dateUtc="2024-07-19T00:20:00Z">
        <w:r w:rsidR="0064325D" w:rsidRPr="0064325D" w:rsidDel="00005106">
          <w:rPr>
            <w:rFonts w:ascii="Times New Roman" w:hAnsi="Times New Roman"/>
            <w:sz w:val="24"/>
            <w:szCs w:val="24"/>
          </w:rPr>
          <w:delText xml:space="preserve">the </w:delText>
        </w:r>
      </w:del>
      <w:r w:rsidR="0064325D" w:rsidRPr="0064325D">
        <w:rPr>
          <w:rFonts w:ascii="Times New Roman" w:hAnsi="Times New Roman"/>
          <w:sz w:val="24"/>
          <w:szCs w:val="24"/>
        </w:rPr>
        <w:t>Members</w:t>
      </w:r>
      <w:del w:id="192" w:author="Suzanne DuBose" w:date="2024-07-18T18:20:00Z" w16du:dateUtc="2024-07-19T00:20:00Z">
        <w:r w:rsidR="0064325D" w:rsidRPr="0064325D" w:rsidDel="00005106">
          <w:rPr>
            <w:rFonts w:ascii="Times New Roman" w:hAnsi="Times New Roman"/>
            <w:sz w:val="24"/>
            <w:szCs w:val="24"/>
          </w:rPr>
          <w:delText xml:space="preserve"> by </w:delText>
        </w:r>
        <w:r w:rsidR="0064325D" w:rsidDel="00005106">
          <w:rPr>
            <w:rFonts w:ascii="Times New Roman" w:hAnsi="Times New Roman"/>
            <w:sz w:val="24"/>
            <w:szCs w:val="24"/>
          </w:rPr>
          <w:delText>Majority Vote</w:delText>
        </w:r>
      </w:del>
      <w:r w:rsidR="0064325D">
        <w:rPr>
          <w:rFonts w:ascii="Times New Roman" w:hAnsi="Times New Roman"/>
          <w:sz w:val="24"/>
          <w:szCs w:val="24"/>
        </w:rPr>
        <w:t>.</w:t>
      </w:r>
      <w:r w:rsidR="0064325D" w:rsidRPr="0064325D">
        <w:rPr>
          <w:rFonts w:ascii="Times New Roman" w:hAnsi="Times New Roman"/>
          <w:sz w:val="24"/>
          <w:szCs w:val="24"/>
        </w:rPr>
        <w:t xml:space="preserve">    </w:t>
      </w:r>
    </w:p>
    <w:p w14:paraId="27CA80F7"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1C39F904" w14:textId="41A21183" w:rsidR="002374B5" w:rsidRDefault="00FE77E5" w:rsidP="0064325D">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64325D">
        <w:rPr>
          <w:rFonts w:ascii="Times New Roman" w:hAnsi="Times New Roman"/>
          <w:sz w:val="24"/>
          <w:szCs w:val="24"/>
        </w:rPr>
        <w:t>6.</w:t>
      </w:r>
      <w:r w:rsidRPr="00E566A0">
        <w:rPr>
          <w:rFonts w:ascii="Times New Roman" w:hAnsi="Times New Roman"/>
          <w:sz w:val="24"/>
          <w:szCs w:val="24"/>
        </w:rPr>
        <w:t>3.</w:t>
      </w:r>
      <w:r w:rsidR="00FF2BE0">
        <w:rPr>
          <w:rFonts w:ascii="Times New Roman" w:hAnsi="Times New Roman"/>
          <w:sz w:val="24"/>
          <w:szCs w:val="24"/>
        </w:rPr>
        <w:tab/>
      </w:r>
      <w:r w:rsidRPr="0064325D">
        <w:rPr>
          <w:rFonts w:ascii="Times New Roman" w:hAnsi="Times New Roman"/>
          <w:sz w:val="24"/>
          <w:szCs w:val="24"/>
          <w:u w:val="single"/>
        </w:rPr>
        <w:t>Powers of Manager</w:t>
      </w:r>
      <w:r w:rsidR="0064325D">
        <w:rPr>
          <w:rFonts w:ascii="Times New Roman" w:hAnsi="Times New Roman"/>
          <w:sz w:val="24"/>
          <w:szCs w:val="24"/>
        </w:rPr>
        <w:t xml:space="preserve">. </w:t>
      </w:r>
      <w:r w:rsidRPr="00E566A0">
        <w:rPr>
          <w:rFonts w:ascii="Times New Roman" w:hAnsi="Times New Roman"/>
          <w:sz w:val="24"/>
          <w:szCs w:val="24"/>
        </w:rPr>
        <w:t>Without limiting the general powers of Manager</w:t>
      </w:r>
      <w:r w:rsidR="0064325D">
        <w:rPr>
          <w:rFonts w:ascii="Times New Roman" w:hAnsi="Times New Roman"/>
          <w:sz w:val="24"/>
          <w:szCs w:val="24"/>
        </w:rPr>
        <w:t>s</w:t>
      </w:r>
      <w:r w:rsidR="005B678A" w:rsidRPr="00E566A0">
        <w:rPr>
          <w:rFonts w:ascii="Times New Roman" w:hAnsi="Times New Roman"/>
          <w:sz w:val="24"/>
          <w:szCs w:val="24"/>
        </w:rPr>
        <w:t xml:space="preserve"> </w:t>
      </w:r>
      <w:r w:rsidRPr="00E566A0">
        <w:rPr>
          <w:rFonts w:ascii="Times New Roman" w:hAnsi="Times New Roman"/>
          <w:sz w:val="24"/>
          <w:szCs w:val="24"/>
        </w:rPr>
        <w:t>set forth above, Manager</w:t>
      </w:r>
      <w:r w:rsidR="0064325D">
        <w:rPr>
          <w:rFonts w:ascii="Times New Roman" w:hAnsi="Times New Roman"/>
          <w:sz w:val="24"/>
          <w:szCs w:val="24"/>
        </w:rPr>
        <w:t xml:space="preserve">s </w:t>
      </w:r>
      <w:r w:rsidRPr="00E566A0">
        <w:rPr>
          <w:rFonts w:ascii="Times New Roman" w:hAnsi="Times New Roman"/>
          <w:sz w:val="24"/>
          <w:szCs w:val="24"/>
        </w:rPr>
        <w:t xml:space="preserve">shall have </w:t>
      </w:r>
      <w:r w:rsidR="00B02016">
        <w:rPr>
          <w:rFonts w:ascii="Times New Roman" w:hAnsi="Times New Roman"/>
          <w:sz w:val="24"/>
          <w:szCs w:val="24"/>
        </w:rPr>
        <w:t xml:space="preserve">the </w:t>
      </w:r>
      <w:r w:rsidRPr="00E566A0">
        <w:rPr>
          <w:rFonts w:ascii="Times New Roman" w:hAnsi="Times New Roman"/>
          <w:sz w:val="24"/>
          <w:szCs w:val="24"/>
        </w:rPr>
        <w:t xml:space="preserve">power and authority </w:t>
      </w:r>
      <w:r w:rsidR="0064325D">
        <w:rPr>
          <w:rFonts w:ascii="Times New Roman" w:hAnsi="Times New Roman"/>
          <w:sz w:val="24"/>
          <w:szCs w:val="24"/>
        </w:rPr>
        <w:t xml:space="preserve">to act </w:t>
      </w:r>
      <w:r w:rsidRPr="00E566A0">
        <w:rPr>
          <w:rFonts w:ascii="Times New Roman" w:hAnsi="Times New Roman"/>
          <w:sz w:val="24"/>
          <w:szCs w:val="24"/>
        </w:rPr>
        <w:t>on behalf of Company</w:t>
      </w:r>
      <w:r w:rsidR="0064325D">
        <w:rPr>
          <w:rFonts w:ascii="Times New Roman" w:hAnsi="Times New Roman"/>
          <w:sz w:val="24"/>
          <w:szCs w:val="24"/>
        </w:rPr>
        <w:t xml:space="preserve"> as follows</w:t>
      </w:r>
      <w:r w:rsidRPr="00E566A0">
        <w:rPr>
          <w:rFonts w:ascii="Times New Roman" w:hAnsi="Times New Roman"/>
          <w:sz w:val="24"/>
          <w:szCs w:val="24"/>
        </w:rPr>
        <w:t>:</w:t>
      </w:r>
      <w:r w:rsidR="007132AD" w:rsidRPr="00E566A0">
        <w:rPr>
          <w:rFonts w:ascii="Times New Roman" w:hAnsi="Times New Roman"/>
          <w:sz w:val="24"/>
          <w:szCs w:val="24"/>
        </w:rPr>
        <w:t xml:space="preserve"> </w:t>
      </w:r>
    </w:p>
    <w:p w14:paraId="3C02D0C4" w14:textId="77777777" w:rsidR="0064325D" w:rsidRPr="00E566A0" w:rsidRDefault="0064325D" w:rsidP="0064325D">
      <w:pPr>
        <w:autoSpaceDE w:val="0"/>
        <w:autoSpaceDN w:val="0"/>
        <w:adjustRightInd w:val="0"/>
        <w:spacing w:after="0" w:line="240" w:lineRule="auto"/>
        <w:ind w:firstLine="720"/>
        <w:rPr>
          <w:rFonts w:ascii="Times New Roman" w:hAnsi="Times New Roman"/>
          <w:sz w:val="24"/>
          <w:szCs w:val="24"/>
        </w:rPr>
      </w:pPr>
    </w:p>
    <w:p w14:paraId="7712BE54" w14:textId="63E625D2" w:rsidR="002374B5" w:rsidRDefault="0036086E" w:rsidP="00921EC7">
      <w:pPr>
        <w:numPr>
          <w:ilvl w:val="0"/>
          <w:numId w:val="7"/>
        </w:numPr>
        <w:tabs>
          <w:tab w:val="clear" w:pos="7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lastRenderedPageBreak/>
        <w:t>t</w:t>
      </w:r>
      <w:r w:rsidR="00FE77E5" w:rsidRPr="00E566A0">
        <w:rPr>
          <w:rFonts w:ascii="Times New Roman" w:hAnsi="Times New Roman"/>
          <w:sz w:val="24"/>
          <w:szCs w:val="24"/>
        </w:rPr>
        <w:t xml:space="preserve">o acquire property from any person as </w:t>
      </w:r>
      <w:r w:rsidR="0064325D">
        <w:rPr>
          <w:rFonts w:ascii="Times New Roman" w:hAnsi="Times New Roman"/>
          <w:sz w:val="24"/>
          <w:szCs w:val="24"/>
        </w:rPr>
        <w:t xml:space="preserve">a Majority Vote of the </w:t>
      </w:r>
      <w:ins w:id="193" w:author="Suzanne DuBose" w:date="2024-07-18T18:22:00Z" w16du:dateUtc="2024-07-19T00:22:00Z">
        <w:r w:rsidR="00005106">
          <w:rPr>
            <w:rFonts w:ascii="Times New Roman" w:hAnsi="Times New Roman"/>
            <w:sz w:val="24"/>
            <w:szCs w:val="24"/>
          </w:rPr>
          <w:t xml:space="preserve">Board of </w:t>
        </w:r>
      </w:ins>
      <w:r w:rsidR="00FE77E5" w:rsidRPr="00E566A0">
        <w:rPr>
          <w:rFonts w:ascii="Times New Roman" w:hAnsi="Times New Roman"/>
          <w:sz w:val="24"/>
          <w:szCs w:val="24"/>
        </w:rPr>
        <w:t>Manager</w:t>
      </w:r>
      <w:r w:rsidR="0064325D">
        <w:rPr>
          <w:rFonts w:ascii="Times New Roman" w:hAnsi="Times New Roman"/>
          <w:sz w:val="24"/>
          <w:szCs w:val="24"/>
        </w:rPr>
        <w:t>s</w:t>
      </w:r>
      <w:r w:rsidR="00FE77E5" w:rsidRPr="00E566A0">
        <w:rPr>
          <w:rFonts w:ascii="Times New Roman" w:hAnsi="Times New Roman"/>
          <w:sz w:val="24"/>
          <w:szCs w:val="24"/>
        </w:rPr>
        <w:t xml:space="preserve"> may determine.</w:t>
      </w:r>
      <w:r w:rsidR="007132AD" w:rsidRPr="00E566A0">
        <w:rPr>
          <w:rFonts w:ascii="Times New Roman" w:hAnsi="Times New Roman"/>
          <w:sz w:val="24"/>
          <w:szCs w:val="24"/>
        </w:rPr>
        <w:t xml:space="preserve"> </w:t>
      </w:r>
      <w:r w:rsidR="00FE77E5" w:rsidRPr="00E566A0">
        <w:rPr>
          <w:rFonts w:ascii="Times New Roman" w:hAnsi="Times New Roman"/>
          <w:sz w:val="24"/>
          <w:szCs w:val="24"/>
        </w:rPr>
        <w:t xml:space="preserve">The fact that a </w:t>
      </w:r>
      <w:r w:rsidR="0064325D">
        <w:rPr>
          <w:rFonts w:ascii="Times New Roman" w:hAnsi="Times New Roman"/>
          <w:sz w:val="24"/>
          <w:szCs w:val="24"/>
        </w:rPr>
        <w:t>M</w:t>
      </w:r>
      <w:r w:rsidR="00FE77E5" w:rsidRPr="00E566A0">
        <w:rPr>
          <w:rFonts w:ascii="Times New Roman" w:hAnsi="Times New Roman"/>
          <w:sz w:val="24"/>
          <w:szCs w:val="24"/>
        </w:rPr>
        <w:t>ember is directly or indirectly affiliated or connected with any such</w:t>
      </w:r>
      <w:r w:rsidR="007132AD" w:rsidRPr="00E566A0">
        <w:rPr>
          <w:rFonts w:ascii="Times New Roman" w:hAnsi="Times New Roman"/>
          <w:sz w:val="24"/>
          <w:szCs w:val="24"/>
        </w:rPr>
        <w:t xml:space="preserve"> </w:t>
      </w:r>
      <w:r w:rsidR="00FE77E5" w:rsidRPr="00E566A0">
        <w:rPr>
          <w:rFonts w:ascii="Times New Roman" w:hAnsi="Times New Roman"/>
          <w:sz w:val="24"/>
          <w:szCs w:val="24"/>
        </w:rPr>
        <w:t>person shall not prohibit Manager</w:t>
      </w:r>
      <w:r w:rsidR="0064325D">
        <w:rPr>
          <w:rFonts w:ascii="Times New Roman" w:hAnsi="Times New Roman"/>
          <w:sz w:val="24"/>
          <w:szCs w:val="24"/>
        </w:rPr>
        <w:t>s</w:t>
      </w:r>
      <w:r w:rsidR="00FE77E5" w:rsidRPr="00E566A0">
        <w:rPr>
          <w:rFonts w:ascii="Times New Roman" w:hAnsi="Times New Roman"/>
          <w:sz w:val="24"/>
          <w:szCs w:val="24"/>
        </w:rPr>
        <w:t xml:space="preserve"> from dealing with that </w:t>
      </w:r>
      <w:proofErr w:type="gramStart"/>
      <w:r w:rsidR="00FE77E5" w:rsidRPr="00E566A0">
        <w:rPr>
          <w:rFonts w:ascii="Times New Roman" w:hAnsi="Times New Roman"/>
          <w:sz w:val="24"/>
          <w:szCs w:val="24"/>
        </w:rPr>
        <w:t>person;</w:t>
      </w:r>
      <w:proofErr w:type="gramEnd"/>
      <w:r w:rsidR="0064325D">
        <w:rPr>
          <w:rFonts w:ascii="Times New Roman" w:hAnsi="Times New Roman"/>
          <w:sz w:val="24"/>
          <w:szCs w:val="24"/>
        </w:rPr>
        <w:t xml:space="preserve"> </w:t>
      </w:r>
    </w:p>
    <w:p w14:paraId="013132F1" w14:textId="77777777" w:rsidR="0064325D" w:rsidRDefault="0064325D" w:rsidP="0064325D">
      <w:pPr>
        <w:autoSpaceDE w:val="0"/>
        <w:autoSpaceDN w:val="0"/>
        <w:adjustRightInd w:val="0"/>
        <w:spacing w:after="0" w:line="240" w:lineRule="auto"/>
        <w:ind w:left="1440"/>
        <w:jc w:val="both"/>
        <w:rPr>
          <w:rFonts w:ascii="Times New Roman" w:hAnsi="Times New Roman"/>
          <w:sz w:val="24"/>
          <w:szCs w:val="24"/>
        </w:rPr>
      </w:pPr>
    </w:p>
    <w:p w14:paraId="251C9F58" w14:textId="1967DB68" w:rsidR="002374B5" w:rsidRDefault="0036086E" w:rsidP="00921EC7">
      <w:pPr>
        <w:numPr>
          <w:ilvl w:val="0"/>
          <w:numId w:val="7"/>
        </w:numPr>
        <w:tabs>
          <w:tab w:val="clear" w:pos="7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t</w:t>
      </w:r>
      <w:r w:rsidR="00FE77E5" w:rsidRPr="0064325D">
        <w:rPr>
          <w:rFonts w:ascii="Times New Roman" w:hAnsi="Times New Roman"/>
          <w:sz w:val="24"/>
          <w:szCs w:val="24"/>
        </w:rPr>
        <w:t xml:space="preserve">o borrow money for Company from banks, other </w:t>
      </w:r>
      <w:r w:rsidR="0064325D">
        <w:rPr>
          <w:rFonts w:ascii="Times New Roman" w:hAnsi="Times New Roman"/>
          <w:sz w:val="24"/>
          <w:szCs w:val="24"/>
        </w:rPr>
        <w:t>l</w:t>
      </w:r>
      <w:r w:rsidR="00FE77E5" w:rsidRPr="0064325D">
        <w:rPr>
          <w:rFonts w:ascii="Times New Roman" w:hAnsi="Times New Roman"/>
          <w:sz w:val="24"/>
          <w:szCs w:val="24"/>
        </w:rPr>
        <w:t>ending institutions,</w:t>
      </w:r>
      <w:r w:rsidR="007132AD" w:rsidRPr="0064325D">
        <w:rPr>
          <w:rFonts w:ascii="Times New Roman" w:hAnsi="Times New Roman"/>
          <w:sz w:val="24"/>
          <w:szCs w:val="24"/>
        </w:rPr>
        <w:t xml:space="preserve"> </w:t>
      </w:r>
      <w:r w:rsidR="00FE77E5" w:rsidRPr="0064325D">
        <w:rPr>
          <w:rFonts w:ascii="Times New Roman" w:hAnsi="Times New Roman"/>
          <w:sz w:val="24"/>
          <w:szCs w:val="24"/>
        </w:rPr>
        <w:t xml:space="preserve">a </w:t>
      </w:r>
      <w:proofErr w:type="gramStart"/>
      <w:r w:rsidR="00FE77E5" w:rsidRPr="0064325D">
        <w:rPr>
          <w:rFonts w:ascii="Times New Roman" w:hAnsi="Times New Roman"/>
          <w:sz w:val="24"/>
          <w:szCs w:val="24"/>
        </w:rPr>
        <w:t>Member</w:t>
      </w:r>
      <w:proofErr w:type="gramEnd"/>
      <w:r w:rsidR="00FE77E5" w:rsidRPr="0064325D">
        <w:rPr>
          <w:rFonts w:ascii="Times New Roman" w:hAnsi="Times New Roman"/>
          <w:sz w:val="24"/>
          <w:szCs w:val="24"/>
        </w:rPr>
        <w:t xml:space="preserve">, or an affiliate of a Member on such terms as </w:t>
      </w:r>
      <w:r w:rsidR="0064325D">
        <w:rPr>
          <w:rFonts w:ascii="Times New Roman" w:hAnsi="Times New Roman"/>
          <w:sz w:val="24"/>
          <w:szCs w:val="24"/>
        </w:rPr>
        <w:t xml:space="preserve">the Majority Vote of the </w:t>
      </w:r>
      <w:ins w:id="194" w:author="Suzanne DuBose" w:date="2024-07-18T18:22:00Z" w16du:dateUtc="2024-07-19T00:22:00Z">
        <w:r w:rsidR="00005106">
          <w:rPr>
            <w:rFonts w:ascii="Times New Roman" w:hAnsi="Times New Roman"/>
            <w:sz w:val="24"/>
            <w:szCs w:val="24"/>
          </w:rPr>
          <w:t xml:space="preserve">Board of </w:t>
        </w:r>
      </w:ins>
      <w:r w:rsidR="00FE77E5" w:rsidRPr="0064325D">
        <w:rPr>
          <w:rFonts w:ascii="Times New Roman" w:hAnsi="Times New Roman"/>
          <w:sz w:val="24"/>
          <w:szCs w:val="24"/>
        </w:rPr>
        <w:t>Manager</w:t>
      </w:r>
      <w:r w:rsidR="0064325D">
        <w:rPr>
          <w:rFonts w:ascii="Times New Roman" w:hAnsi="Times New Roman"/>
          <w:sz w:val="24"/>
          <w:szCs w:val="24"/>
        </w:rPr>
        <w:t>s</w:t>
      </w:r>
      <w:r w:rsidR="00FE77E5" w:rsidRPr="0064325D">
        <w:rPr>
          <w:rFonts w:ascii="Times New Roman" w:hAnsi="Times New Roman"/>
          <w:sz w:val="24"/>
          <w:szCs w:val="24"/>
        </w:rPr>
        <w:t xml:space="preserve"> deem</w:t>
      </w:r>
      <w:r w:rsidR="00B02016">
        <w:rPr>
          <w:rFonts w:ascii="Times New Roman" w:hAnsi="Times New Roman"/>
          <w:sz w:val="24"/>
          <w:szCs w:val="24"/>
        </w:rPr>
        <w:t>s</w:t>
      </w:r>
      <w:r w:rsidR="00FE77E5" w:rsidRPr="0064325D">
        <w:rPr>
          <w:rFonts w:ascii="Times New Roman" w:hAnsi="Times New Roman"/>
          <w:sz w:val="24"/>
          <w:szCs w:val="24"/>
        </w:rPr>
        <w:t xml:space="preserve"> appropriate,</w:t>
      </w:r>
      <w:r w:rsidR="007132AD" w:rsidRPr="0064325D">
        <w:rPr>
          <w:rFonts w:ascii="Times New Roman" w:hAnsi="Times New Roman"/>
          <w:sz w:val="24"/>
          <w:szCs w:val="24"/>
        </w:rPr>
        <w:t xml:space="preserve"> </w:t>
      </w:r>
      <w:r w:rsidR="00FE77E5" w:rsidRPr="0064325D">
        <w:rPr>
          <w:rFonts w:ascii="Times New Roman" w:hAnsi="Times New Roman"/>
          <w:sz w:val="24"/>
          <w:szCs w:val="24"/>
        </w:rPr>
        <w:t xml:space="preserve">and in </w:t>
      </w:r>
      <w:r w:rsidR="007132AD" w:rsidRPr="0064325D">
        <w:rPr>
          <w:rFonts w:ascii="Times New Roman" w:hAnsi="Times New Roman"/>
          <w:sz w:val="24"/>
          <w:szCs w:val="24"/>
        </w:rPr>
        <w:t xml:space="preserve">connection </w:t>
      </w:r>
      <w:r w:rsidR="00FE77E5" w:rsidRPr="0064325D">
        <w:rPr>
          <w:rFonts w:ascii="Times New Roman" w:hAnsi="Times New Roman"/>
          <w:sz w:val="24"/>
          <w:szCs w:val="24"/>
        </w:rPr>
        <w:t>therewith, to hypothecate, encumber and grant security interests in</w:t>
      </w:r>
      <w:r w:rsidR="007132AD" w:rsidRPr="0064325D">
        <w:rPr>
          <w:rFonts w:ascii="Times New Roman" w:hAnsi="Times New Roman"/>
          <w:sz w:val="24"/>
          <w:szCs w:val="24"/>
        </w:rPr>
        <w:t xml:space="preserve"> </w:t>
      </w:r>
      <w:r w:rsidR="00FE77E5" w:rsidRPr="0064325D">
        <w:rPr>
          <w:rFonts w:ascii="Times New Roman" w:hAnsi="Times New Roman"/>
          <w:sz w:val="24"/>
          <w:szCs w:val="24"/>
        </w:rPr>
        <w:t>the assets of Company to secure payment of the borrowed sums. No debt shall be</w:t>
      </w:r>
      <w:r w:rsidR="007132AD" w:rsidRPr="0064325D">
        <w:rPr>
          <w:rFonts w:ascii="Times New Roman" w:hAnsi="Times New Roman"/>
          <w:sz w:val="24"/>
          <w:szCs w:val="24"/>
        </w:rPr>
        <w:t xml:space="preserve"> </w:t>
      </w:r>
      <w:proofErr w:type="gramStart"/>
      <w:r w:rsidR="00FE77E5" w:rsidRPr="0064325D">
        <w:rPr>
          <w:rFonts w:ascii="Times New Roman" w:hAnsi="Times New Roman"/>
          <w:sz w:val="24"/>
          <w:szCs w:val="24"/>
        </w:rPr>
        <w:t>contracted</w:t>
      </w:r>
      <w:proofErr w:type="gramEnd"/>
      <w:r w:rsidR="00FE77E5" w:rsidRPr="0064325D">
        <w:rPr>
          <w:rFonts w:ascii="Times New Roman" w:hAnsi="Times New Roman"/>
          <w:sz w:val="24"/>
          <w:szCs w:val="24"/>
        </w:rPr>
        <w:t xml:space="preserve"> or </w:t>
      </w:r>
      <w:r w:rsidR="007132AD" w:rsidRPr="0064325D">
        <w:rPr>
          <w:rFonts w:ascii="Times New Roman" w:hAnsi="Times New Roman"/>
          <w:sz w:val="24"/>
          <w:szCs w:val="24"/>
        </w:rPr>
        <w:t xml:space="preserve">liability </w:t>
      </w:r>
      <w:r w:rsidR="00FE77E5" w:rsidRPr="0064325D">
        <w:rPr>
          <w:rFonts w:ascii="Times New Roman" w:hAnsi="Times New Roman"/>
          <w:sz w:val="24"/>
          <w:szCs w:val="24"/>
        </w:rPr>
        <w:t xml:space="preserve">incurred by or on behalf of </w:t>
      </w:r>
      <w:proofErr w:type="gramStart"/>
      <w:r w:rsidR="00FE77E5" w:rsidRPr="0064325D">
        <w:rPr>
          <w:rFonts w:ascii="Times New Roman" w:hAnsi="Times New Roman"/>
          <w:sz w:val="24"/>
          <w:szCs w:val="24"/>
        </w:rPr>
        <w:t>Company</w:t>
      </w:r>
      <w:proofErr w:type="gramEnd"/>
      <w:r w:rsidR="00FE77E5" w:rsidRPr="0064325D">
        <w:rPr>
          <w:rFonts w:ascii="Times New Roman" w:hAnsi="Times New Roman"/>
          <w:sz w:val="24"/>
          <w:szCs w:val="24"/>
        </w:rPr>
        <w:t xml:space="preserve"> except by </w:t>
      </w:r>
      <w:r w:rsidR="0064325D">
        <w:rPr>
          <w:rFonts w:ascii="Times New Roman" w:hAnsi="Times New Roman"/>
          <w:sz w:val="24"/>
          <w:szCs w:val="24"/>
        </w:rPr>
        <w:t xml:space="preserve">the Majority Vote of the </w:t>
      </w:r>
      <w:ins w:id="195" w:author="Suzanne DuBose" w:date="2024-07-18T18:22:00Z" w16du:dateUtc="2024-07-19T00:22:00Z">
        <w:r w:rsidR="00005106">
          <w:rPr>
            <w:rFonts w:ascii="Times New Roman" w:hAnsi="Times New Roman"/>
            <w:sz w:val="24"/>
            <w:szCs w:val="24"/>
          </w:rPr>
          <w:t xml:space="preserve">Board of </w:t>
        </w:r>
      </w:ins>
      <w:r w:rsidR="00FE77E5" w:rsidRPr="0064325D">
        <w:rPr>
          <w:rFonts w:ascii="Times New Roman" w:hAnsi="Times New Roman"/>
          <w:sz w:val="24"/>
          <w:szCs w:val="24"/>
        </w:rPr>
        <w:t>Manag</w:t>
      </w:r>
      <w:r w:rsidR="002374B5" w:rsidRPr="0064325D">
        <w:rPr>
          <w:rFonts w:ascii="Times New Roman" w:hAnsi="Times New Roman"/>
          <w:sz w:val="24"/>
          <w:szCs w:val="24"/>
        </w:rPr>
        <w:t>er</w:t>
      </w:r>
      <w:r w:rsidR="0064325D">
        <w:rPr>
          <w:rFonts w:ascii="Times New Roman" w:hAnsi="Times New Roman"/>
          <w:sz w:val="24"/>
          <w:szCs w:val="24"/>
        </w:rPr>
        <w:t>s</w:t>
      </w:r>
      <w:r w:rsidR="002374B5" w:rsidRPr="0064325D">
        <w:rPr>
          <w:rFonts w:ascii="Times New Roman" w:hAnsi="Times New Roman"/>
          <w:sz w:val="24"/>
          <w:szCs w:val="24"/>
        </w:rPr>
        <w:t>.</w:t>
      </w:r>
    </w:p>
    <w:p w14:paraId="13FC9C01" w14:textId="77777777" w:rsidR="0064325D" w:rsidRDefault="0064325D" w:rsidP="0064325D">
      <w:pPr>
        <w:autoSpaceDE w:val="0"/>
        <w:autoSpaceDN w:val="0"/>
        <w:adjustRightInd w:val="0"/>
        <w:spacing w:after="0" w:line="240" w:lineRule="auto"/>
        <w:jc w:val="both"/>
        <w:rPr>
          <w:rFonts w:ascii="Times New Roman" w:hAnsi="Times New Roman"/>
          <w:sz w:val="24"/>
          <w:szCs w:val="24"/>
        </w:rPr>
      </w:pPr>
    </w:p>
    <w:p w14:paraId="5619AC23" w14:textId="42C7CFE4" w:rsidR="002374B5" w:rsidRDefault="0036086E" w:rsidP="00921EC7">
      <w:pPr>
        <w:numPr>
          <w:ilvl w:val="0"/>
          <w:numId w:val="7"/>
        </w:numPr>
        <w:tabs>
          <w:tab w:val="clear" w:pos="7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t</w:t>
      </w:r>
      <w:r w:rsidR="00FE77E5" w:rsidRPr="0064325D">
        <w:rPr>
          <w:rFonts w:ascii="Times New Roman" w:hAnsi="Times New Roman"/>
          <w:sz w:val="24"/>
          <w:szCs w:val="24"/>
        </w:rPr>
        <w:t xml:space="preserve">o purchase </w:t>
      </w:r>
      <w:r w:rsidR="007132AD" w:rsidRPr="0064325D">
        <w:rPr>
          <w:rFonts w:ascii="Times New Roman" w:hAnsi="Times New Roman"/>
          <w:sz w:val="24"/>
          <w:szCs w:val="24"/>
        </w:rPr>
        <w:t>liability</w:t>
      </w:r>
      <w:r w:rsidR="00FE77E5" w:rsidRPr="0064325D">
        <w:rPr>
          <w:rFonts w:ascii="Times New Roman" w:hAnsi="Times New Roman"/>
          <w:sz w:val="24"/>
          <w:szCs w:val="24"/>
        </w:rPr>
        <w:t xml:space="preserve"> insurance and other insurance to protect </w:t>
      </w:r>
      <w:r w:rsidR="002374B5" w:rsidRPr="0064325D">
        <w:rPr>
          <w:rFonts w:ascii="Times New Roman" w:hAnsi="Times New Roman"/>
          <w:sz w:val="24"/>
          <w:szCs w:val="24"/>
        </w:rPr>
        <w:t>Company's property and business.</w:t>
      </w:r>
    </w:p>
    <w:p w14:paraId="54F1E823" w14:textId="77777777" w:rsidR="0064325D" w:rsidRDefault="0064325D" w:rsidP="0064325D">
      <w:pPr>
        <w:autoSpaceDE w:val="0"/>
        <w:autoSpaceDN w:val="0"/>
        <w:adjustRightInd w:val="0"/>
        <w:spacing w:after="0" w:line="240" w:lineRule="auto"/>
        <w:jc w:val="both"/>
        <w:rPr>
          <w:rFonts w:ascii="Times New Roman" w:hAnsi="Times New Roman"/>
          <w:sz w:val="24"/>
          <w:szCs w:val="24"/>
        </w:rPr>
      </w:pPr>
    </w:p>
    <w:p w14:paraId="31EDAB42" w14:textId="5828BC92" w:rsidR="008D3088" w:rsidRDefault="0036086E" w:rsidP="00921EC7">
      <w:pPr>
        <w:numPr>
          <w:ilvl w:val="0"/>
          <w:numId w:val="7"/>
        </w:numPr>
        <w:tabs>
          <w:tab w:val="clear" w:pos="7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t</w:t>
      </w:r>
      <w:r w:rsidR="00FE77E5" w:rsidRPr="0064325D">
        <w:rPr>
          <w:rFonts w:ascii="Times New Roman" w:hAnsi="Times New Roman"/>
          <w:sz w:val="24"/>
          <w:szCs w:val="24"/>
        </w:rPr>
        <w:t xml:space="preserve">o acquire and own real and/or personal property in the name of </w:t>
      </w:r>
      <w:r w:rsidR="008D3088" w:rsidRPr="0064325D">
        <w:rPr>
          <w:rFonts w:ascii="Times New Roman" w:hAnsi="Times New Roman"/>
          <w:sz w:val="24"/>
          <w:szCs w:val="24"/>
        </w:rPr>
        <w:t>Company.</w:t>
      </w:r>
    </w:p>
    <w:p w14:paraId="1DE59D60" w14:textId="77777777" w:rsidR="0064325D" w:rsidRDefault="0064325D" w:rsidP="0064325D">
      <w:pPr>
        <w:autoSpaceDE w:val="0"/>
        <w:autoSpaceDN w:val="0"/>
        <w:adjustRightInd w:val="0"/>
        <w:spacing w:after="0" w:line="240" w:lineRule="auto"/>
        <w:jc w:val="both"/>
        <w:rPr>
          <w:rFonts w:ascii="Times New Roman" w:hAnsi="Times New Roman"/>
          <w:sz w:val="24"/>
          <w:szCs w:val="24"/>
        </w:rPr>
      </w:pPr>
    </w:p>
    <w:p w14:paraId="4B074E7D" w14:textId="2DB9B134" w:rsidR="0064325D" w:rsidRDefault="0036086E" w:rsidP="00921EC7">
      <w:pPr>
        <w:numPr>
          <w:ilvl w:val="0"/>
          <w:numId w:val="7"/>
        </w:numPr>
        <w:tabs>
          <w:tab w:val="clear" w:pos="7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t</w:t>
      </w:r>
      <w:r w:rsidR="008D3088" w:rsidRPr="0064325D">
        <w:rPr>
          <w:rFonts w:ascii="Times New Roman" w:hAnsi="Times New Roman"/>
          <w:sz w:val="24"/>
          <w:szCs w:val="24"/>
        </w:rPr>
        <w:t>o invest Company funds.</w:t>
      </w:r>
    </w:p>
    <w:p w14:paraId="4587BB51" w14:textId="77777777" w:rsidR="0064325D" w:rsidRPr="0064325D" w:rsidRDefault="0064325D" w:rsidP="0064325D">
      <w:pPr>
        <w:autoSpaceDE w:val="0"/>
        <w:autoSpaceDN w:val="0"/>
        <w:adjustRightInd w:val="0"/>
        <w:spacing w:after="0" w:line="240" w:lineRule="auto"/>
        <w:jc w:val="both"/>
        <w:rPr>
          <w:rFonts w:ascii="Times New Roman" w:hAnsi="Times New Roman"/>
          <w:sz w:val="24"/>
          <w:szCs w:val="24"/>
        </w:rPr>
      </w:pPr>
    </w:p>
    <w:p w14:paraId="11545B3D" w14:textId="0E822FBB" w:rsidR="000D6B4B" w:rsidRDefault="0036086E" w:rsidP="00921EC7">
      <w:pPr>
        <w:numPr>
          <w:ilvl w:val="0"/>
          <w:numId w:val="7"/>
        </w:numPr>
        <w:tabs>
          <w:tab w:val="clear" w:pos="7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t</w:t>
      </w:r>
      <w:r w:rsidR="00FE77E5" w:rsidRPr="0064325D">
        <w:rPr>
          <w:rFonts w:ascii="Times New Roman" w:hAnsi="Times New Roman"/>
          <w:sz w:val="24"/>
          <w:szCs w:val="24"/>
        </w:rPr>
        <w:t xml:space="preserve">o </w:t>
      </w:r>
      <w:r w:rsidR="007132AD" w:rsidRPr="0064325D">
        <w:rPr>
          <w:rFonts w:ascii="Times New Roman" w:hAnsi="Times New Roman"/>
          <w:sz w:val="24"/>
          <w:szCs w:val="24"/>
        </w:rPr>
        <w:t>emplo</w:t>
      </w:r>
      <w:r w:rsidR="00FE77E5" w:rsidRPr="0064325D">
        <w:rPr>
          <w:rFonts w:ascii="Times New Roman" w:hAnsi="Times New Roman"/>
          <w:sz w:val="24"/>
          <w:szCs w:val="24"/>
        </w:rPr>
        <w:t>y accountants, legal counsel, property managers and/or</w:t>
      </w:r>
      <w:r w:rsidR="007132AD" w:rsidRPr="0064325D">
        <w:rPr>
          <w:rFonts w:ascii="Times New Roman" w:hAnsi="Times New Roman"/>
          <w:sz w:val="24"/>
          <w:szCs w:val="24"/>
        </w:rPr>
        <w:t xml:space="preserve"> </w:t>
      </w:r>
      <w:r w:rsidR="00FE77E5" w:rsidRPr="0064325D">
        <w:rPr>
          <w:rFonts w:ascii="Times New Roman" w:hAnsi="Times New Roman"/>
          <w:sz w:val="24"/>
          <w:szCs w:val="24"/>
        </w:rPr>
        <w:t>other parties to perform services for Company and to compensate them from</w:t>
      </w:r>
      <w:r w:rsidR="007132AD" w:rsidRPr="0064325D">
        <w:rPr>
          <w:rFonts w:ascii="Times New Roman" w:hAnsi="Times New Roman"/>
          <w:sz w:val="24"/>
          <w:szCs w:val="24"/>
        </w:rPr>
        <w:t xml:space="preserve"> </w:t>
      </w:r>
      <w:r w:rsidR="000D6B4B" w:rsidRPr="0064325D">
        <w:rPr>
          <w:rFonts w:ascii="Times New Roman" w:hAnsi="Times New Roman"/>
          <w:sz w:val="24"/>
          <w:szCs w:val="24"/>
        </w:rPr>
        <w:t>Company funds.</w:t>
      </w:r>
    </w:p>
    <w:p w14:paraId="3D7DD43B" w14:textId="77777777" w:rsidR="0064325D" w:rsidRDefault="0064325D" w:rsidP="0064325D">
      <w:pPr>
        <w:autoSpaceDE w:val="0"/>
        <w:autoSpaceDN w:val="0"/>
        <w:adjustRightInd w:val="0"/>
        <w:spacing w:after="0" w:line="240" w:lineRule="auto"/>
        <w:jc w:val="both"/>
        <w:rPr>
          <w:rFonts w:ascii="Times New Roman" w:hAnsi="Times New Roman"/>
          <w:sz w:val="24"/>
          <w:szCs w:val="24"/>
        </w:rPr>
      </w:pPr>
    </w:p>
    <w:p w14:paraId="221E2455" w14:textId="17951AD1" w:rsidR="0064325D" w:rsidRDefault="0036086E" w:rsidP="00921EC7">
      <w:pPr>
        <w:numPr>
          <w:ilvl w:val="0"/>
          <w:numId w:val="7"/>
        </w:numPr>
        <w:tabs>
          <w:tab w:val="clear" w:pos="7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t</w:t>
      </w:r>
      <w:r w:rsidR="00FE77E5" w:rsidRPr="0064325D">
        <w:rPr>
          <w:rFonts w:ascii="Times New Roman" w:hAnsi="Times New Roman"/>
          <w:sz w:val="24"/>
          <w:szCs w:val="24"/>
        </w:rPr>
        <w:t>o be licensed as an</w:t>
      </w:r>
      <w:r w:rsidR="006E4E5E" w:rsidRPr="0064325D">
        <w:rPr>
          <w:rFonts w:ascii="Times New Roman" w:hAnsi="Times New Roman"/>
          <w:sz w:val="24"/>
          <w:szCs w:val="24"/>
        </w:rPr>
        <w:t>d serve as a general contractor.</w:t>
      </w:r>
    </w:p>
    <w:p w14:paraId="0A314778" w14:textId="77777777" w:rsidR="0064325D" w:rsidRDefault="0064325D" w:rsidP="0064325D">
      <w:pPr>
        <w:autoSpaceDE w:val="0"/>
        <w:autoSpaceDN w:val="0"/>
        <w:adjustRightInd w:val="0"/>
        <w:spacing w:after="0" w:line="240" w:lineRule="auto"/>
        <w:ind w:left="1440"/>
        <w:jc w:val="both"/>
        <w:rPr>
          <w:rFonts w:ascii="Times New Roman" w:hAnsi="Times New Roman"/>
          <w:sz w:val="24"/>
          <w:szCs w:val="24"/>
        </w:rPr>
      </w:pPr>
    </w:p>
    <w:p w14:paraId="7B2EA16E" w14:textId="0423992D" w:rsidR="006E4E5E" w:rsidRPr="0064325D" w:rsidRDefault="0036086E" w:rsidP="00921EC7">
      <w:pPr>
        <w:numPr>
          <w:ilvl w:val="0"/>
          <w:numId w:val="7"/>
        </w:numPr>
        <w:tabs>
          <w:tab w:val="clear" w:pos="72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t</w:t>
      </w:r>
      <w:r w:rsidR="00FE77E5" w:rsidRPr="0064325D">
        <w:rPr>
          <w:rFonts w:ascii="Times New Roman" w:hAnsi="Times New Roman"/>
          <w:sz w:val="24"/>
          <w:szCs w:val="24"/>
        </w:rPr>
        <w:t xml:space="preserve">o </w:t>
      </w:r>
      <w:proofErr w:type="gramStart"/>
      <w:r w:rsidR="00FE77E5" w:rsidRPr="0064325D">
        <w:rPr>
          <w:rFonts w:ascii="Times New Roman" w:hAnsi="Times New Roman"/>
          <w:sz w:val="24"/>
          <w:szCs w:val="24"/>
        </w:rPr>
        <w:t>enter into</w:t>
      </w:r>
      <w:proofErr w:type="gramEnd"/>
      <w:r w:rsidR="00FE77E5" w:rsidRPr="0064325D">
        <w:rPr>
          <w:rFonts w:ascii="Times New Roman" w:hAnsi="Times New Roman"/>
          <w:sz w:val="24"/>
          <w:szCs w:val="24"/>
        </w:rPr>
        <w:t xml:space="preserve"> leases,</w:t>
      </w:r>
      <w:r w:rsidR="007132AD" w:rsidRPr="0064325D">
        <w:rPr>
          <w:rFonts w:ascii="Times New Roman" w:hAnsi="Times New Roman"/>
          <w:sz w:val="24"/>
          <w:szCs w:val="24"/>
        </w:rPr>
        <w:t xml:space="preserve"> </w:t>
      </w:r>
      <w:r w:rsidR="00FE77E5" w:rsidRPr="0064325D">
        <w:rPr>
          <w:rFonts w:ascii="Times New Roman" w:hAnsi="Times New Roman"/>
          <w:sz w:val="24"/>
          <w:szCs w:val="24"/>
        </w:rPr>
        <w:t>contracts, construction contracts, property</w:t>
      </w:r>
      <w:r w:rsidR="007132AD" w:rsidRPr="0064325D">
        <w:rPr>
          <w:rFonts w:ascii="Times New Roman" w:hAnsi="Times New Roman"/>
          <w:sz w:val="24"/>
          <w:szCs w:val="24"/>
        </w:rPr>
        <w:t xml:space="preserve"> </w:t>
      </w:r>
      <w:r w:rsidR="00FE77E5" w:rsidRPr="0064325D">
        <w:rPr>
          <w:rFonts w:ascii="Times New Roman" w:hAnsi="Times New Roman"/>
          <w:sz w:val="24"/>
          <w:szCs w:val="24"/>
        </w:rPr>
        <w:t>management agreements and other agre</w:t>
      </w:r>
      <w:r w:rsidR="006E4E5E" w:rsidRPr="0064325D">
        <w:rPr>
          <w:rFonts w:ascii="Times New Roman" w:hAnsi="Times New Roman"/>
          <w:sz w:val="24"/>
          <w:szCs w:val="24"/>
        </w:rPr>
        <w:t xml:space="preserve">ements on behalf of </w:t>
      </w:r>
      <w:proofErr w:type="gramStart"/>
      <w:r w:rsidR="006E4E5E" w:rsidRPr="0064325D">
        <w:rPr>
          <w:rFonts w:ascii="Times New Roman" w:hAnsi="Times New Roman"/>
          <w:sz w:val="24"/>
          <w:szCs w:val="24"/>
        </w:rPr>
        <w:t>Company</w:t>
      </w:r>
      <w:proofErr w:type="gramEnd"/>
      <w:r w:rsidR="006E4E5E" w:rsidRPr="0064325D">
        <w:rPr>
          <w:rFonts w:ascii="Times New Roman" w:hAnsi="Times New Roman"/>
          <w:sz w:val="24"/>
          <w:szCs w:val="24"/>
        </w:rPr>
        <w:t>.</w:t>
      </w:r>
    </w:p>
    <w:p w14:paraId="66498CA1" w14:textId="77777777" w:rsidR="0064325D" w:rsidRDefault="0064325D" w:rsidP="0064325D">
      <w:pPr>
        <w:autoSpaceDE w:val="0"/>
        <w:autoSpaceDN w:val="0"/>
        <w:adjustRightInd w:val="0"/>
        <w:spacing w:after="0" w:line="240" w:lineRule="auto"/>
        <w:ind w:left="1440"/>
        <w:jc w:val="both"/>
        <w:rPr>
          <w:rFonts w:ascii="Times New Roman" w:hAnsi="Times New Roman"/>
          <w:sz w:val="24"/>
          <w:szCs w:val="24"/>
        </w:rPr>
      </w:pPr>
    </w:p>
    <w:p w14:paraId="46F3F544" w14:textId="02D39F5D" w:rsidR="00714446" w:rsidRPr="0064325D" w:rsidRDefault="0036086E" w:rsidP="00921EC7">
      <w:pPr>
        <w:numPr>
          <w:ilvl w:val="0"/>
          <w:numId w:val="7"/>
        </w:numPr>
        <w:tabs>
          <w:tab w:val="clear" w:pos="720"/>
        </w:tabs>
        <w:autoSpaceDE w:val="0"/>
        <w:autoSpaceDN w:val="0"/>
        <w:adjustRightInd w:val="0"/>
        <w:spacing w:after="0" w:line="240" w:lineRule="auto"/>
        <w:ind w:left="1440" w:hanging="720"/>
        <w:jc w:val="both"/>
        <w:rPr>
          <w:rFonts w:ascii="Times New Roman" w:hAnsi="Times New Roman"/>
          <w:sz w:val="24"/>
          <w:szCs w:val="24"/>
        </w:rPr>
      </w:pPr>
      <w:r>
        <w:rPr>
          <w:rFonts w:ascii="Times New Roman" w:hAnsi="Times New Roman"/>
          <w:sz w:val="24"/>
          <w:szCs w:val="24"/>
        </w:rPr>
        <w:t>t</w:t>
      </w:r>
      <w:r w:rsidR="00FE77E5" w:rsidRPr="0064325D">
        <w:rPr>
          <w:rFonts w:ascii="Times New Roman" w:hAnsi="Times New Roman"/>
          <w:sz w:val="24"/>
          <w:szCs w:val="24"/>
        </w:rPr>
        <w:t>o do and perform all other acts as may be necessary or appropriate</w:t>
      </w:r>
      <w:r w:rsidR="007132AD" w:rsidRPr="0064325D">
        <w:rPr>
          <w:rFonts w:ascii="Times New Roman" w:hAnsi="Times New Roman"/>
          <w:sz w:val="24"/>
          <w:szCs w:val="24"/>
        </w:rPr>
        <w:t xml:space="preserve"> </w:t>
      </w:r>
      <w:r w:rsidR="00FE77E5" w:rsidRPr="0064325D">
        <w:rPr>
          <w:rFonts w:ascii="Times New Roman" w:hAnsi="Times New Roman"/>
          <w:sz w:val="24"/>
          <w:szCs w:val="24"/>
        </w:rPr>
        <w:t>to conduct Company's business.</w:t>
      </w:r>
      <w:r w:rsidR="007132AD" w:rsidRPr="0064325D">
        <w:rPr>
          <w:rFonts w:ascii="Times New Roman" w:hAnsi="Times New Roman"/>
          <w:sz w:val="24"/>
          <w:szCs w:val="24"/>
        </w:rPr>
        <w:t xml:space="preserve"> </w:t>
      </w:r>
    </w:p>
    <w:p w14:paraId="181518BB" w14:textId="77777777" w:rsidR="00714446" w:rsidRPr="00E566A0" w:rsidRDefault="00714446" w:rsidP="008A45C3">
      <w:pPr>
        <w:autoSpaceDE w:val="0"/>
        <w:autoSpaceDN w:val="0"/>
        <w:adjustRightInd w:val="0"/>
        <w:spacing w:after="0" w:line="240" w:lineRule="auto"/>
        <w:ind w:left="360"/>
        <w:rPr>
          <w:rFonts w:ascii="Times New Roman" w:hAnsi="Times New Roman"/>
          <w:sz w:val="24"/>
          <w:szCs w:val="24"/>
        </w:rPr>
      </w:pPr>
    </w:p>
    <w:p w14:paraId="7C628E67" w14:textId="3722BC8F" w:rsidR="00714446" w:rsidRPr="00E566A0" w:rsidRDefault="00B02016" w:rsidP="005826E5">
      <w:pPr>
        <w:autoSpaceDE w:val="0"/>
        <w:autoSpaceDN w:val="0"/>
        <w:adjustRightInd w:val="0"/>
        <w:spacing w:after="0" w:line="240" w:lineRule="auto"/>
        <w:ind w:firstLine="720"/>
        <w:jc w:val="both"/>
        <w:rPr>
          <w:rFonts w:ascii="Times New Roman" w:hAnsi="Times New Roman"/>
          <w:sz w:val="24"/>
          <w:szCs w:val="24"/>
        </w:rPr>
      </w:pPr>
      <w:r>
        <w:rPr>
          <w:rFonts w:ascii="Times New Roman" w:hAnsi="Times New Roman"/>
          <w:sz w:val="24"/>
          <w:szCs w:val="24"/>
        </w:rPr>
        <w:t xml:space="preserve">The Managers </w:t>
      </w:r>
      <w:r w:rsidR="00FE77E5" w:rsidRPr="00E566A0">
        <w:rPr>
          <w:rFonts w:ascii="Times New Roman" w:hAnsi="Times New Roman"/>
          <w:sz w:val="24"/>
          <w:szCs w:val="24"/>
        </w:rPr>
        <w:t>of Company</w:t>
      </w:r>
      <w:r>
        <w:rPr>
          <w:rFonts w:ascii="Times New Roman" w:hAnsi="Times New Roman"/>
          <w:sz w:val="24"/>
          <w:szCs w:val="24"/>
        </w:rPr>
        <w:t xml:space="preserve"> </w:t>
      </w:r>
      <w:r w:rsidR="00FE77E5" w:rsidRPr="00E566A0">
        <w:rPr>
          <w:rFonts w:ascii="Times New Roman" w:hAnsi="Times New Roman"/>
          <w:sz w:val="24"/>
          <w:szCs w:val="24"/>
        </w:rPr>
        <w:t>shall execute on behalf of Company all</w:t>
      </w:r>
      <w:r w:rsidR="007132AD" w:rsidRPr="00E566A0">
        <w:rPr>
          <w:rFonts w:ascii="Times New Roman" w:hAnsi="Times New Roman"/>
          <w:sz w:val="24"/>
          <w:szCs w:val="24"/>
        </w:rPr>
        <w:t xml:space="preserve"> </w:t>
      </w:r>
      <w:r w:rsidR="00FE77E5" w:rsidRPr="00E566A0">
        <w:rPr>
          <w:rFonts w:ascii="Times New Roman" w:hAnsi="Times New Roman"/>
          <w:sz w:val="24"/>
          <w:szCs w:val="24"/>
        </w:rPr>
        <w:t>agreements, contracts, instruments and documents, including, without limitation,</w:t>
      </w:r>
      <w:r w:rsidR="007132AD" w:rsidRPr="00E566A0">
        <w:rPr>
          <w:rFonts w:ascii="Times New Roman" w:hAnsi="Times New Roman"/>
          <w:sz w:val="24"/>
          <w:szCs w:val="24"/>
        </w:rPr>
        <w:t xml:space="preserve"> </w:t>
      </w:r>
      <w:r w:rsidR="00FE77E5" w:rsidRPr="00E566A0">
        <w:rPr>
          <w:rFonts w:ascii="Times New Roman" w:hAnsi="Times New Roman"/>
          <w:sz w:val="24"/>
          <w:szCs w:val="24"/>
        </w:rPr>
        <w:t>checks, drafts, notes and other negotiable instruments, mortgages or deeds of trust,</w:t>
      </w:r>
      <w:r w:rsidR="007132AD" w:rsidRPr="00E566A0">
        <w:rPr>
          <w:rFonts w:ascii="Times New Roman" w:hAnsi="Times New Roman"/>
          <w:sz w:val="24"/>
          <w:szCs w:val="24"/>
        </w:rPr>
        <w:t xml:space="preserve"> </w:t>
      </w:r>
      <w:r w:rsidR="00FE77E5" w:rsidRPr="00E566A0">
        <w:rPr>
          <w:rFonts w:ascii="Times New Roman" w:hAnsi="Times New Roman"/>
          <w:sz w:val="24"/>
          <w:szCs w:val="24"/>
        </w:rPr>
        <w:t>security agreements, financing statements, documents providing for the acquisition,</w:t>
      </w:r>
      <w:r w:rsidR="007132AD" w:rsidRPr="00E566A0">
        <w:rPr>
          <w:rFonts w:ascii="Times New Roman" w:hAnsi="Times New Roman"/>
          <w:sz w:val="24"/>
          <w:szCs w:val="24"/>
        </w:rPr>
        <w:t xml:space="preserve"> </w:t>
      </w:r>
      <w:r w:rsidR="00FE77E5" w:rsidRPr="00E566A0">
        <w:rPr>
          <w:rFonts w:ascii="Times New Roman" w:hAnsi="Times New Roman"/>
          <w:sz w:val="24"/>
          <w:szCs w:val="24"/>
        </w:rPr>
        <w:t>mortgage or disposition of Company's property, assignments, bills of sale, leases,</w:t>
      </w:r>
      <w:r w:rsidR="007132AD" w:rsidRPr="00E566A0">
        <w:rPr>
          <w:rFonts w:ascii="Times New Roman" w:hAnsi="Times New Roman"/>
          <w:sz w:val="24"/>
          <w:szCs w:val="24"/>
        </w:rPr>
        <w:t xml:space="preserve"> </w:t>
      </w:r>
      <w:r w:rsidR="00FE77E5" w:rsidRPr="00E566A0">
        <w:rPr>
          <w:rFonts w:ascii="Times New Roman" w:hAnsi="Times New Roman"/>
          <w:sz w:val="24"/>
          <w:szCs w:val="24"/>
        </w:rPr>
        <w:t>contracts, partnership agreements, operating agreements of other limited liability</w:t>
      </w:r>
      <w:r w:rsidR="007132AD" w:rsidRPr="00E566A0">
        <w:rPr>
          <w:rFonts w:ascii="Times New Roman" w:hAnsi="Times New Roman"/>
          <w:sz w:val="24"/>
          <w:szCs w:val="24"/>
        </w:rPr>
        <w:t xml:space="preserve"> </w:t>
      </w:r>
      <w:r w:rsidR="00FE77E5" w:rsidRPr="00E566A0">
        <w:rPr>
          <w:rFonts w:ascii="Times New Roman" w:hAnsi="Times New Roman"/>
          <w:sz w:val="24"/>
          <w:szCs w:val="24"/>
        </w:rPr>
        <w:t>companies, and any other instruments, agreements or documents desirable and/or</w:t>
      </w:r>
      <w:r w:rsidR="007132AD" w:rsidRPr="00E566A0">
        <w:rPr>
          <w:rFonts w:ascii="Times New Roman" w:hAnsi="Times New Roman"/>
          <w:sz w:val="24"/>
          <w:szCs w:val="24"/>
        </w:rPr>
        <w:t xml:space="preserve"> </w:t>
      </w:r>
      <w:r w:rsidR="00FE77E5" w:rsidRPr="00E566A0">
        <w:rPr>
          <w:rFonts w:ascii="Times New Roman" w:hAnsi="Times New Roman"/>
          <w:sz w:val="24"/>
          <w:szCs w:val="24"/>
        </w:rPr>
        <w:t>necessary</w:t>
      </w:r>
      <w:r>
        <w:rPr>
          <w:rFonts w:ascii="Times New Roman" w:hAnsi="Times New Roman"/>
          <w:sz w:val="24"/>
          <w:szCs w:val="24"/>
        </w:rPr>
        <w:t>,</w:t>
      </w:r>
      <w:r w:rsidR="00FE77E5" w:rsidRPr="00E566A0">
        <w:rPr>
          <w:rFonts w:ascii="Times New Roman" w:hAnsi="Times New Roman"/>
          <w:sz w:val="24"/>
          <w:szCs w:val="24"/>
        </w:rPr>
        <w:t xml:space="preserve"> in the sole opinion and discretion of </w:t>
      </w:r>
      <w:r w:rsidR="005826E5">
        <w:rPr>
          <w:rFonts w:ascii="Times New Roman" w:hAnsi="Times New Roman"/>
          <w:sz w:val="24"/>
          <w:szCs w:val="24"/>
        </w:rPr>
        <w:t xml:space="preserve">the </w:t>
      </w:r>
      <w:r w:rsidR="00FE77E5" w:rsidRPr="00E566A0">
        <w:rPr>
          <w:rFonts w:ascii="Times New Roman" w:hAnsi="Times New Roman"/>
          <w:sz w:val="24"/>
          <w:szCs w:val="24"/>
        </w:rPr>
        <w:t>Manager</w:t>
      </w:r>
      <w:r w:rsidR="005826E5">
        <w:rPr>
          <w:rFonts w:ascii="Times New Roman" w:hAnsi="Times New Roman"/>
          <w:sz w:val="24"/>
          <w:szCs w:val="24"/>
        </w:rPr>
        <w:t>s</w:t>
      </w:r>
      <w:r w:rsidR="00FE77E5" w:rsidRPr="00E566A0">
        <w:rPr>
          <w:rFonts w:ascii="Times New Roman" w:hAnsi="Times New Roman"/>
          <w:sz w:val="24"/>
          <w:szCs w:val="24"/>
        </w:rPr>
        <w:t>, to do the business of Company.</w:t>
      </w:r>
    </w:p>
    <w:p w14:paraId="6BFE08C4"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0BA33115" w14:textId="51846187" w:rsidR="00FE77E5" w:rsidRPr="00E566A0" w:rsidRDefault="00FE77E5" w:rsidP="005826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Unless authorized in writing by </w:t>
      </w:r>
      <w:r w:rsidR="00410363">
        <w:rPr>
          <w:rFonts w:ascii="Times New Roman" w:hAnsi="Times New Roman"/>
          <w:sz w:val="24"/>
          <w:szCs w:val="24"/>
        </w:rPr>
        <w:t xml:space="preserve">the Board of </w:t>
      </w:r>
      <w:r w:rsidRPr="00E566A0">
        <w:rPr>
          <w:rFonts w:ascii="Times New Roman" w:hAnsi="Times New Roman"/>
          <w:sz w:val="24"/>
          <w:szCs w:val="24"/>
        </w:rPr>
        <w:t>Manager</w:t>
      </w:r>
      <w:r w:rsidR="005826E5">
        <w:rPr>
          <w:rFonts w:ascii="Times New Roman" w:hAnsi="Times New Roman"/>
          <w:sz w:val="24"/>
          <w:szCs w:val="24"/>
        </w:rPr>
        <w:t>s</w:t>
      </w:r>
      <w:r w:rsidRPr="00E566A0">
        <w:rPr>
          <w:rFonts w:ascii="Times New Roman" w:hAnsi="Times New Roman"/>
          <w:sz w:val="24"/>
          <w:szCs w:val="24"/>
        </w:rPr>
        <w:t xml:space="preserve">, </w:t>
      </w:r>
      <w:r w:rsidR="005826E5">
        <w:rPr>
          <w:rFonts w:ascii="Times New Roman" w:hAnsi="Times New Roman"/>
          <w:sz w:val="24"/>
          <w:szCs w:val="24"/>
        </w:rPr>
        <w:t xml:space="preserve">no </w:t>
      </w:r>
      <w:r w:rsidRPr="00E566A0">
        <w:rPr>
          <w:rFonts w:ascii="Times New Roman" w:hAnsi="Times New Roman"/>
          <w:sz w:val="24"/>
          <w:szCs w:val="24"/>
        </w:rPr>
        <w:t xml:space="preserve">employee or other agent of Company shall have any power or authority to bind Company in any way. No Member </w:t>
      </w:r>
      <w:r w:rsidR="007132AD" w:rsidRPr="00E566A0">
        <w:rPr>
          <w:rFonts w:ascii="Times New Roman" w:hAnsi="Times New Roman"/>
          <w:sz w:val="24"/>
          <w:szCs w:val="24"/>
        </w:rPr>
        <w:t>shall</w:t>
      </w:r>
      <w:r w:rsidRPr="00E566A0">
        <w:rPr>
          <w:rFonts w:ascii="Times New Roman" w:hAnsi="Times New Roman"/>
          <w:sz w:val="24"/>
          <w:szCs w:val="24"/>
        </w:rPr>
        <w:t xml:space="preserve"> have any power or authority to bind Company unless the Member has been specifically duly authorized in writing by</w:t>
      </w:r>
      <w:r w:rsidR="007132AD" w:rsidRPr="00E566A0">
        <w:rPr>
          <w:rFonts w:ascii="Times New Roman" w:hAnsi="Times New Roman"/>
          <w:sz w:val="24"/>
          <w:szCs w:val="24"/>
        </w:rPr>
        <w:t xml:space="preserve"> </w:t>
      </w:r>
      <w:r w:rsidR="00410363">
        <w:rPr>
          <w:rFonts w:ascii="Times New Roman" w:hAnsi="Times New Roman"/>
          <w:sz w:val="24"/>
          <w:szCs w:val="24"/>
        </w:rPr>
        <w:t xml:space="preserve">the Board of </w:t>
      </w:r>
      <w:r w:rsidRPr="00E566A0">
        <w:rPr>
          <w:rFonts w:ascii="Times New Roman" w:hAnsi="Times New Roman"/>
          <w:sz w:val="24"/>
          <w:szCs w:val="24"/>
        </w:rPr>
        <w:t>Manager</w:t>
      </w:r>
      <w:r w:rsidR="005826E5">
        <w:rPr>
          <w:rFonts w:ascii="Times New Roman" w:hAnsi="Times New Roman"/>
          <w:sz w:val="24"/>
          <w:szCs w:val="24"/>
        </w:rPr>
        <w:t>s</w:t>
      </w:r>
      <w:r w:rsidRPr="00E566A0">
        <w:rPr>
          <w:rFonts w:ascii="Times New Roman" w:hAnsi="Times New Roman"/>
          <w:sz w:val="24"/>
          <w:szCs w:val="24"/>
        </w:rPr>
        <w:t xml:space="preserve"> to act as an agent of Company.</w:t>
      </w:r>
    </w:p>
    <w:p w14:paraId="0E9E9912"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724FEE18" w14:textId="25C2F96E" w:rsidR="00D20495" w:rsidRDefault="00FE77E5" w:rsidP="005826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5826E5">
        <w:rPr>
          <w:rFonts w:ascii="Times New Roman" w:hAnsi="Times New Roman"/>
          <w:sz w:val="24"/>
          <w:szCs w:val="24"/>
        </w:rPr>
        <w:t>6.</w:t>
      </w:r>
      <w:r w:rsidRPr="00E566A0">
        <w:rPr>
          <w:rFonts w:ascii="Times New Roman" w:hAnsi="Times New Roman"/>
          <w:sz w:val="24"/>
          <w:szCs w:val="24"/>
        </w:rPr>
        <w:t>4.</w:t>
      </w:r>
      <w:r w:rsidR="00FF2BE0">
        <w:rPr>
          <w:rFonts w:ascii="Times New Roman" w:hAnsi="Times New Roman"/>
          <w:sz w:val="24"/>
          <w:szCs w:val="24"/>
        </w:rPr>
        <w:tab/>
      </w:r>
      <w:r w:rsidRPr="005826E5">
        <w:rPr>
          <w:rFonts w:ascii="Times New Roman" w:hAnsi="Times New Roman"/>
          <w:sz w:val="24"/>
          <w:szCs w:val="24"/>
          <w:u w:val="single"/>
        </w:rPr>
        <w:t>Restrictions on Authority of Manager</w:t>
      </w:r>
      <w:r w:rsidR="005826E5" w:rsidRPr="005826E5">
        <w:rPr>
          <w:rFonts w:ascii="Times New Roman" w:hAnsi="Times New Roman"/>
          <w:sz w:val="24"/>
          <w:szCs w:val="24"/>
          <w:u w:val="single"/>
        </w:rPr>
        <w:t>s</w:t>
      </w:r>
      <w:r w:rsidRPr="00E566A0">
        <w:rPr>
          <w:rFonts w:ascii="Times New Roman" w:hAnsi="Times New Roman"/>
          <w:sz w:val="24"/>
          <w:szCs w:val="24"/>
        </w:rPr>
        <w:t>.</w:t>
      </w:r>
      <w:r w:rsidR="005826E5">
        <w:rPr>
          <w:rFonts w:ascii="Times New Roman" w:hAnsi="Times New Roman"/>
          <w:sz w:val="24"/>
          <w:szCs w:val="24"/>
        </w:rPr>
        <w:t xml:space="preserve"> </w:t>
      </w:r>
      <w:r w:rsidRPr="00E566A0">
        <w:rPr>
          <w:rFonts w:ascii="Times New Roman" w:hAnsi="Times New Roman"/>
          <w:sz w:val="24"/>
          <w:szCs w:val="24"/>
        </w:rPr>
        <w:t>Manager</w:t>
      </w:r>
      <w:r w:rsidR="005826E5">
        <w:rPr>
          <w:rFonts w:ascii="Times New Roman" w:hAnsi="Times New Roman"/>
          <w:sz w:val="24"/>
          <w:szCs w:val="24"/>
        </w:rPr>
        <w:t>s</w:t>
      </w:r>
      <w:r w:rsidRPr="00E566A0">
        <w:rPr>
          <w:rFonts w:ascii="Times New Roman" w:hAnsi="Times New Roman"/>
          <w:sz w:val="24"/>
          <w:szCs w:val="24"/>
        </w:rPr>
        <w:t xml:space="preserve"> shall not have the authority to do any of the following acts</w:t>
      </w:r>
      <w:r w:rsidR="007132AD" w:rsidRPr="00E566A0">
        <w:rPr>
          <w:rFonts w:ascii="Times New Roman" w:hAnsi="Times New Roman"/>
          <w:sz w:val="24"/>
          <w:szCs w:val="24"/>
        </w:rPr>
        <w:t xml:space="preserve"> </w:t>
      </w:r>
      <w:r w:rsidRPr="00E566A0">
        <w:rPr>
          <w:rFonts w:ascii="Times New Roman" w:hAnsi="Times New Roman"/>
          <w:sz w:val="24"/>
          <w:szCs w:val="24"/>
        </w:rPr>
        <w:t xml:space="preserve">without the </w:t>
      </w:r>
      <w:r w:rsidR="00410363">
        <w:rPr>
          <w:rFonts w:ascii="Times New Roman" w:hAnsi="Times New Roman"/>
          <w:sz w:val="24"/>
          <w:szCs w:val="24"/>
        </w:rPr>
        <w:t xml:space="preserve">Majority </w:t>
      </w:r>
      <w:r w:rsidRPr="009E072B">
        <w:rPr>
          <w:rFonts w:ascii="Times New Roman" w:hAnsi="Times New Roman"/>
          <w:sz w:val="24"/>
          <w:szCs w:val="24"/>
        </w:rPr>
        <w:t xml:space="preserve">Vote of the </w:t>
      </w:r>
      <w:ins w:id="196" w:author="Suzanne DuBose" w:date="2024-07-18T18:22:00Z" w16du:dateUtc="2024-07-19T00:22:00Z">
        <w:r w:rsidR="00005106">
          <w:rPr>
            <w:rFonts w:ascii="Times New Roman" w:hAnsi="Times New Roman"/>
            <w:sz w:val="24"/>
            <w:szCs w:val="24"/>
          </w:rPr>
          <w:t xml:space="preserve">Class A </w:t>
        </w:r>
      </w:ins>
      <w:r w:rsidRPr="009E072B">
        <w:rPr>
          <w:rFonts w:ascii="Times New Roman" w:hAnsi="Times New Roman"/>
          <w:sz w:val="24"/>
          <w:szCs w:val="24"/>
        </w:rPr>
        <w:t>Members</w:t>
      </w:r>
      <w:r w:rsidRPr="00E566A0">
        <w:rPr>
          <w:rFonts w:ascii="Times New Roman" w:hAnsi="Times New Roman"/>
          <w:sz w:val="24"/>
          <w:szCs w:val="24"/>
        </w:rPr>
        <w:t>:</w:t>
      </w:r>
      <w:r w:rsidR="007132AD" w:rsidRPr="00E566A0">
        <w:rPr>
          <w:rFonts w:ascii="Times New Roman" w:hAnsi="Times New Roman"/>
          <w:sz w:val="24"/>
          <w:szCs w:val="24"/>
        </w:rPr>
        <w:t xml:space="preserve"> </w:t>
      </w:r>
    </w:p>
    <w:p w14:paraId="2631E065" w14:textId="77777777" w:rsidR="005826E5" w:rsidRPr="00E566A0" w:rsidRDefault="005826E5" w:rsidP="005826E5">
      <w:pPr>
        <w:autoSpaceDE w:val="0"/>
        <w:autoSpaceDN w:val="0"/>
        <w:adjustRightInd w:val="0"/>
        <w:spacing w:after="0" w:line="240" w:lineRule="auto"/>
        <w:ind w:firstLine="720"/>
        <w:rPr>
          <w:rFonts w:ascii="Times New Roman" w:hAnsi="Times New Roman"/>
          <w:sz w:val="24"/>
          <w:szCs w:val="24"/>
        </w:rPr>
      </w:pPr>
    </w:p>
    <w:p w14:paraId="7F6E0EEB" w14:textId="7CA0B419" w:rsidR="00D20495" w:rsidRDefault="0036086E" w:rsidP="00921EC7">
      <w:pPr>
        <w:numPr>
          <w:ilvl w:val="0"/>
          <w:numId w:val="8"/>
        </w:numPr>
        <w:tabs>
          <w:tab w:val="clear" w:pos="720"/>
        </w:tabs>
        <w:autoSpaceDE w:val="0"/>
        <w:autoSpaceDN w:val="0"/>
        <w:adjustRightInd w:val="0"/>
        <w:spacing w:after="0" w:line="240" w:lineRule="auto"/>
        <w:ind w:left="1440" w:hanging="720"/>
        <w:jc w:val="both"/>
        <w:rPr>
          <w:rFonts w:ascii="Times New Roman" w:hAnsi="Times New Roman"/>
          <w:sz w:val="24"/>
          <w:szCs w:val="24"/>
        </w:rPr>
      </w:pPr>
      <w:r>
        <w:rPr>
          <w:rFonts w:ascii="Times New Roman" w:hAnsi="Times New Roman"/>
          <w:sz w:val="24"/>
          <w:szCs w:val="24"/>
        </w:rPr>
        <w:t>c</w:t>
      </w:r>
      <w:r w:rsidR="00FE77E5" w:rsidRPr="00E566A0">
        <w:rPr>
          <w:rFonts w:ascii="Times New Roman" w:hAnsi="Times New Roman"/>
          <w:sz w:val="24"/>
          <w:szCs w:val="24"/>
        </w:rPr>
        <w:t>ause or permit Company to engage in any activity that is not</w:t>
      </w:r>
      <w:r w:rsidR="007132AD" w:rsidRPr="00E566A0">
        <w:rPr>
          <w:rFonts w:ascii="Times New Roman" w:hAnsi="Times New Roman"/>
          <w:sz w:val="24"/>
          <w:szCs w:val="24"/>
        </w:rPr>
        <w:t xml:space="preserve"> </w:t>
      </w:r>
      <w:r w:rsidR="00FE77E5" w:rsidRPr="00E566A0">
        <w:rPr>
          <w:rFonts w:ascii="Times New Roman" w:hAnsi="Times New Roman"/>
          <w:sz w:val="24"/>
          <w:szCs w:val="24"/>
        </w:rPr>
        <w:t>consistent w</w:t>
      </w:r>
      <w:r w:rsidR="00D20495" w:rsidRPr="00E566A0">
        <w:rPr>
          <w:rFonts w:ascii="Times New Roman" w:hAnsi="Times New Roman"/>
          <w:sz w:val="24"/>
          <w:szCs w:val="24"/>
        </w:rPr>
        <w:t>ith the purposes of Company.</w:t>
      </w:r>
    </w:p>
    <w:p w14:paraId="09162233" w14:textId="77777777" w:rsidR="002F1296" w:rsidRDefault="002F1296" w:rsidP="002F1296">
      <w:pPr>
        <w:autoSpaceDE w:val="0"/>
        <w:autoSpaceDN w:val="0"/>
        <w:adjustRightInd w:val="0"/>
        <w:spacing w:after="0" w:line="240" w:lineRule="auto"/>
        <w:ind w:left="1980"/>
        <w:jc w:val="both"/>
        <w:rPr>
          <w:rFonts w:ascii="Times New Roman" w:hAnsi="Times New Roman"/>
          <w:sz w:val="24"/>
          <w:szCs w:val="24"/>
        </w:rPr>
      </w:pPr>
    </w:p>
    <w:p w14:paraId="3C3F457B" w14:textId="37673F87" w:rsidR="00D20495" w:rsidRDefault="0036086E" w:rsidP="00921EC7">
      <w:pPr>
        <w:numPr>
          <w:ilvl w:val="0"/>
          <w:numId w:val="8"/>
        </w:numPr>
        <w:tabs>
          <w:tab w:val="clear" w:pos="720"/>
        </w:tabs>
        <w:autoSpaceDE w:val="0"/>
        <w:autoSpaceDN w:val="0"/>
        <w:adjustRightInd w:val="0"/>
        <w:spacing w:after="0" w:line="240" w:lineRule="auto"/>
        <w:ind w:left="1440" w:hanging="720"/>
        <w:jc w:val="both"/>
        <w:rPr>
          <w:rFonts w:ascii="Times New Roman" w:hAnsi="Times New Roman"/>
          <w:sz w:val="24"/>
          <w:szCs w:val="24"/>
        </w:rPr>
      </w:pPr>
      <w:r>
        <w:rPr>
          <w:rFonts w:ascii="Times New Roman" w:hAnsi="Times New Roman"/>
          <w:sz w:val="24"/>
          <w:szCs w:val="24"/>
        </w:rPr>
        <w:t>k</w:t>
      </w:r>
      <w:r w:rsidR="00FE77E5" w:rsidRPr="002F1296">
        <w:rPr>
          <w:rFonts w:ascii="Times New Roman" w:hAnsi="Times New Roman"/>
          <w:sz w:val="24"/>
          <w:szCs w:val="24"/>
        </w:rPr>
        <w:t>nowingly do any act in contravention of this Agreement</w:t>
      </w:r>
      <w:r w:rsidR="00D20495" w:rsidRPr="002F1296">
        <w:rPr>
          <w:rFonts w:ascii="Times New Roman" w:hAnsi="Times New Roman"/>
          <w:sz w:val="24"/>
          <w:szCs w:val="24"/>
        </w:rPr>
        <w:t>.</w:t>
      </w:r>
    </w:p>
    <w:p w14:paraId="12F1F56C" w14:textId="77777777" w:rsidR="002F1296" w:rsidRDefault="002F1296" w:rsidP="002F1296">
      <w:pPr>
        <w:pStyle w:val="ListParagraph"/>
        <w:spacing w:after="0" w:line="240" w:lineRule="auto"/>
        <w:jc w:val="both"/>
        <w:rPr>
          <w:rFonts w:ascii="Times New Roman" w:hAnsi="Times New Roman"/>
          <w:sz w:val="24"/>
          <w:szCs w:val="24"/>
        </w:rPr>
      </w:pPr>
    </w:p>
    <w:p w14:paraId="6259601D" w14:textId="1A7382A1" w:rsidR="00D20495" w:rsidRDefault="0036086E" w:rsidP="00921EC7">
      <w:pPr>
        <w:numPr>
          <w:ilvl w:val="0"/>
          <w:numId w:val="8"/>
        </w:numPr>
        <w:tabs>
          <w:tab w:val="clear" w:pos="720"/>
        </w:tabs>
        <w:autoSpaceDE w:val="0"/>
        <w:autoSpaceDN w:val="0"/>
        <w:adjustRightInd w:val="0"/>
        <w:spacing w:after="0" w:line="240" w:lineRule="auto"/>
        <w:ind w:left="1440" w:hanging="720"/>
        <w:jc w:val="both"/>
        <w:rPr>
          <w:rFonts w:ascii="Times New Roman" w:hAnsi="Times New Roman"/>
          <w:sz w:val="24"/>
          <w:szCs w:val="24"/>
        </w:rPr>
      </w:pPr>
      <w:r>
        <w:rPr>
          <w:rFonts w:ascii="Times New Roman" w:hAnsi="Times New Roman"/>
          <w:sz w:val="24"/>
          <w:szCs w:val="24"/>
        </w:rPr>
        <w:t>k</w:t>
      </w:r>
      <w:r w:rsidR="00FE77E5" w:rsidRPr="002F1296">
        <w:rPr>
          <w:rFonts w:ascii="Times New Roman" w:hAnsi="Times New Roman"/>
          <w:sz w:val="24"/>
          <w:szCs w:val="24"/>
        </w:rPr>
        <w:t>nowingly do any act which would make it impossible for Company</w:t>
      </w:r>
      <w:r w:rsidR="007132AD" w:rsidRPr="002F1296">
        <w:rPr>
          <w:rFonts w:ascii="Times New Roman" w:hAnsi="Times New Roman"/>
          <w:sz w:val="24"/>
          <w:szCs w:val="24"/>
        </w:rPr>
        <w:t xml:space="preserve"> </w:t>
      </w:r>
      <w:r w:rsidR="00FE77E5" w:rsidRPr="002F1296">
        <w:rPr>
          <w:rFonts w:ascii="Times New Roman" w:hAnsi="Times New Roman"/>
          <w:sz w:val="24"/>
          <w:szCs w:val="24"/>
        </w:rPr>
        <w:t>to carry on the ordinary business of Company, except as otherwise provided in this</w:t>
      </w:r>
      <w:r w:rsidR="007132AD" w:rsidRPr="002F1296">
        <w:rPr>
          <w:rFonts w:ascii="Times New Roman" w:hAnsi="Times New Roman"/>
          <w:sz w:val="24"/>
          <w:szCs w:val="24"/>
        </w:rPr>
        <w:t xml:space="preserve"> </w:t>
      </w:r>
      <w:r w:rsidR="00D20495" w:rsidRPr="002F1296">
        <w:rPr>
          <w:rFonts w:ascii="Times New Roman" w:hAnsi="Times New Roman"/>
          <w:sz w:val="24"/>
          <w:szCs w:val="24"/>
        </w:rPr>
        <w:t>Agreement.</w:t>
      </w:r>
      <w:r w:rsidR="002F1296">
        <w:rPr>
          <w:rFonts w:ascii="Times New Roman" w:hAnsi="Times New Roman"/>
          <w:sz w:val="24"/>
          <w:szCs w:val="24"/>
        </w:rPr>
        <w:t xml:space="preserve"> </w:t>
      </w:r>
    </w:p>
    <w:p w14:paraId="0AEA1058" w14:textId="77777777" w:rsidR="002F1296" w:rsidRDefault="002F1296" w:rsidP="002F1296">
      <w:pPr>
        <w:autoSpaceDE w:val="0"/>
        <w:autoSpaceDN w:val="0"/>
        <w:adjustRightInd w:val="0"/>
        <w:spacing w:after="0" w:line="240" w:lineRule="auto"/>
        <w:jc w:val="both"/>
        <w:rPr>
          <w:rFonts w:ascii="Times New Roman" w:hAnsi="Times New Roman"/>
          <w:sz w:val="24"/>
          <w:szCs w:val="24"/>
        </w:rPr>
      </w:pPr>
    </w:p>
    <w:p w14:paraId="19C92FF9" w14:textId="79D45FC9" w:rsidR="00D20495" w:rsidRDefault="0036086E" w:rsidP="00921EC7">
      <w:pPr>
        <w:numPr>
          <w:ilvl w:val="0"/>
          <w:numId w:val="8"/>
        </w:numPr>
        <w:tabs>
          <w:tab w:val="clear" w:pos="720"/>
        </w:tabs>
        <w:autoSpaceDE w:val="0"/>
        <w:autoSpaceDN w:val="0"/>
        <w:adjustRightInd w:val="0"/>
        <w:spacing w:after="0" w:line="240" w:lineRule="auto"/>
        <w:ind w:left="1440" w:hanging="720"/>
        <w:jc w:val="both"/>
        <w:rPr>
          <w:rFonts w:ascii="Times New Roman" w:hAnsi="Times New Roman"/>
          <w:sz w:val="24"/>
          <w:szCs w:val="24"/>
        </w:rPr>
      </w:pPr>
      <w:r>
        <w:rPr>
          <w:rFonts w:ascii="Times New Roman" w:hAnsi="Times New Roman"/>
          <w:sz w:val="24"/>
          <w:szCs w:val="24"/>
        </w:rPr>
        <w:t>c</w:t>
      </w:r>
      <w:r w:rsidR="00FE77E5" w:rsidRPr="002F1296">
        <w:rPr>
          <w:rFonts w:ascii="Times New Roman" w:hAnsi="Times New Roman"/>
          <w:sz w:val="24"/>
          <w:szCs w:val="24"/>
        </w:rPr>
        <w:t>onfess a judgment in a mate</w:t>
      </w:r>
      <w:r w:rsidR="00D20495" w:rsidRPr="002F1296">
        <w:rPr>
          <w:rFonts w:ascii="Times New Roman" w:hAnsi="Times New Roman"/>
          <w:sz w:val="24"/>
          <w:szCs w:val="24"/>
        </w:rPr>
        <w:t>rial amount against Company.</w:t>
      </w:r>
    </w:p>
    <w:p w14:paraId="144257DC" w14:textId="77777777" w:rsidR="002F1296" w:rsidRDefault="002F1296" w:rsidP="002F1296">
      <w:pPr>
        <w:autoSpaceDE w:val="0"/>
        <w:autoSpaceDN w:val="0"/>
        <w:adjustRightInd w:val="0"/>
        <w:spacing w:after="0" w:line="240" w:lineRule="auto"/>
        <w:jc w:val="both"/>
        <w:rPr>
          <w:rFonts w:ascii="Times New Roman" w:hAnsi="Times New Roman"/>
          <w:sz w:val="24"/>
          <w:szCs w:val="24"/>
        </w:rPr>
      </w:pPr>
    </w:p>
    <w:p w14:paraId="56422B76" w14:textId="325DE07D" w:rsidR="00D20495" w:rsidRDefault="0036086E" w:rsidP="00921EC7">
      <w:pPr>
        <w:numPr>
          <w:ilvl w:val="0"/>
          <w:numId w:val="8"/>
        </w:numPr>
        <w:tabs>
          <w:tab w:val="clear" w:pos="720"/>
        </w:tabs>
        <w:autoSpaceDE w:val="0"/>
        <w:autoSpaceDN w:val="0"/>
        <w:adjustRightInd w:val="0"/>
        <w:spacing w:after="0" w:line="240" w:lineRule="auto"/>
        <w:ind w:left="1440" w:hanging="720"/>
        <w:jc w:val="both"/>
        <w:rPr>
          <w:rFonts w:ascii="Times New Roman" w:hAnsi="Times New Roman"/>
          <w:sz w:val="24"/>
          <w:szCs w:val="24"/>
        </w:rPr>
      </w:pPr>
      <w:r>
        <w:rPr>
          <w:rFonts w:ascii="Times New Roman" w:hAnsi="Times New Roman"/>
          <w:sz w:val="24"/>
          <w:szCs w:val="24"/>
        </w:rPr>
        <w:t>s</w:t>
      </w:r>
      <w:r w:rsidR="00FE77E5" w:rsidRPr="002F1296">
        <w:rPr>
          <w:rFonts w:ascii="Times New Roman" w:hAnsi="Times New Roman"/>
          <w:sz w:val="24"/>
          <w:szCs w:val="24"/>
        </w:rPr>
        <w:t>ell or otherwise dispose of all or substantially all of Company's</w:t>
      </w:r>
      <w:r w:rsidR="007132AD" w:rsidRPr="002F1296">
        <w:rPr>
          <w:rFonts w:ascii="Times New Roman" w:hAnsi="Times New Roman"/>
          <w:sz w:val="24"/>
          <w:szCs w:val="24"/>
        </w:rPr>
        <w:t xml:space="preserve"> </w:t>
      </w:r>
      <w:r w:rsidR="00FE77E5" w:rsidRPr="002F1296">
        <w:rPr>
          <w:rFonts w:ascii="Times New Roman" w:hAnsi="Times New Roman"/>
          <w:sz w:val="24"/>
          <w:szCs w:val="24"/>
        </w:rPr>
        <w:t xml:space="preserve">assets other than in the </w:t>
      </w:r>
      <w:r w:rsidR="007132AD" w:rsidRPr="002F1296">
        <w:rPr>
          <w:rFonts w:ascii="Times New Roman" w:hAnsi="Times New Roman"/>
          <w:sz w:val="24"/>
          <w:szCs w:val="24"/>
        </w:rPr>
        <w:t xml:space="preserve">ordinary course </w:t>
      </w:r>
      <w:r w:rsidR="00FE77E5" w:rsidRPr="002F1296">
        <w:rPr>
          <w:rFonts w:ascii="Times New Roman" w:hAnsi="Times New Roman"/>
          <w:sz w:val="24"/>
          <w:szCs w:val="24"/>
        </w:rPr>
        <w:t>of business, except for a liquidating sale in</w:t>
      </w:r>
      <w:r w:rsidR="007132AD" w:rsidRPr="002F1296">
        <w:rPr>
          <w:rFonts w:ascii="Times New Roman" w:hAnsi="Times New Roman"/>
          <w:sz w:val="24"/>
          <w:szCs w:val="24"/>
        </w:rPr>
        <w:t xml:space="preserve"> </w:t>
      </w:r>
      <w:r w:rsidR="00FE77E5" w:rsidRPr="002F1296">
        <w:rPr>
          <w:rFonts w:ascii="Times New Roman" w:hAnsi="Times New Roman"/>
          <w:sz w:val="24"/>
          <w:szCs w:val="24"/>
        </w:rPr>
        <w:t>connection with</w:t>
      </w:r>
      <w:r w:rsidR="00D20495" w:rsidRPr="002F1296">
        <w:rPr>
          <w:rFonts w:ascii="Times New Roman" w:hAnsi="Times New Roman"/>
          <w:sz w:val="24"/>
          <w:szCs w:val="24"/>
        </w:rPr>
        <w:t xml:space="preserve"> the dissolution of Company.</w:t>
      </w:r>
    </w:p>
    <w:p w14:paraId="376BEA42" w14:textId="77777777" w:rsidR="002F1296" w:rsidRDefault="002F1296" w:rsidP="002F1296">
      <w:pPr>
        <w:autoSpaceDE w:val="0"/>
        <w:autoSpaceDN w:val="0"/>
        <w:adjustRightInd w:val="0"/>
        <w:spacing w:after="0" w:line="240" w:lineRule="auto"/>
        <w:jc w:val="both"/>
        <w:rPr>
          <w:rFonts w:ascii="Times New Roman" w:hAnsi="Times New Roman"/>
          <w:sz w:val="24"/>
          <w:szCs w:val="24"/>
        </w:rPr>
      </w:pPr>
    </w:p>
    <w:p w14:paraId="438A3D10" w14:textId="1D97A2E2" w:rsidR="00D257DF" w:rsidRDefault="0036086E" w:rsidP="00921EC7">
      <w:pPr>
        <w:numPr>
          <w:ilvl w:val="0"/>
          <w:numId w:val="8"/>
        </w:numPr>
        <w:tabs>
          <w:tab w:val="clear" w:pos="720"/>
        </w:tabs>
        <w:autoSpaceDE w:val="0"/>
        <w:autoSpaceDN w:val="0"/>
        <w:adjustRightInd w:val="0"/>
        <w:spacing w:after="0" w:line="240" w:lineRule="auto"/>
        <w:ind w:left="1440" w:hanging="720"/>
        <w:jc w:val="both"/>
        <w:rPr>
          <w:rFonts w:ascii="Times New Roman" w:hAnsi="Times New Roman"/>
          <w:sz w:val="24"/>
          <w:szCs w:val="24"/>
        </w:rPr>
      </w:pPr>
      <w:r>
        <w:rPr>
          <w:rFonts w:ascii="Times New Roman" w:hAnsi="Times New Roman"/>
          <w:sz w:val="24"/>
          <w:szCs w:val="24"/>
        </w:rPr>
        <w:t>f</w:t>
      </w:r>
      <w:r w:rsidR="00D257DF" w:rsidRPr="002F1296">
        <w:rPr>
          <w:rFonts w:ascii="Times New Roman" w:hAnsi="Times New Roman"/>
          <w:sz w:val="24"/>
          <w:szCs w:val="24"/>
        </w:rPr>
        <w:t>ile bankruptcy for Company.</w:t>
      </w:r>
    </w:p>
    <w:p w14:paraId="332E466A" w14:textId="77777777" w:rsidR="002F1296" w:rsidRDefault="002F1296" w:rsidP="002F1296">
      <w:pPr>
        <w:autoSpaceDE w:val="0"/>
        <w:autoSpaceDN w:val="0"/>
        <w:adjustRightInd w:val="0"/>
        <w:spacing w:after="0" w:line="240" w:lineRule="auto"/>
        <w:jc w:val="both"/>
        <w:rPr>
          <w:rFonts w:ascii="Times New Roman" w:hAnsi="Times New Roman"/>
          <w:sz w:val="24"/>
          <w:szCs w:val="24"/>
        </w:rPr>
      </w:pPr>
    </w:p>
    <w:p w14:paraId="29555792" w14:textId="75608EB7" w:rsidR="00817279" w:rsidRDefault="0036086E" w:rsidP="00921EC7">
      <w:pPr>
        <w:numPr>
          <w:ilvl w:val="0"/>
          <w:numId w:val="8"/>
        </w:numPr>
        <w:tabs>
          <w:tab w:val="clear" w:pos="720"/>
        </w:tabs>
        <w:autoSpaceDE w:val="0"/>
        <w:autoSpaceDN w:val="0"/>
        <w:adjustRightInd w:val="0"/>
        <w:spacing w:after="0" w:line="240" w:lineRule="auto"/>
        <w:ind w:left="1440" w:hanging="720"/>
        <w:jc w:val="both"/>
        <w:rPr>
          <w:rFonts w:ascii="Times New Roman" w:hAnsi="Times New Roman"/>
          <w:sz w:val="24"/>
          <w:szCs w:val="24"/>
        </w:rPr>
      </w:pPr>
      <w:r>
        <w:rPr>
          <w:rFonts w:ascii="Times New Roman" w:hAnsi="Times New Roman"/>
          <w:sz w:val="24"/>
          <w:szCs w:val="24"/>
        </w:rPr>
        <w:t>d</w:t>
      </w:r>
      <w:r w:rsidR="00FE77E5" w:rsidRPr="002F1296">
        <w:rPr>
          <w:rFonts w:ascii="Times New Roman" w:hAnsi="Times New Roman"/>
          <w:sz w:val="24"/>
          <w:szCs w:val="24"/>
        </w:rPr>
        <w:t>irect the business and affairs of Company and exercise the</w:t>
      </w:r>
      <w:r w:rsidR="007132AD" w:rsidRPr="002F1296">
        <w:rPr>
          <w:rFonts w:ascii="Times New Roman" w:hAnsi="Times New Roman"/>
          <w:sz w:val="24"/>
          <w:szCs w:val="24"/>
        </w:rPr>
        <w:t xml:space="preserve"> </w:t>
      </w:r>
      <w:r w:rsidR="00FE77E5" w:rsidRPr="002F1296">
        <w:rPr>
          <w:rFonts w:ascii="Times New Roman" w:hAnsi="Times New Roman"/>
          <w:sz w:val="24"/>
          <w:szCs w:val="24"/>
        </w:rPr>
        <w:t>management rights and powers in a manner that is not</w:t>
      </w:r>
      <w:r w:rsidR="00817279" w:rsidRPr="002F1296">
        <w:rPr>
          <w:rFonts w:ascii="Times New Roman" w:hAnsi="Times New Roman"/>
          <w:sz w:val="24"/>
          <w:szCs w:val="24"/>
        </w:rPr>
        <w:t xml:space="preserve"> consistent with this Agreement.</w:t>
      </w:r>
    </w:p>
    <w:p w14:paraId="5B7EB3E1" w14:textId="77777777" w:rsidR="002F1296" w:rsidRDefault="002F1296" w:rsidP="002F1296">
      <w:pPr>
        <w:autoSpaceDE w:val="0"/>
        <w:autoSpaceDN w:val="0"/>
        <w:adjustRightInd w:val="0"/>
        <w:spacing w:after="0" w:line="240" w:lineRule="auto"/>
        <w:jc w:val="both"/>
        <w:rPr>
          <w:rFonts w:ascii="Times New Roman" w:hAnsi="Times New Roman"/>
          <w:sz w:val="24"/>
          <w:szCs w:val="24"/>
        </w:rPr>
      </w:pPr>
    </w:p>
    <w:p w14:paraId="4A0D3DD3" w14:textId="58C69076" w:rsidR="00B50C68" w:rsidRDefault="0036086E" w:rsidP="00921EC7">
      <w:pPr>
        <w:numPr>
          <w:ilvl w:val="0"/>
          <w:numId w:val="8"/>
        </w:numPr>
        <w:tabs>
          <w:tab w:val="clear" w:pos="720"/>
        </w:tabs>
        <w:autoSpaceDE w:val="0"/>
        <w:autoSpaceDN w:val="0"/>
        <w:adjustRightInd w:val="0"/>
        <w:spacing w:after="0" w:line="240" w:lineRule="auto"/>
        <w:ind w:left="1440" w:hanging="720"/>
        <w:jc w:val="both"/>
        <w:rPr>
          <w:rFonts w:ascii="Times New Roman" w:hAnsi="Times New Roman"/>
          <w:sz w:val="24"/>
          <w:szCs w:val="24"/>
        </w:rPr>
      </w:pPr>
      <w:r>
        <w:rPr>
          <w:rFonts w:ascii="Times New Roman" w:hAnsi="Times New Roman"/>
          <w:sz w:val="24"/>
          <w:szCs w:val="24"/>
        </w:rPr>
        <w:t>c</w:t>
      </w:r>
      <w:r w:rsidR="00FE77E5" w:rsidRPr="002F1296">
        <w:rPr>
          <w:rFonts w:ascii="Times New Roman" w:hAnsi="Times New Roman"/>
          <w:sz w:val="24"/>
          <w:szCs w:val="24"/>
        </w:rPr>
        <w:t xml:space="preserve">ause a significant change </w:t>
      </w:r>
      <w:proofErr w:type="gramStart"/>
      <w:r w:rsidR="00FE77E5" w:rsidRPr="002F1296">
        <w:rPr>
          <w:rFonts w:ascii="Times New Roman" w:hAnsi="Times New Roman"/>
          <w:sz w:val="24"/>
          <w:szCs w:val="24"/>
        </w:rPr>
        <w:t>in the n</w:t>
      </w:r>
      <w:r w:rsidR="00B50C68" w:rsidRPr="002F1296">
        <w:rPr>
          <w:rFonts w:ascii="Times New Roman" w:hAnsi="Times New Roman"/>
          <w:sz w:val="24"/>
          <w:szCs w:val="24"/>
        </w:rPr>
        <w:t>ature of Company's</w:t>
      </w:r>
      <w:proofErr w:type="gramEnd"/>
      <w:r w:rsidR="00B50C68" w:rsidRPr="002F1296">
        <w:rPr>
          <w:rFonts w:ascii="Times New Roman" w:hAnsi="Times New Roman"/>
          <w:sz w:val="24"/>
          <w:szCs w:val="24"/>
        </w:rPr>
        <w:t xml:space="preserve"> business.</w:t>
      </w:r>
      <w:r w:rsidR="007132AD" w:rsidRPr="002F1296">
        <w:rPr>
          <w:rFonts w:ascii="Times New Roman" w:hAnsi="Times New Roman"/>
          <w:sz w:val="24"/>
          <w:szCs w:val="24"/>
        </w:rPr>
        <w:t xml:space="preserve"> </w:t>
      </w:r>
    </w:p>
    <w:p w14:paraId="5A909ABC" w14:textId="77777777" w:rsidR="002F1296" w:rsidRDefault="002F1296" w:rsidP="002F1296">
      <w:pPr>
        <w:autoSpaceDE w:val="0"/>
        <w:autoSpaceDN w:val="0"/>
        <w:adjustRightInd w:val="0"/>
        <w:spacing w:after="0" w:line="240" w:lineRule="auto"/>
        <w:jc w:val="both"/>
        <w:rPr>
          <w:rFonts w:ascii="Times New Roman" w:hAnsi="Times New Roman"/>
          <w:sz w:val="24"/>
          <w:szCs w:val="24"/>
        </w:rPr>
      </w:pPr>
    </w:p>
    <w:p w14:paraId="7909B3EC" w14:textId="3A5B8147" w:rsidR="00FE77E5" w:rsidRPr="002F1296" w:rsidRDefault="0036086E" w:rsidP="00921EC7">
      <w:pPr>
        <w:numPr>
          <w:ilvl w:val="0"/>
          <w:numId w:val="8"/>
        </w:numPr>
        <w:tabs>
          <w:tab w:val="clear" w:pos="720"/>
        </w:tabs>
        <w:autoSpaceDE w:val="0"/>
        <w:autoSpaceDN w:val="0"/>
        <w:adjustRightInd w:val="0"/>
        <w:spacing w:after="0" w:line="240" w:lineRule="auto"/>
        <w:ind w:left="1440" w:hanging="720"/>
        <w:jc w:val="both"/>
        <w:rPr>
          <w:rFonts w:ascii="Times New Roman" w:hAnsi="Times New Roman"/>
          <w:sz w:val="24"/>
          <w:szCs w:val="24"/>
        </w:rPr>
      </w:pPr>
      <w:r>
        <w:rPr>
          <w:rFonts w:ascii="Times New Roman" w:hAnsi="Times New Roman"/>
          <w:sz w:val="24"/>
          <w:szCs w:val="24"/>
        </w:rPr>
        <w:t>m</w:t>
      </w:r>
      <w:r w:rsidR="00FE77E5" w:rsidRPr="002F1296">
        <w:rPr>
          <w:rFonts w:ascii="Times New Roman" w:hAnsi="Times New Roman"/>
          <w:sz w:val="24"/>
          <w:szCs w:val="24"/>
        </w:rPr>
        <w:t>erge, reorganize or consolidate Company.</w:t>
      </w:r>
    </w:p>
    <w:p w14:paraId="044850A3" w14:textId="77777777" w:rsidR="00714446" w:rsidRPr="00E566A0" w:rsidRDefault="00714446" w:rsidP="008A45C3">
      <w:pPr>
        <w:autoSpaceDE w:val="0"/>
        <w:autoSpaceDN w:val="0"/>
        <w:adjustRightInd w:val="0"/>
        <w:spacing w:after="0" w:line="240" w:lineRule="auto"/>
        <w:ind w:left="360"/>
        <w:rPr>
          <w:rFonts w:ascii="Times New Roman" w:hAnsi="Times New Roman"/>
          <w:sz w:val="24"/>
          <w:szCs w:val="24"/>
        </w:rPr>
      </w:pPr>
    </w:p>
    <w:p w14:paraId="67B6E4F1" w14:textId="0AA2D8C6" w:rsidR="00FE77E5" w:rsidRPr="00E566A0" w:rsidRDefault="00FE77E5" w:rsidP="005826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5826E5">
        <w:rPr>
          <w:rFonts w:ascii="Times New Roman" w:hAnsi="Times New Roman"/>
          <w:sz w:val="24"/>
          <w:szCs w:val="24"/>
        </w:rPr>
        <w:t>6.</w:t>
      </w:r>
      <w:r w:rsidRPr="00E566A0">
        <w:rPr>
          <w:rFonts w:ascii="Times New Roman" w:hAnsi="Times New Roman"/>
          <w:sz w:val="24"/>
          <w:szCs w:val="24"/>
        </w:rPr>
        <w:t>5.</w:t>
      </w:r>
      <w:r w:rsidR="00FF2BE0">
        <w:rPr>
          <w:rFonts w:ascii="Times New Roman" w:hAnsi="Times New Roman"/>
          <w:sz w:val="24"/>
          <w:szCs w:val="24"/>
        </w:rPr>
        <w:tab/>
      </w:r>
      <w:r w:rsidRPr="005826E5">
        <w:rPr>
          <w:rFonts w:ascii="Times New Roman" w:hAnsi="Times New Roman"/>
          <w:sz w:val="24"/>
          <w:szCs w:val="24"/>
          <w:u w:val="single"/>
        </w:rPr>
        <w:t>Liability for Certain Acts</w:t>
      </w:r>
      <w:r w:rsidRPr="00E566A0">
        <w:rPr>
          <w:rFonts w:ascii="Times New Roman" w:hAnsi="Times New Roman"/>
          <w:sz w:val="24"/>
          <w:szCs w:val="24"/>
        </w:rPr>
        <w:t>. Manager</w:t>
      </w:r>
      <w:r w:rsidR="005826E5">
        <w:rPr>
          <w:rFonts w:ascii="Times New Roman" w:hAnsi="Times New Roman"/>
          <w:sz w:val="24"/>
          <w:szCs w:val="24"/>
        </w:rPr>
        <w:t>s</w:t>
      </w:r>
      <w:r w:rsidRPr="00E566A0">
        <w:rPr>
          <w:rFonts w:ascii="Times New Roman" w:hAnsi="Times New Roman"/>
          <w:sz w:val="24"/>
          <w:szCs w:val="24"/>
        </w:rPr>
        <w:t xml:space="preserve"> shall perform the duties of</w:t>
      </w:r>
      <w:r w:rsidR="007132AD" w:rsidRPr="00E566A0">
        <w:rPr>
          <w:rFonts w:ascii="Times New Roman" w:hAnsi="Times New Roman"/>
          <w:sz w:val="24"/>
          <w:szCs w:val="24"/>
        </w:rPr>
        <w:t xml:space="preserve"> </w:t>
      </w:r>
      <w:r w:rsidRPr="00E566A0">
        <w:rPr>
          <w:rFonts w:ascii="Times New Roman" w:hAnsi="Times New Roman"/>
          <w:sz w:val="24"/>
          <w:szCs w:val="24"/>
        </w:rPr>
        <w:t xml:space="preserve">Manager in good faith, in a manner that </w:t>
      </w:r>
      <w:r w:rsidR="00B02016">
        <w:rPr>
          <w:rFonts w:ascii="Times New Roman" w:hAnsi="Times New Roman"/>
          <w:sz w:val="24"/>
          <w:szCs w:val="24"/>
        </w:rPr>
        <w:t xml:space="preserve">such </w:t>
      </w:r>
      <w:r w:rsidRPr="00E566A0">
        <w:rPr>
          <w:rFonts w:ascii="Times New Roman" w:hAnsi="Times New Roman"/>
          <w:sz w:val="24"/>
          <w:szCs w:val="24"/>
        </w:rPr>
        <w:t>Manager reasonably believes to be in the best</w:t>
      </w:r>
      <w:r w:rsidR="007132AD" w:rsidRPr="00E566A0">
        <w:rPr>
          <w:rFonts w:ascii="Times New Roman" w:hAnsi="Times New Roman"/>
          <w:sz w:val="24"/>
          <w:szCs w:val="24"/>
        </w:rPr>
        <w:t xml:space="preserve"> </w:t>
      </w:r>
      <w:r w:rsidRPr="00E566A0">
        <w:rPr>
          <w:rFonts w:ascii="Times New Roman" w:hAnsi="Times New Roman"/>
          <w:sz w:val="24"/>
          <w:szCs w:val="24"/>
        </w:rPr>
        <w:t>interests of Company, and with such care as an ordinarily prudent person in a like</w:t>
      </w:r>
      <w:r w:rsidR="004F58B7" w:rsidRPr="00E566A0">
        <w:rPr>
          <w:rFonts w:ascii="Times New Roman" w:hAnsi="Times New Roman"/>
          <w:sz w:val="24"/>
          <w:szCs w:val="24"/>
        </w:rPr>
        <w:t xml:space="preserve"> </w:t>
      </w:r>
      <w:r w:rsidRPr="00E566A0">
        <w:rPr>
          <w:rFonts w:ascii="Times New Roman" w:hAnsi="Times New Roman"/>
          <w:sz w:val="24"/>
          <w:szCs w:val="24"/>
        </w:rPr>
        <w:t>position would use under similar circumstances. A Manager who so performs the duties</w:t>
      </w:r>
      <w:r w:rsidR="004F58B7" w:rsidRPr="00E566A0">
        <w:rPr>
          <w:rFonts w:ascii="Times New Roman" w:hAnsi="Times New Roman"/>
          <w:sz w:val="24"/>
          <w:szCs w:val="24"/>
        </w:rPr>
        <w:t xml:space="preserve"> </w:t>
      </w:r>
      <w:r w:rsidRPr="00E566A0">
        <w:rPr>
          <w:rFonts w:ascii="Times New Roman" w:hAnsi="Times New Roman"/>
          <w:sz w:val="24"/>
          <w:szCs w:val="24"/>
        </w:rPr>
        <w:t>as Manager shall not have any liability solely by reason of being or having been</w:t>
      </w:r>
      <w:r w:rsidR="004F58B7" w:rsidRPr="00E566A0">
        <w:rPr>
          <w:rFonts w:ascii="Times New Roman" w:hAnsi="Times New Roman"/>
          <w:sz w:val="24"/>
          <w:szCs w:val="24"/>
        </w:rPr>
        <w:t xml:space="preserve"> </w:t>
      </w:r>
      <w:r w:rsidR="00B02016">
        <w:rPr>
          <w:rFonts w:ascii="Times New Roman" w:hAnsi="Times New Roman"/>
          <w:sz w:val="24"/>
          <w:szCs w:val="24"/>
        </w:rPr>
        <w:t xml:space="preserve">a </w:t>
      </w:r>
      <w:r w:rsidRPr="00E566A0">
        <w:rPr>
          <w:rFonts w:ascii="Times New Roman" w:hAnsi="Times New Roman"/>
          <w:sz w:val="24"/>
          <w:szCs w:val="24"/>
        </w:rPr>
        <w:t>Manager of Company. Manager does not, in any way, guarantee the return of the</w:t>
      </w:r>
      <w:r w:rsidR="004F58B7" w:rsidRPr="00E566A0">
        <w:rPr>
          <w:rFonts w:ascii="Times New Roman" w:hAnsi="Times New Roman"/>
          <w:sz w:val="24"/>
          <w:szCs w:val="24"/>
        </w:rPr>
        <w:t xml:space="preserve"> </w:t>
      </w:r>
      <w:r w:rsidRPr="00E566A0">
        <w:rPr>
          <w:rFonts w:ascii="Times New Roman" w:hAnsi="Times New Roman"/>
          <w:sz w:val="24"/>
          <w:szCs w:val="24"/>
        </w:rPr>
        <w:t>Members' Capital Contributions or a profit for the Members from the operations of</w:t>
      </w:r>
      <w:r w:rsidR="004F58B7" w:rsidRPr="00E566A0">
        <w:rPr>
          <w:rFonts w:ascii="Times New Roman" w:hAnsi="Times New Roman"/>
          <w:sz w:val="24"/>
          <w:szCs w:val="24"/>
        </w:rPr>
        <w:t xml:space="preserve"> </w:t>
      </w:r>
      <w:r w:rsidRPr="00E566A0">
        <w:rPr>
          <w:rFonts w:ascii="Times New Roman" w:hAnsi="Times New Roman"/>
          <w:sz w:val="24"/>
          <w:szCs w:val="24"/>
        </w:rPr>
        <w:t>Company. Manager shall not be liable to Company or to any Member for any loss or</w:t>
      </w:r>
      <w:r w:rsidR="004F58B7" w:rsidRPr="00E566A0">
        <w:rPr>
          <w:rFonts w:ascii="Times New Roman" w:hAnsi="Times New Roman"/>
          <w:sz w:val="24"/>
          <w:szCs w:val="24"/>
        </w:rPr>
        <w:t xml:space="preserve"> </w:t>
      </w:r>
      <w:r w:rsidRPr="00E566A0">
        <w:rPr>
          <w:rFonts w:ascii="Times New Roman" w:hAnsi="Times New Roman"/>
          <w:sz w:val="24"/>
          <w:szCs w:val="24"/>
        </w:rPr>
        <w:t>damage sustained by Company or any Member unless the loss or damage shall have</w:t>
      </w:r>
      <w:r w:rsidR="004F58B7" w:rsidRPr="00E566A0">
        <w:rPr>
          <w:rFonts w:ascii="Times New Roman" w:hAnsi="Times New Roman"/>
          <w:sz w:val="24"/>
          <w:szCs w:val="24"/>
        </w:rPr>
        <w:t xml:space="preserve"> </w:t>
      </w:r>
      <w:r w:rsidRPr="00E566A0">
        <w:rPr>
          <w:rFonts w:ascii="Times New Roman" w:hAnsi="Times New Roman"/>
          <w:sz w:val="24"/>
          <w:szCs w:val="24"/>
        </w:rPr>
        <w:t>been the direct result of fraud, deceit, gross negligence, willful misconduct, intentional</w:t>
      </w:r>
      <w:r w:rsidR="004F58B7" w:rsidRPr="00E566A0">
        <w:rPr>
          <w:rFonts w:ascii="Times New Roman" w:hAnsi="Times New Roman"/>
          <w:sz w:val="24"/>
          <w:szCs w:val="24"/>
        </w:rPr>
        <w:t xml:space="preserve"> </w:t>
      </w:r>
      <w:r w:rsidRPr="00E566A0">
        <w:rPr>
          <w:rFonts w:ascii="Times New Roman" w:hAnsi="Times New Roman"/>
          <w:sz w:val="24"/>
          <w:szCs w:val="24"/>
        </w:rPr>
        <w:t>material breach of this Agreement or a wrongful taking by Manager.</w:t>
      </w:r>
    </w:p>
    <w:p w14:paraId="6E79CD56"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6560D38B" w14:textId="01080A46" w:rsidR="00FE77E5" w:rsidRPr="00E566A0" w:rsidRDefault="00FE77E5" w:rsidP="005826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5826E5">
        <w:rPr>
          <w:rFonts w:ascii="Times New Roman" w:hAnsi="Times New Roman"/>
          <w:sz w:val="24"/>
          <w:szCs w:val="24"/>
        </w:rPr>
        <w:t>6.</w:t>
      </w:r>
      <w:r w:rsidRPr="00E566A0">
        <w:rPr>
          <w:rFonts w:ascii="Times New Roman" w:hAnsi="Times New Roman"/>
          <w:sz w:val="24"/>
          <w:szCs w:val="24"/>
        </w:rPr>
        <w:t>6.</w:t>
      </w:r>
      <w:r w:rsidR="00FF2BE0">
        <w:rPr>
          <w:rFonts w:ascii="Times New Roman" w:hAnsi="Times New Roman"/>
          <w:sz w:val="24"/>
          <w:szCs w:val="24"/>
        </w:rPr>
        <w:tab/>
      </w:r>
      <w:r w:rsidRPr="005826E5">
        <w:rPr>
          <w:rFonts w:ascii="Times New Roman" w:hAnsi="Times New Roman"/>
          <w:sz w:val="24"/>
          <w:szCs w:val="24"/>
          <w:u w:val="single"/>
        </w:rPr>
        <w:t>No Exclusive Duty to Company</w:t>
      </w:r>
      <w:r w:rsidRPr="00E566A0">
        <w:rPr>
          <w:rFonts w:ascii="Times New Roman" w:hAnsi="Times New Roman"/>
          <w:sz w:val="24"/>
          <w:szCs w:val="24"/>
        </w:rPr>
        <w:t>.</w:t>
      </w:r>
      <w:r w:rsidR="004F58B7" w:rsidRPr="00E566A0">
        <w:rPr>
          <w:rFonts w:ascii="Times New Roman" w:hAnsi="Times New Roman"/>
          <w:sz w:val="24"/>
          <w:szCs w:val="24"/>
        </w:rPr>
        <w:t xml:space="preserve"> </w:t>
      </w:r>
      <w:r w:rsidRPr="00E566A0">
        <w:rPr>
          <w:rFonts w:ascii="Times New Roman" w:hAnsi="Times New Roman"/>
          <w:sz w:val="24"/>
          <w:szCs w:val="24"/>
        </w:rPr>
        <w:t>Manager</w:t>
      </w:r>
      <w:r w:rsidR="005826E5">
        <w:rPr>
          <w:rFonts w:ascii="Times New Roman" w:hAnsi="Times New Roman"/>
          <w:sz w:val="24"/>
          <w:szCs w:val="24"/>
        </w:rPr>
        <w:t>s</w:t>
      </w:r>
      <w:r w:rsidRPr="00E566A0">
        <w:rPr>
          <w:rFonts w:ascii="Times New Roman" w:hAnsi="Times New Roman"/>
          <w:sz w:val="24"/>
          <w:szCs w:val="24"/>
        </w:rPr>
        <w:t xml:space="preserve"> shall not be required to</w:t>
      </w:r>
      <w:r w:rsidR="004F58B7" w:rsidRPr="00E566A0">
        <w:rPr>
          <w:rFonts w:ascii="Times New Roman" w:hAnsi="Times New Roman"/>
          <w:sz w:val="24"/>
          <w:szCs w:val="24"/>
        </w:rPr>
        <w:t xml:space="preserve"> </w:t>
      </w:r>
      <w:r w:rsidRPr="00E566A0">
        <w:rPr>
          <w:rFonts w:ascii="Times New Roman" w:hAnsi="Times New Roman"/>
          <w:sz w:val="24"/>
          <w:szCs w:val="24"/>
        </w:rPr>
        <w:t xml:space="preserve">manage Company as </w:t>
      </w:r>
      <w:r w:rsidR="005826E5">
        <w:rPr>
          <w:rFonts w:ascii="Times New Roman" w:hAnsi="Times New Roman"/>
          <w:sz w:val="24"/>
          <w:szCs w:val="24"/>
        </w:rPr>
        <w:t>their</w:t>
      </w:r>
      <w:r w:rsidRPr="00E566A0">
        <w:rPr>
          <w:rFonts w:ascii="Times New Roman" w:hAnsi="Times New Roman"/>
          <w:sz w:val="24"/>
          <w:szCs w:val="24"/>
        </w:rPr>
        <w:t xml:space="preserve"> sole and exclusive function. Manager</w:t>
      </w:r>
      <w:r w:rsidR="005826E5">
        <w:rPr>
          <w:rFonts w:ascii="Times New Roman" w:hAnsi="Times New Roman"/>
          <w:sz w:val="24"/>
          <w:szCs w:val="24"/>
        </w:rPr>
        <w:t>s</w:t>
      </w:r>
      <w:r w:rsidRPr="00E566A0">
        <w:rPr>
          <w:rFonts w:ascii="Times New Roman" w:hAnsi="Times New Roman"/>
          <w:sz w:val="24"/>
          <w:szCs w:val="24"/>
        </w:rPr>
        <w:t xml:space="preserve"> and all Members</w:t>
      </w:r>
      <w:r w:rsidR="004F58B7" w:rsidRPr="00E566A0">
        <w:rPr>
          <w:rFonts w:ascii="Times New Roman" w:hAnsi="Times New Roman"/>
          <w:sz w:val="24"/>
          <w:szCs w:val="24"/>
        </w:rPr>
        <w:t xml:space="preserve"> </w:t>
      </w:r>
      <w:r w:rsidRPr="00E566A0">
        <w:rPr>
          <w:rFonts w:ascii="Times New Roman" w:hAnsi="Times New Roman"/>
          <w:sz w:val="24"/>
          <w:szCs w:val="24"/>
        </w:rPr>
        <w:t>may have other business interests and may engage in other activities. Neither</w:t>
      </w:r>
      <w:r w:rsidR="004F58B7" w:rsidRPr="00E566A0">
        <w:rPr>
          <w:rFonts w:ascii="Times New Roman" w:hAnsi="Times New Roman"/>
          <w:sz w:val="24"/>
          <w:szCs w:val="24"/>
        </w:rPr>
        <w:t xml:space="preserve"> </w:t>
      </w:r>
      <w:r w:rsidRPr="00E566A0">
        <w:rPr>
          <w:rFonts w:ascii="Times New Roman" w:hAnsi="Times New Roman"/>
          <w:sz w:val="24"/>
          <w:szCs w:val="24"/>
        </w:rPr>
        <w:t xml:space="preserve">Company, </w:t>
      </w:r>
      <w:r w:rsidR="005826E5">
        <w:rPr>
          <w:rFonts w:ascii="Times New Roman" w:hAnsi="Times New Roman"/>
          <w:sz w:val="24"/>
          <w:szCs w:val="24"/>
        </w:rPr>
        <w:t xml:space="preserve">nor any </w:t>
      </w:r>
      <w:r w:rsidRPr="00E566A0">
        <w:rPr>
          <w:rFonts w:ascii="Times New Roman" w:hAnsi="Times New Roman"/>
          <w:sz w:val="24"/>
          <w:szCs w:val="24"/>
        </w:rPr>
        <w:t>Manager, nor any Member shall have any right, by virtue of this Agreement,</w:t>
      </w:r>
      <w:r w:rsidR="004F58B7" w:rsidRPr="00E566A0">
        <w:rPr>
          <w:rFonts w:ascii="Times New Roman" w:hAnsi="Times New Roman"/>
          <w:sz w:val="24"/>
          <w:szCs w:val="24"/>
        </w:rPr>
        <w:t xml:space="preserve"> </w:t>
      </w:r>
      <w:r w:rsidRPr="00E566A0">
        <w:rPr>
          <w:rFonts w:ascii="Times New Roman" w:hAnsi="Times New Roman"/>
          <w:sz w:val="24"/>
          <w:szCs w:val="24"/>
        </w:rPr>
        <w:t>to share or participate in such other investments or activities or to the income or</w:t>
      </w:r>
      <w:r w:rsidR="004F58B7" w:rsidRPr="00E566A0">
        <w:rPr>
          <w:rFonts w:ascii="Times New Roman" w:hAnsi="Times New Roman"/>
          <w:sz w:val="24"/>
          <w:szCs w:val="24"/>
        </w:rPr>
        <w:t xml:space="preserve"> </w:t>
      </w:r>
      <w:r w:rsidRPr="00E566A0">
        <w:rPr>
          <w:rFonts w:ascii="Times New Roman" w:hAnsi="Times New Roman"/>
          <w:sz w:val="24"/>
          <w:szCs w:val="24"/>
        </w:rPr>
        <w:t>proceeds derived there</w:t>
      </w:r>
      <w:r w:rsidR="0078168F" w:rsidRPr="00E566A0">
        <w:rPr>
          <w:rFonts w:ascii="Times New Roman" w:hAnsi="Times New Roman"/>
          <w:sz w:val="24"/>
          <w:szCs w:val="24"/>
        </w:rPr>
        <w:t xml:space="preserve"> </w:t>
      </w:r>
      <w:r w:rsidRPr="00E566A0">
        <w:rPr>
          <w:rFonts w:ascii="Times New Roman" w:hAnsi="Times New Roman"/>
          <w:sz w:val="24"/>
          <w:szCs w:val="24"/>
        </w:rPr>
        <w:t>from.</w:t>
      </w:r>
    </w:p>
    <w:p w14:paraId="4EA079D3"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11D57C27" w14:textId="1DB17A98" w:rsidR="00FE77E5" w:rsidRPr="00E566A0" w:rsidRDefault="00FE77E5" w:rsidP="005826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5826E5">
        <w:rPr>
          <w:rFonts w:ascii="Times New Roman" w:hAnsi="Times New Roman"/>
          <w:sz w:val="24"/>
          <w:szCs w:val="24"/>
        </w:rPr>
        <w:t>6.</w:t>
      </w:r>
      <w:r w:rsidRPr="00E566A0">
        <w:rPr>
          <w:rFonts w:ascii="Times New Roman" w:hAnsi="Times New Roman"/>
          <w:sz w:val="24"/>
          <w:szCs w:val="24"/>
        </w:rPr>
        <w:t>7.</w:t>
      </w:r>
      <w:r w:rsidR="00FF2BE0">
        <w:rPr>
          <w:rFonts w:ascii="Times New Roman" w:hAnsi="Times New Roman"/>
          <w:sz w:val="24"/>
          <w:szCs w:val="24"/>
        </w:rPr>
        <w:tab/>
      </w:r>
      <w:r w:rsidRPr="005826E5">
        <w:rPr>
          <w:rFonts w:ascii="Times New Roman" w:hAnsi="Times New Roman"/>
          <w:sz w:val="24"/>
          <w:szCs w:val="24"/>
          <w:u w:val="single"/>
        </w:rPr>
        <w:t>Bank Accounts</w:t>
      </w:r>
      <w:r w:rsidRPr="00E566A0">
        <w:rPr>
          <w:rFonts w:ascii="Times New Roman" w:hAnsi="Times New Roman"/>
          <w:sz w:val="24"/>
          <w:szCs w:val="24"/>
        </w:rPr>
        <w:t xml:space="preserve">. </w:t>
      </w:r>
      <w:ins w:id="197" w:author="Suzanne DuBose" w:date="2024-07-18T18:17:00Z" w16du:dateUtc="2024-07-19T00:17:00Z">
        <w:r w:rsidR="00005106">
          <w:rPr>
            <w:rFonts w:ascii="Times New Roman" w:hAnsi="Times New Roman"/>
            <w:sz w:val="24"/>
            <w:szCs w:val="24"/>
          </w:rPr>
          <w:t xml:space="preserve">The Board of </w:t>
        </w:r>
      </w:ins>
      <w:r w:rsidRPr="00E566A0">
        <w:rPr>
          <w:rFonts w:ascii="Times New Roman" w:hAnsi="Times New Roman"/>
          <w:sz w:val="24"/>
          <w:szCs w:val="24"/>
        </w:rPr>
        <w:t>Manager</w:t>
      </w:r>
      <w:ins w:id="198" w:author="Suzanne DuBose" w:date="2024-07-18T18:17:00Z" w16du:dateUtc="2024-07-19T00:17:00Z">
        <w:r w:rsidR="00005106">
          <w:rPr>
            <w:rFonts w:ascii="Times New Roman" w:hAnsi="Times New Roman"/>
            <w:sz w:val="24"/>
            <w:szCs w:val="24"/>
          </w:rPr>
          <w:t>s</w:t>
        </w:r>
      </w:ins>
      <w:r w:rsidRPr="00E566A0">
        <w:rPr>
          <w:rFonts w:ascii="Times New Roman" w:hAnsi="Times New Roman"/>
          <w:sz w:val="24"/>
          <w:szCs w:val="24"/>
        </w:rPr>
        <w:t xml:space="preserve"> shall open bank accounts in the name of</w:t>
      </w:r>
      <w:r w:rsidR="004F58B7" w:rsidRPr="00E566A0">
        <w:rPr>
          <w:rFonts w:ascii="Times New Roman" w:hAnsi="Times New Roman"/>
          <w:sz w:val="24"/>
          <w:szCs w:val="24"/>
        </w:rPr>
        <w:t xml:space="preserve"> </w:t>
      </w:r>
      <w:r w:rsidRPr="00E566A0">
        <w:rPr>
          <w:rFonts w:ascii="Times New Roman" w:hAnsi="Times New Roman"/>
          <w:sz w:val="24"/>
          <w:szCs w:val="24"/>
        </w:rPr>
        <w:t xml:space="preserve">Company, and </w:t>
      </w:r>
      <w:ins w:id="199" w:author="Suzanne DuBose" w:date="2024-07-18T18:17:00Z" w16du:dateUtc="2024-07-19T00:17:00Z">
        <w:r w:rsidR="00005106">
          <w:rPr>
            <w:rFonts w:ascii="Times New Roman" w:hAnsi="Times New Roman"/>
            <w:sz w:val="24"/>
            <w:szCs w:val="24"/>
          </w:rPr>
          <w:t xml:space="preserve">the </w:t>
        </w:r>
      </w:ins>
      <w:r w:rsidRPr="00E566A0">
        <w:rPr>
          <w:rFonts w:ascii="Times New Roman" w:hAnsi="Times New Roman"/>
          <w:sz w:val="24"/>
          <w:szCs w:val="24"/>
        </w:rPr>
        <w:t>Manager</w:t>
      </w:r>
      <w:r w:rsidR="00B02016">
        <w:rPr>
          <w:rFonts w:ascii="Times New Roman" w:hAnsi="Times New Roman"/>
          <w:sz w:val="24"/>
          <w:szCs w:val="24"/>
        </w:rPr>
        <w:t xml:space="preserve"> designated as the Managing Member</w:t>
      </w:r>
      <w:ins w:id="200" w:author="Suzanne DuBose" w:date="2024-07-18T18:17:00Z" w16du:dateUtc="2024-07-19T00:17:00Z">
        <w:r w:rsidR="00005106">
          <w:rPr>
            <w:rFonts w:ascii="Times New Roman" w:hAnsi="Times New Roman"/>
            <w:sz w:val="24"/>
            <w:szCs w:val="24"/>
          </w:rPr>
          <w:t>, Suzanne DuBose,</w:t>
        </w:r>
      </w:ins>
      <w:r w:rsidRPr="00E566A0">
        <w:rPr>
          <w:rFonts w:ascii="Times New Roman" w:hAnsi="Times New Roman"/>
          <w:sz w:val="24"/>
          <w:szCs w:val="24"/>
        </w:rPr>
        <w:t xml:space="preserve"> shall be the sole signatory thereon</w:t>
      </w:r>
      <w:r w:rsidR="00B02016">
        <w:rPr>
          <w:rFonts w:ascii="Times New Roman" w:hAnsi="Times New Roman"/>
          <w:sz w:val="24"/>
          <w:szCs w:val="24"/>
        </w:rPr>
        <w:t xml:space="preserve"> unless otherwise </w:t>
      </w:r>
      <w:ins w:id="201" w:author="Suzanne DuBose" w:date="2024-07-18T18:18:00Z" w16du:dateUtc="2024-07-19T00:18:00Z">
        <w:r w:rsidR="00005106">
          <w:rPr>
            <w:rFonts w:ascii="Times New Roman" w:hAnsi="Times New Roman"/>
            <w:sz w:val="24"/>
            <w:szCs w:val="24"/>
          </w:rPr>
          <w:t xml:space="preserve">agreed by a Majority Vote of the </w:t>
        </w:r>
      </w:ins>
      <w:ins w:id="202" w:author="Suzanne DuBose" w:date="2024-07-18T18:23:00Z" w16du:dateUtc="2024-07-19T00:23:00Z">
        <w:r w:rsidR="00005106">
          <w:rPr>
            <w:rFonts w:ascii="Times New Roman" w:hAnsi="Times New Roman"/>
            <w:sz w:val="24"/>
            <w:szCs w:val="24"/>
          </w:rPr>
          <w:t xml:space="preserve">Class A </w:t>
        </w:r>
      </w:ins>
      <w:ins w:id="203" w:author="Suzanne DuBose" w:date="2024-07-18T18:18:00Z" w16du:dateUtc="2024-07-19T00:18:00Z">
        <w:r w:rsidR="00005106">
          <w:rPr>
            <w:rFonts w:ascii="Times New Roman" w:hAnsi="Times New Roman"/>
            <w:sz w:val="24"/>
            <w:szCs w:val="24"/>
          </w:rPr>
          <w:t xml:space="preserve">Members. </w:t>
        </w:r>
      </w:ins>
      <w:del w:id="204" w:author="Suzanne DuBose" w:date="2024-07-18T18:18:00Z" w16du:dateUtc="2024-07-19T00:18:00Z">
        <w:r w:rsidR="00B02016" w:rsidDel="00005106">
          <w:rPr>
            <w:rFonts w:ascii="Times New Roman" w:hAnsi="Times New Roman"/>
            <w:sz w:val="24"/>
            <w:szCs w:val="24"/>
          </w:rPr>
          <w:delText>mutually agreed by the Board of Managers</w:delText>
        </w:r>
        <w:r w:rsidRPr="00E566A0" w:rsidDel="00005106">
          <w:rPr>
            <w:rFonts w:ascii="Times New Roman" w:hAnsi="Times New Roman"/>
            <w:sz w:val="24"/>
            <w:szCs w:val="24"/>
          </w:rPr>
          <w:delText>.</w:delText>
        </w:r>
      </w:del>
    </w:p>
    <w:p w14:paraId="4608A907"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7773650E" w14:textId="1A9A4C0E" w:rsidR="00FE77E5" w:rsidRPr="00E566A0" w:rsidRDefault="00FE77E5" w:rsidP="005826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5826E5">
        <w:rPr>
          <w:rFonts w:ascii="Times New Roman" w:hAnsi="Times New Roman"/>
          <w:sz w:val="24"/>
          <w:szCs w:val="24"/>
        </w:rPr>
        <w:t>6.</w:t>
      </w:r>
      <w:r w:rsidRPr="00E566A0">
        <w:rPr>
          <w:rFonts w:ascii="Times New Roman" w:hAnsi="Times New Roman"/>
          <w:sz w:val="24"/>
          <w:szCs w:val="24"/>
        </w:rPr>
        <w:t>8.</w:t>
      </w:r>
      <w:r w:rsidR="00FF2BE0">
        <w:rPr>
          <w:rFonts w:ascii="Times New Roman" w:hAnsi="Times New Roman"/>
          <w:sz w:val="24"/>
          <w:szCs w:val="24"/>
        </w:rPr>
        <w:tab/>
      </w:r>
      <w:r w:rsidRPr="005826E5">
        <w:rPr>
          <w:rFonts w:ascii="Times New Roman" w:hAnsi="Times New Roman"/>
          <w:sz w:val="24"/>
          <w:szCs w:val="24"/>
          <w:u w:val="single"/>
        </w:rPr>
        <w:t>Compensation</w:t>
      </w:r>
      <w:r w:rsidRPr="00E566A0">
        <w:rPr>
          <w:rFonts w:ascii="Times New Roman" w:hAnsi="Times New Roman"/>
          <w:sz w:val="24"/>
          <w:szCs w:val="24"/>
        </w:rPr>
        <w:t>. Manager</w:t>
      </w:r>
      <w:r w:rsidR="005826E5">
        <w:rPr>
          <w:rFonts w:ascii="Times New Roman" w:hAnsi="Times New Roman"/>
          <w:sz w:val="24"/>
          <w:szCs w:val="24"/>
        </w:rPr>
        <w:t>s</w:t>
      </w:r>
      <w:r w:rsidRPr="00E566A0">
        <w:rPr>
          <w:rFonts w:ascii="Times New Roman" w:hAnsi="Times New Roman"/>
          <w:sz w:val="24"/>
          <w:szCs w:val="24"/>
        </w:rPr>
        <w:t xml:space="preserve"> may receive compensation for time spent</w:t>
      </w:r>
      <w:r w:rsidR="004F58B7" w:rsidRPr="00E566A0">
        <w:rPr>
          <w:rFonts w:ascii="Times New Roman" w:hAnsi="Times New Roman"/>
          <w:sz w:val="24"/>
          <w:szCs w:val="24"/>
        </w:rPr>
        <w:t xml:space="preserve"> </w:t>
      </w:r>
      <w:r w:rsidRPr="00E566A0">
        <w:rPr>
          <w:rFonts w:ascii="Times New Roman" w:hAnsi="Times New Roman"/>
          <w:sz w:val="24"/>
          <w:szCs w:val="24"/>
        </w:rPr>
        <w:t>in the management of Company in a form and amount, and at such times as</w:t>
      </w:r>
      <w:r w:rsidR="004F58B7" w:rsidRPr="00E566A0">
        <w:rPr>
          <w:rFonts w:ascii="Times New Roman" w:hAnsi="Times New Roman"/>
          <w:sz w:val="24"/>
          <w:szCs w:val="24"/>
        </w:rPr>
        <w:t xml:space="preserve"> </w:t>
      </w:r>
      <w:r w:rsidRPr="00E566A0">
        <w:rPr>
          <w:rFonts w:ascii="Times New Roman" w:hAnsi="Times New Roman"/>
          <w:sz w:val="24"/>
          <w:szCs w:val="24"/>
        </w:rPr>
        <w:t xml:space="preserve">determined by Majority Vote of the </w:t>
      </w:r>
      <w:ins w:id="205" w:author="Suzanne DuBose [2]" w:date="2022-02-21T13:50:00Z">
        <w:r w:rsidR="00BD1F7C">
          <w:rPr>
            <w:rFonts w:ascii="Times New Roman" w:hAnsi="Times New Roman"/>
            <w:sz w:val="24"/>
            <w:szCs w:val="24"/>
          </w:rPr>
          <w:t>Class A Members</w:t>
        </w:r>
      </w:ins>
      <w:del w:id="206" w:author="Suzanne DuBose [2]" w:date="2022-02-21T13:50:00Z">
        <w:r w:rsidR="00B02016" w:rsidDel="00BD1F7C">
          <w:rPr>
            <w:rFonts w:ascii="Times New Roman" w:hAnsi="Times New Roman"/>
            <w:sz w:val="24"/>
            <w:szCs w:val="24"/>
          </w:rPr>
          <w:delText>Board of Managers</w:delText>
        </w:r>
      </w:del>
      <w:r w:rsidRPr="00E566A0">
        <w:rPr>
          <w:rFonts w:ascii="Times New Roman" w:hAnsi="Times New Roman"/>
          <w:sz w:val="24"/>
          <w:szCs w:val="24"/>
        </w:rPr>
        <w:t xml:space="preserve">. The compensation of </w:t>
      </w:r>
      <w:r w:rsidR="00B02016">
        <w:rPr>
          <w:rFonts w:ascii="Times New Roman" w:hAnsi="Times New Roman"/>
          <w:sz w:val="24"/>
          <w:szCs w:val="24"/>
        </w:rPr>
        <w:t xml:space="preserve">any </w:t>
      </w:r>
      <w:r w:rsidRPr="00E566A0">
        <w:rPr>
          <w:rFonts w:ascii="Times New Roman" w:hAnsi="Times New Roman"/>
          <w:sz w:val="24"/>
          <w:szCs w:val="24"/>
        </w:rPr>
        <w:t>Manager under this</w:t>
      </w:r>
      <w:r w:rsidR="004F58B7" w:rsidRPr="00E566A0">
        <w:rPr>
          <w:rFonts w:ascii="Times New Roman" w:hAnsi="Times New Roman"/>
          <w:sz w:val="24"/>
          <w:szCs w:val="24"/>
        </w:rPr>
        <w:t xml:space="preserve"> </w:t>
      </w:r>
      <w:r w:rsidRPr="00E566A0">
        <w:rPr>
          <w:rFonts w:ascii="Times New Roman" w:hAnsi="Times New Roman"/>
          <w:sz w:val="24"/>
          <w:szCs w:val="24"/>
        </w:rPr>
        <w:t>s</w:t>
      </w:r>
      <w:r w:rsidR="001804D8" w:rsidRPr="00E566A0">
        <w:rPr>
          <w:rFonts w:ascii="Times New Roman" w:hAnsi="Times New Roman"/>
          <w:sz w:val="24"/>
          <w:szCs w:val="24"/>
        </w:rPr>
        <w:t>ection shall be in the form of “</w:t>
      </w:r>
      <w:r w:rsidRPr="00E566A0">
        <w:rPr>
          <w:rFonts w:ascii="Times New Roman" w:hAnsi="Times New Roman"/>
          <w:sz w:val="24"/>
          <w:szCs w:val="24"/>
        </w:rPr>
        <w:t>guaranteed payments</w:t>
      </w:r>
      <w:r w:rsidR="001804D8" w:rsidRPr="00E566A0">
        <w:rPr>
          <w:rFonts w:ascii="Times New Roman" w:hAnsi="Times New Roman"/>
          <w:sz w:val="24"/>
          <w:szCs w:val="24"/>
        </w:rPr>
        <w:t>”</w:t>
      </w:r>
      <w:r w:rsidR="00B02016">
        <w:rPr>
          <w:rFonts w:ascii="Times New Roman" w:hAnsi="Times New Roman"/>
          <w:sz w:val="24"/>
          <w:szCs w:val="24"/>
        </w:rPr>
        <w:t>, unless otherwise specified in this Agreement,</w:t>
      </w:r>
      <w:r w:rsidRPr="00E566A0">
        <w:rPr>
          <w:rFonts w:ascii="Times New Roman" w:hAnsi="Times New Roman"/>
          <w:sz w:val="24"/>
          <w:szCs w:val="24"/>
        </w:rPr>
        <w:t xml:space="preserve"> as defined under §707(c) of the</w:t>
      </w:r>
      <w:r w:rsidR="004F58B7" w:rsidRPr="00E566A0">
        <w:rPr>
          <w:rFonts w:ascii="Times New Roman" w:hAnsi="Times New Roman"/>
          <w:sz w:val="24"/>
          <w:szCs w:val="24"/>
        </w:rPr>
        <w:t xml:space="preserve"> </w:t>
      </w:r>
      <w:r w:rsidRPr="00E566A0">
        <w:rPr>
          <w:rFonts w:ascii="Times New Roman" w:hAnsi="Times New Roman"/>
          <w:sz w:val="24"/>
          <w:szCs w:val="24"/>
        </w:rPr>
        <w:t>Code, as amended, and shall be treated as ordinary and necessary business expenses</w:t>
      </w:r>
      <w:r w:rsidR="004F58B7" w:rsidRPr="00E566A0">
        <w:rPr>
          <w:rFonts w:ascii="Times New Roman" w:hAnsi="Times New Roman"/>
          <w:sz w:val="24"/>
          <w:szCs w:val="24"/>
        </w:rPr>
        <w:t xml:space="preserve"> </w:t>
      </w:r>
      <w:r w:rsidRPr="00E566A0">
        <w:rPr>
          <w:rFonts w:ascii="Times New Roman" w:hAnsi="Times New Roman"/>
          <w:sz w:val="24"/>
          <w:szCs w:val="24"/>
        </w:rPr>
        <w:t>of Company in arriving at the amount of Company's tax net profits or losses.</w:t>
      </w:r>
    </w:p>
    <w:p w14:paraId="20F8C8DE"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1680270E" w14:textId="413BC89E" w:rsidR="00FE77E5" w:rsidRPr="00E566A0" w:rsidRDefault="00FE77E5" w:rsidP="005826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5826E5">
        <w:rPr>
          <w:rFonts w:ascii="Times New Roman" w:hAnsi="Times New Roman"/>
          <w:sz w:val="24"/>
          <w:szCs w:val="24"/>
        </w:rPr>
        <w:t>6.</w:t>
      </w:r>
      <w:r w:rsidRPr="00E566A0">
        <w:rPr>
          <w:rFonts w:ascii="Times New Roman" w:hAnsi="Times New Roman"/>
          <w:sz w:val="24"/>
          <w:szCs w:val="24"/>
        </w:rPr>
        <w:t>9.</w:t>
      </w:r>
      <w:r w:rsidR="00FF2BE0">
        <w:rPr>
          <w:rFonts w:ascii="Times New Roman" w:hAnsi="Times New Roman"/>
          <w:sz w:val="24"/>
          <w:szCs w:val="24"/>
        </w:rPr>
        <w:tab/>
      </w:r>
      <w:r w:rsidRPr="005826E5">
        <w:rPr>
          <w:rFonts w:ascii="Times New Roman" w:hAnsi="Times New Roman"/>
          <w:sz w:val="24"/>
          <w:szCs w:val="24"/>
          <w:u w:val="single"/>
        </w:rPr>
        <w:t>Reimbursement for Expenses</w:t>
      </w:r>
      <w:r w:rsidRPr="00E566A0">
        <w:rPr>
          <w:rFonts w:ascii="Times New Roman" w:hAnsi="Times New Roman"/>
          <w:sz w:val="24"/>
          <w:szCs w:val="24"/>
        </w:rPr>
        <w:t>.</w:t>
      </w:r>
      <w:r w:rsidR="005826E5">
        <w:rPr>
          <w:rFonts w:ascii="Times New Roman" w:hAnsi="Times New Roman"/>
          <w:sz w:val="24"/>
          <w:szCs w:val="24"/>
        </w:rPr>
        <w:t xml:space="preserve"> </w:t>
      </w:r>
      <w:r w:rsidRPr="00E566A0">
        <w:rPr>
          <w:rFonts w:ascii="Times New Roman" w:hAnsi="Times New Roman"/>
          <w:sz w:val="24"/>
          <w:szCs w:val="24"/>
        </w:rPr>
        <w:t>Company shall reimburse Manager</w:t>
      </w:r>
      <w:r w:rsidR="005826E5">
        <w:rPr>
          <w:rFonts w:ascii="Times New Roman" w:hAnsi="Times New Roman"/>
          <w:sz w:val="24"/>
          <w:szCs w:val="24"/>
        </w:rPr>
        <w:t>s</w:t>
      </w:r>
      <w:r w:rsidR="004F58B7" w:rsidRPr="00E566A0">
        <w:rPr>
          <w:rFonts w:ascii="Times New Roman" w:hAnsi="Times New Roman"/>
          <w:sz w:val="24"/>
          <w:szCs w:val="24"/>
        </w:rPr>
        <w:t xml:space="preserve"> </w:t>
      </w:r>
      <w:r w:rsidRPr="00E566A0">
        <w:rPr>
          <w:rFonts w:ascii="Times New Roman" w:hAnsi="Times New Roman"/>
          <w:sz w:val="24"/>
          <w:szCs w:val="24"/>
        </w:rPr>
        <w:t>and Members for expenses reasonably incurred on behalf of Company, provided Company receives adequate documentation of such expense and such expense is both</w:t>
      </w:r>
      <w:r w:rsidR="004F58B7" w:rsidRPr="00E566A0">
        <w:rPr>
          <w:rFonts w:ascii="Times New Roman" w:hAnsi="Times New Roman"/>
          <w:sz w:val="24"/>
          <w:szCs w:val="24"/>
        </w:rPr>
        <w:t xml:space="preserve"> </w:t>
      </w:r>
      <w:r w:rsidRPr="00E566A0">
        <w:rPr>
          <w:rFonts w:ascii="Times New Roman" w:hAnsi="Times New Roman"/>
          <w:sz w:val="24"/>
          <w:szCs w:val="24"/>
        </w:rPr>
        <w:t xml:space="preserve">disclosed to and approved by </w:t>
      </w:r>
      <w:r w:rsidR="005826E5">
        <w:rPr>
          <w:rFonts w:ascii="Times New Roman" w:hAnsi="Times New Roman"/>
          <w:sz w:val="24"/>
          <w:szCs w:val="24"/>
        </w:rPr>
        <w:t xml:space="preserve">the Board of </w:t>
      </w:r>
      <w:r w:rsidRPr="00E566A0">
        <w:rPr>
          <w:rFonts w:ascii="Times New Roman" w:hAnsi="Times New Roman"/>
          <w:sz w:val="24"/>
          <w:szCs w:val="24"/>
        </w:rPr>
        <w:t>Manager</w:t>
      </w:r>
      <w:r w:rsidR="005826E5">
        <w:rPr>
          <w:rFonts w:ascii="Times New Roman" w:hAnsi="Times New Roman"/>
          <w:sz w:val="24"/>
          <w:szCs w:val="24"/>
        </w:rPr>
        <w:t>s.</w:t>
      </w:r>
    </w:p>
    <w:p w14:paraId="4D670B32"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04651497" w14:textId="28EE5B23" w:rsidR="00FE77E5" w:rsidRDefault="00FE77E5" w:rsidP="005826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5826E5">
        <w:rPr>
          <w:rFonts w:ascii="Times New Roman" w:hAnsi="Times New Roman"/>
          <w:sz w:val="24"/>
          <w:szCs w:val="24"/>
        </w:rPr>
        <w:t>6.</w:t>
      </w:r>
      <w:r w:rsidRPr="00E566A0">
        <w:rPr>
          <w:rFonts w:ascii="Times New Roman" w:hAnsi="Times New Roman"/>
          <w:sz w:val="24"/>
          <w:szCs w:val="24"/>
        </w:rPr>
        <w:t>10.</w:t>
      </w:r>
      <w:r w:rsidR="00FF2BE0">
        <w:rPr>
          <w:rFonts w:ascii="Times New Roman" w:hAnsi="Times New Roman"/>
          <w:sz w:val="24"/>
          <w:szCs w:val="24"/>
        </w:rPr>
        <w:tab/>
      </w:r>
      <w:r w:rsidRPr="005826E5">
        <w:rPr>
          <w:rFonts w:ascii="Times New Roman" w:hAnsi="Times New Roman"/>
          <w:sz w:val="24"/>
          <w:szCs w:val="24"/>
          <w:u w:val="single"/>
        </w:rPr>
        <w:t>Tax Matters</w:t>
      </w:r>
      <w:r w:rsidRPr="00E566A0">
        <w:rPr>
          <w:rFonts w:ascii="Times New Roman" w:hAnsi="Times New Roman"/>
          <w:sz w:val="24"/>
          <w:szCs w:val="24"/>
        </w:rPr>
        <w:t xml:space="preserve">. </w:t>
      </w:r>
      <w:r w:rsidR="00B457E5">
        <w:rPr>
          <w:rFonts w:ascii="Times New Roman" w:hAnsi="Times New Roman"/>
          <w:sz w:val="24"/>
          <w:szCs w:val="24"/>
        </w:rPr>
        <w:t xml:space="preserve">The Board of </w:t>
      </w:r>
      <w:r w:rsidRPr="00E566A0">
        <w:rPr>
          <w:rFonts w:ascii="Times New Roman" w:hAnsi="Times New Roman"/>
          <w:sz w:val="24"/>
          <w:szCs w:val="24"/>
        </w:rPr>
        <w:t>Manager</w:t>
      </w:r>
      <w:r w:rsidR="005826E5">
        <w:rPr>
          <w:rFonts w:ascii="Times New Roman" w:hAnsi="Times New Roman"/>
          <w:sz w:val="24"/>
          <w:szCs w:val="24"/>
        </w:rPr>
        <w:t>s</w:t>
      </w:r>
      <w:r w:rsidRPr="00E566A0">
        <w:rPr>
          <w:rFonts w:ascii="Times New Roman" w:hAnsi="Times New Roman"/>
          <w:sz w:val="24"/>
          <w:szCs w:val="24"/>
        </w:rPr>
        <w:t xml:space="preserve"> may consult with an accountant concerning</w:t>
      </w:r>
      <w:r w:rsidR="004F58B7" w:rsidRPr="00E566A0">
        <w:rPr>
          <w:rFonts w:ascii="Times New Roman" w:hAnsi="Times New Roman"/>
          <w:sz w:val="24"/>
          <w:szCs w:val="24"/>
        </w:rPr>
        <w:t xml:space="preserve"> </w:t>
      </w:r>
      <w:r w:rsidRPr="00E566A0">
        <w:rPr>
          <w:rFonts w:ascii="Times New Roman" w:hAnsi="Times New Roman"/>
          <w:sz w:val="24"/>
          <w:szCs w:val="24"/>
        </w:rPr>
        <w:t xml:space="preserve">tax matters as </w:t>
      </w:r>
      <w:r w:rsidR="00B457E5">
        <w:rPr>
          <w:rFonts w:ascii="Times New Roman" w:hAnsi="Times New Roman"/>
          <w:sz w:val="24"/>
          <w:szCs w:val="24"/>
        </w:rPr>
        <w:t xml:space="preserve">the Board of </w:t>
      </w:r>
      <w:r w:rsidRPr="00E566A0">
        <w:rPr>
          <w:rFonts w:ascii="Times New Roman" w:hAnsi="Times New Roman"/>
          <w:sz w:val="24"/>
          <w:szCs w:val="24"/>
        </w:rPr>
        <w:t>Manager</w:t>
      </w:r>
      <w:r w:rsidR="005826E5">
        <w:rPr>
          <w:rFonts w:ascii="Times New Roman" w:hAnsi="Times New Roman"/>
          <w:sz w:val="24"/>
          <w:szCs w:val="24"/>
        </w:rPr>
        <w:t>s</w:t>
      </w:r>
      <w:r w:rsidRPr="00E566A0">
        <w:rPr>
          <w:rFonts w:ascii="Times New Roman" w:hAnsi="Times New Roman"/>
          <w:sz w:val="24"/>
          <w:szCs w:val="24"/>
        </w:rPr>
        <w:t xml:space="preserve"> deem</w:t>
      </w:r>
      <w:r w:rsidR="00B457E5">
        <w:rPr>
          <w:rFonts w:ascii="Times New Roman" w:hAnsi="Times New Roman"/>
          <w:sz w:val="24"/>
          <w:szCs w:val="24"/>
        </w:rPr>
        <w:t>s</w:t>
      </w:r>
      <w:r w:rsidRPr="00E566A0">
        <w:rPr>
          <w:rFonts w:ascii="Times New Roman" w:hAnsi="Times New Roman"/>
          <w:sz w:val="24"/>
          <w:szCs w:val="24"/>
        </w:rPr>
        <w:t xml:space="preserve"> appropriate. </w:t>
      </w:r>
      <w:r w:rsidR="001C0B51">
        <w:rPr>
          <w:rFonts w:ascii="Times New Roman" w:hAnsi="Times New Roman"/>
          <w:sz w:val="24"/>
          <w:szCs w:val="24"/>
        </w:rPr>
        <w:t xml:space="preserve">The Board of </w:t>
      </w:r>
      <w:r w:rsidRPr="00E566A0">
        <w:rPr>
          <w:rFonts w:ascii="Times New Roman" w:hAnsi="Times New Roman"/>
          <w:sz w:val="24"/>
          <w:szCs w:val="24"/>
        </w:rPr>
        <w:t>Manager</w:t>
      </w:r>
      <w:r w:rsidR="005826E5">
        <w:rPr>
          <w:rFonts w:ascii="Times New Roman" w:hAnsi="Times New Roman"/>
          <w:sz w:val="24"/>
          <w:szCs w:val="24"/>
        </w:rPr>
        <w:t>s</w:t>
      </w:r>
      <w:r w:rsidRPr="00E566A0">
        <w:rPr>
          <w:rFonts w:ascii="Times New Roman" w:hAnsi="Times New Roman"/>
          <w:sz w:val="24"/>
          <w:szCs w:val="24"/>
        </w:rPr>
        <w:t xml:space="preserve"> shall file on behalf of Company</w:t>
      </w:r>
      <w:r w:rsidR="004F58B7" w:rsidRPr="00E566A0">
        <w:rPr>
          <w:rFonts w:ascii="Times New Roman" w:hAnsi="Times New Roman"/>
          <w:sz w:val="24"/>
          <w:szCs w:val="24"/>
        </w:rPr>
        <w:t xml:space="preserve"> </w:t>
      </w:r>
      <w:r w:rsidRPr="00E566A0">
        <w:rPr>
          <w:rFonts w:ascii="Times New Roman" w:hAnsi="Times New Roman"/>
          <w:sz w:val="24"/>
          <w:szCs w:val="24"/>
        </w:rPr>
        <w:t>with the Internal Revenue Service all notices, returns and other communications as may</w:t>
      </w:r>
      <w:r w:rsidR="004F58B7" w:rsidRPr="00E566A0">
        <w:rPr>
          <w:rFonts w:ascii="Times New Roman" w:hAnsi="Times New Roman"/>
          <w:sz w:val="24"/>
          <w:szCs w:val="24"/>
        </w:rPr>
        <w:t xml:space="preserve"> </w:t>
      </w:r>
      <w:r w:rsidRPr="00E566A0">
        <w:rPr>
          <w:rFonts w:ascii="Times New Roman" w:hAnsi="Times New Roman"/>
          <w:sz w:val="24"/>
          <w:szCs w:val="24"/>
        </w:rPr>
        <w:t xml:space="preserve">be required or desirable. The Members hereby designate </w:t>
      </w:r>
      <w:r w:rsidR="005826E5">
        <w:rPr>
          <w:rFonts w:ascii="Times New Roman" w:hAnsi="Times New Roman"/>
          <w:sz w:val="24"/>
          <w:szCs w:val="24"/>
        </w:rPr>
        <w:t xml:space="preserve">the Board of </w:t>
      </w:r>
      <w:r w:rsidRPr="00E566A0">
        <w:rPr>
          <w:rFonts w:ascii="Times New Roman" w:hAnsi="Times New Roman"/>
          <w:sz w:val="24"/>
          <w:szCs w:val="24"/>
        </w:rPr>
        <w:t>Manager</w:t>
      </w:r>
      <w:r w:rsidR="005826E5">
        <w:rPr>
          <w:rFonts w:ascii="Times New Roman" w:hAnsi="Times New Roman"/>
          <w:sz w:val="24"/>
          <w:szCs w:val="24"/>
        </w:rPr>
        <w:t>s</w:t>
      </w:r>
      <w:r w:rsidRPr="00E566A0">
        <w:rPr>
          <w:rFonts w:ascii="Times New Roman" w:hAnsi="Times New Roman"/>
          <w:sz w:val="24"/>
          <w:szCs w:val="24"/>
        </w:rPr>
        <w:t xml:space="preserve"> to act as the "tax</w:t>
      </w:r>
      <w:r w:rsidR="004F58B7" w:rsidRPr="00E566A0">
        <w:rPr>
          <w:rFonts w:ascii="Times New Roman" w:hAnsi="Times New Roman"/>
          <w:sz w:val="24"/>
          <w:szCs w:val="24"/>
        </w:rPr>
        <w:t xml:space="preserve"> </w:t>
      </w:r>
      <w:r w:rsidRPr="00E566A0">
        <w:rPr>
          <w:rFonts w:ascii="Times New Roman" w:hAnsi="Times New Roman"/>
          <w:sz w:val="24"/>
          <w:szCs w:val="24"/>
        </w:rPr>
        <w:t>matters partner" pursuant to Code §631(a)(7).</w:t>
      </w:r>
    </w:p>
    <w:p w14:paraId="17E6B803" w14:textId="77777777" w:rsidR="000C22C7" w:rsidRPr="00E566A0" w:rsidRDefault="000C22C7" w:rsidP="005826E5">
      <w:pPr>
        <w:autoSpaceDE w:val="0"/>
        <w:autoSpaceDN w:val="0"/>
        <w:adjustRightInd w:val="0"/>
        <w:spacing w:after="0" w:line="240" w:lineRule="auto"/>
        <w:ind w:firstLine="720"/>
        <w:jc w:val="both"/>
        <w:rPr>
          <w:rFonts w:ascii="Times New Roman" w:hAnsi="Times New Roman"/>
          <w:sz w:val="24"/>
          <w:szCs w:val="24"/>
        </w:rPr>
      </w:pPr>
    </w:p>
    <w:p w14:paraId="02E7A517" w14:textId="00FF97B0" w:rsidR="00FE77E5" w:rsidRPr="00E566A0" w:rsidRDefault="00FE77E5" w:rsidP="005826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5826E5">
        <w:rPr>
          <w:rFonts w:ascii="Times New Roman" w:hAnsi="Times New Roman"/>
          <w:sz w:val="24"/>
          <w:szCs w:val="24"/>
        </w:rPr>
        <w:t>6.</w:t>
      </w:r>
      <w:r w:rsidRPr="00E566A0">
        <w:rPr>
          <w:rFonts w:ascii="Times New Roman" w:hAnsi="Times New Roman"/>
          <w:sz w:val="24"/>
          <w:szCs w:val="24"/>
        </w:rPr>
        <w:t>11.</w:t>
      </w:r>
      <w:r w:rsidR="00FF2BE0">
        <w:rPr>
          <w:rFonts w:ascii="Times New Roman" w:hAnsi="Times New Roman"/>
          <w:sz w:val="24"/>
          <w:szCs w:val="24"/>
        </w:rPr>
        <w:tab/>
      </w:r>
      <w:r w:rsidRPr="005826E5">
        <w:rPr>
          <w:rFonts w:ascii="Times New Roman" w:hAnsi="Times New Roman"/>
          <w:sz w:val="24"/>
          <w:szCs w:val="24"/>
          <w:u w:val="single"/>
        </w:rPr>
        <w:t>Manager Resignation</w:t>
      </w:r>
      <w:r w:rsidRPr="00E566A0">
        <w:rPr>
          <w:rFonts w:ascii="Times New Roman" w:hAnsi="Times New Roman"/>
          <w:sz w:val="24"/>
          <w:szCs w:val="24"/>
        </w:rPr>
        <w:t>. Manager</w:t>
      </w:r>
      <w:r w:rsidR="005826E5">
        <w:rPr>
          <w:rFonts w:ascii="Times New Roman" w:hAnsi="Times New Roman"/>
          <w:sz w:val="24"/>
          <w:szCs w:val="24"/>
        </w:rPr>
        <w:t>s</w:t>
      </w:r>
      <w:r w:rsidRPr="00E566A0">
        <w:rPr>
          <w:rFonts w:ascii="Times New Roman" w:hAnsi="Times New Roman"/>
          <w:sz w:val="24"/>
          <w:szCs w:val="24"/>
        </w:rPr>
        <w:t xml:space="preserve"> may resign in </w:t>
      </w:r>
      <w:r w:rsidR="005826E5">
        <w:rPr>
          <w:rFonts w:ascii="Times New Roman" w:hAnsi="Times New Roman"/>
          <w:sz w:val="24"/>
          <w:szCs w:val="24"/>
        </w:rPr>
        <w:t xml:space="preserve">their </w:t>
      </w:r>
      <w:r w:rsidRPr="00E566A0">
        <w:rPr>
          <w:rFonts w:ascii="Times New Roman" w:hAnsi="Times New Roman"/>
          <w:sz w:val="24"/>
          <w:szCs w:val="24"/>
        </w:rPr>
        <w:t>capacity as</w:t>
      </w:r>
      <w:r w:rsidR="004F58B7" w:rsidRPr="00E566A0">
        <w:rPr>
          <w:rFonts w:ascii="Times New Roman" w:hAnsi="Times New Roman"/>
          <w:sz w:val="24"/>
          <w:szCs w:val="24"/>
        </w:rPr>
        <w:t xml:space="preserve"> </w:t>
      </w:r>
      <w:r w:rsidRPr="00E566A0">
        <w:rPr>
          <w:rFonts w:ascii="Times New Roman" w:hAnsi="Times New Roman"/>
          <w:sz w:val="24"/>
          <w:szCs w:val="24"/>
        </w:rPr>
        <w:t>Manager</w:t>
      </w:r>
      <w:r w:rsidR="005826E5">
        <w:rPr>
          <w:rFonts w:ascii="Times New Roman" w:hAnsi="Times New Roman"/>
          <w:sz w:val="24"/>
          <w:szCs w:val="24"/>
        </w:rPr>
        <w:t>s</w:t>
      </w:r>
      <w:r w:rsidRPr="00E566A0">
        <w:rPr>
          <w:rFonts w:ascii="Times New Roman" w:hAnsi="Times New Roman"/>
          <w:sz w:val="24"/>
          <w:szCs w:val="24"/>
        </w:rPr>
        <w:t xml:space="preserve"> at any time by giving written notice to the </w:t>
      </w:r>
      <w:r w:rsidR="001C0B51">
        <w:rPr>
          <w:rFonts w:ascii="Times New Roman" w:hAnsi="Times New Roman"/>
          <w:sz w:val="24"/>
          <w:szCs w:val="24"/>
        </w:rPr>
        <w:t xml:space="preserve">Board of Managers </w:t>
      </w:r>
      <w:r w:rsidRPr="00E566A0">
        <w:rPr>
          <w:rFonts w:ascii="Times New Roman" w:hAnsi="Times New Roman"/>
          <w:sz w:val="24"/>
          <w:szCs w:val="24"/>
        </w:rPr>
        <w:t>of Company. The</w:t>
      </w:r>
      <w:r w:rsidR="004F58B7" w:rsidRPr="00E566A0">
        <w:rPr>
          <w:rFonts w:ascii="Times New Roman" w:hAnsi="Times New Roman"/>
          <w:sz w:val="24"/>
          <w:szCs w:val="24"/>
        </w:rPr>
        <w:t xml:space="preserve"> </w:t>
      </w:r>
      <w:r w:rsidRPr="00E566A0">
        <w:rPr>
          <w:rFonts w:ascii="Times New Roman" w:hAnsi="Times New Roman"/>
          <w:sz w:val="24"/>
          <w:szCs w:val="24"/>
        </w:rPr>
        <w:t xml:space="preserve">resignation of </w:t>
      </w:r>
      <w:r w:rsidR="005826E5">
        <w:rPr>
          <w:rFonts w:ascii="Times New Roman" w:hAnsi="Times New Roman"/>
          <w:sz w:val="24"/>
          <w:szCs w:val="24"/>
        </w:rPr>
        <w:t xml:space="preserve">a </w:t>
      </w:r>
      <w:r w:rsidRPr="00E566A0">
        <w:rPr>
          <w:rFonts w:ascii="Times New Roman" w:hAnsi="Times New Roman"/>
          <w:sz w:val="24"/>
          <w:szCs w:val="24"/>
        </w:rPr>
        <w:t xml:space="preserve">Manager shall take effect upon receipt of notice by the </w:t>
      </w:r>
      <w:r w:rsidR="001C0B51">
        <w:rPr>
          <w:rFonts w:ascii="Times New Roman" w:hAnsi="Times New Roman"/>
          <w:sz w:val="24"/>
          <w:szCs w:val="24"/>
        </w:rPr>
        <w:t xml:space="preserve">Board of Managers </w:t>
      </w:r>
      <w:r w:rsidRPr="00E566A0">
        <w:rPr>
          <w:rFonts w:ascii="Times New Roman" w:hAnsi="Times New Roman"/>
          <w:sz w:val="24"/>
          <w:szCs w:val="24"/>
        </w:rPr>
        <w:t>or at</w:t>
      </w:r>
      <w:r w:rsidR="004F58B7" w:rsidRPr="00E566A0">
        <w:rPr>
          <w:rFonts w:ascii="Times New Roman" w:hAnsi="Times New Roman"/>
          <w:sz w:val="24"/>
          <w:szCs w:val="24"/>
        </w:rPr>
        <w:t xml:space="preserve"> </w:t>
      </w:r>
      <w:r w:rsidRPr="00E566A0">
        <w:rPr>
          <w:rFonts w:ascii="Times New Roman" w:hAnsi="Times New Roman"/>
          <w:sz w:val="24"/>
          <w:szCs w:val="24"/>
        </w:rPr>
        <w:t xml:space="preserve">such </w:t>
      </w:r>
      <w:r w:rsidR="00714446" w:rsidRPr="00E566A0">
        <w:rPr>
          <w:rFonts w:ascii="Times New Roman" w:hAnsi="Times New Roman"/>
          <w:sz w:val="24"/>
          <w:szCs w:val="24"/>
        </w:rPr>
        <w:t>l</w:t>
      </w:r>
      <w:r w:rsidRPr="00E566A0">
        <w:rPr>
          <w:rFonts w:ascii="Times New Roman" w:hAnsi="Times New Roman"/>
          <w:sz w:val="24"/>
          <w:szCs w:val="24"/>
        </w:rPr>
        <w:t>ater time as shall be specified in such notice; and the acceptance of such</w:t>
      </w:r>
      <w:r w:rsidR="004F58B7" w:rsidRPr="00E566A0">
        <w:rPr>
          <w:rFonts w:ascii="Times New Roman" w:hAnsi="Times New Roman"/>
          <w:sz w:val="24"/>
          <w:szCs w:val="24"/>
        </w:rPr>
        <w:t xml:space="preserve"> </w:t>
      </w:r>
      <w:r w:rsidRPr="00E566A0">
        <w:rPr>
          <w:rFonts w:ascii="Times New Roman" w:hAnsi="Times New Roman"/>
          <w:sz w:val="24"/>
          <w:szCs w:val="24"/>
        </w:rPr>
        <w:t xml:space="preserve">resignation shall not be necessary to make it effective. The resignation of </w:t>
      </w:r>
      <w:r w:rsidR="005826E5">
        <w:rPr>
          <w:rFonts w:ascii="Times New Roman" w:hAnsi="Times New Roman"/>
          <w:sz w:val="24"/>
          <w:szCs w:val="24"/>
        </w:rPr>
        <w:t xml:space="preserve">a </w:t>
      </w:r>
      <w:r w:rsidRPr="00E566A0">
        <w:rPr>
          <w:rFonts w:ascii="Times New Roman" w:hAnsi="Times New Roman"/>
          <w:sz w:val="24"/>
          <w:szCs w:val="24"/>
        </w:rPr>
        <w:t>Manager</w:t>
      </w:r>
      <w:r w:rsidR="004F58B7" w:rsidRPr="00E566A0">
        <w:rPr>
          <w:rFonts w:ascii="Times New Roman" w:hAnsi="Times New Roman"/>
          <w:sz w:val="24"/>
          <w:szCs w:val="24"/>
        </w:rPr>
        <w:t xml:space="preserve"> </w:t>
      </w:r>
      <w:r w:rsidRPr="00E566A0">
        <w:rPr>
          <w:rFonts w:ascii="Times New Roman" w:hAnsi="Times New Roman"/>
          <w:sz w:val="24"/>
          <w:szCs w:val="24"/>
        </w:rPr>
        <w:t xml:space="preserve">shall not affect any rights held by Manager as a Member in </w:t>
      </w:r>
      <w:r w:rsidR="00B73094" w:rsidRPr="00E566A0">
        <w:rPr>
          <w:rFonts w:ascii="Times New Roman" w:hAnsi="Times New Roman"/>
          <w:sz w:val="24"/>
          <w:szCs w:val="24"/>
        </w:rPr>
        <w:t>Company and</w:t>
      </w:r>
      <w:r w:rsidRPr="00E566A0">
        <w:rPr>
          <w:rFonts w:ascii="Times New Roman" w:hAnsi="Times New Roman"/>
          <w:sz w:val="24"/>
          <w:szCs w:val="24"/>
        </w:rPr>
        <w:t xml:space="preserve"> shall not</w:t>
      </w:r>
      <w:r w:rsidR="004F58B7" w:rsidRPr="00E566A0">
        <w:rPr>
          <w:rFonts w:ascii="Times New Roman" w:hAnsi="Times New Roman"/>
          <w:sz w:val="24"/>
          <w:szCs w:val="24"/>
        </w:rPr>
        <w:t xml:space="preserve"> </w:t>
      </w:r>
      <w:r w:rsidRPr="00E566A0">
        <w:rPr>
          <w:rFonts w:ascii="Times New Roman" w:hAnsi="Times New Roman"/>
          <w:sz w:val="24"/>
          <w:szCs w:val="24"/>
        </w:rPr>
        <w:t>constitute a withdrawal from membership</w:t>
      </w:r>
      <w:r w:rsidR="005826E5">
        <w:rPr>
          <w:rFonts w:ascii="Times New Roman" w:hAnsi="Times New Roman"/>
          <w:sz w:val="24"/>
          <w:szCs w:val="24"/>
        </w:rPr>
        <w:t xml:space="preserve"> unless otherwise set forth in this Agreement or other </w:t>
      </w:r>
      <w:r w:rsidR="000320F8">
        <w:rPr>
          <w:rFonts w:ascii="Times New Roman" w:hAnsi="Times New Roman"/>
          <w:sz w:val="24"/>
          <w:szCs w:val="24"/>
        </w:rPr>
        <w:t>a</w:t>
      </w:r>
      <w:r w:rsidR="005826E5">
        <w:rPr>
          <w:rFonts w:ascii="Times New Roman" w:hAnsi="Times New Roman"/>
          <w:sz w:val="24"/>
          <w:szCs w:val="24"/>
        </w:rPr>
        <w:t xml:space="preserve">greement </w:t>
      </w:r>
      <w:r w:rsidR="000320F8">
        <w:rPr>
          <w:rFonts w:ascii="Times New Roman" w:hAnsi="Times New Roman"/>
          <w:sz w:val="24"/>
          <w:szCs w:val="24"/>
        </w:rPr>
        <w:t xml:space="preserve">between Company and </w:t>
      </w:r>
      <w:r w:rsidR="005826E5">
        <w:rPr>
          <w:rFonts w:ascii="Times New Roman" w:hAnsi="Times New Roman"/>
          <w:sz w:val="24"/>
          <w:szCs w:val="24"/>
        </w:rPr>
        <w:t>such Member</w:t>
      </w:r>
      <w:r w:rsidRPr="00E566A0">
        <w:rPr>
          <w:rFonts w:ascii="Times New Roman" w:hAnsi="Times New Roman"/>
          <w:sz w:val="24"/>
          <w:szCs w:val="24"/>
        </w:rPr>
        <w:t>.</w:t>
      </w:r>
    </w:p>
    <w:p w14:paraId="0BB51A0F"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014571C8" w14:textId="0C461A5C" w:rsidR="005C58E6" w:rsidRPr="00E566A0" w:rsidRDefault="00FE77E5" w:rsidP="005C58E6">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5826E5">
        <w:rPr>
          <w:rFonts w:ascii="Times New Roman" w:hAnsi="Times New Roman"/>
          <w:sz w:val="24"/>
          <w:szCs w:val="24"/>
        </w:rPr>
        <w:t>6.</w:t>
      </w:r>
      <w:r w:rsidRPr="00E566A0">
        <w:rPr>
          <w:rFonts w:ascii="Times New Roman" w:hAnsi="Times New Roman"/>
          <w:sz w:val="24"/>
          <w:szCs w:val="24"/>
        </w:rPr>
        <w:t>12.</w:t>
      </w:r>
      <w:r w:rsidR="00FF2BE0">
        <w:rPr>
          <w:rFonts w:ascii="Times New Roman" w:hAnsi="Times New Roman"/>
          <w:sz w:val="24"/>
          <w:szCs w:val="24"/>
        </w:rPr>
        <w:tab/>
      </w:r>
      <w:r w:rsidRPr="005C58E6">
        <w:rPr>
          <w:rFonts w:ascii="Times New Roman" w:hAnsi="Times New Roman"/>
          <w:sz w:val="24"/>
          <w:szCs w:val="24"/>
          <w:u w:val="single"/>
        </w:rPr>
        <w:t>Removal</w:t>
      </w:r>
      <w:r w:rsidRPr="00E566A0">
        <w:rPr>
          <w:rFonts w:ascii="Times New Roman" w:hAnsi="Times New Roman"/>
          <w:sz w:val="24"/>
          <w:szCs w:val="24"/>
        </w:rPr>
        <w:t>.</w:t>
      </w:r>
      <w:r w:rsidR="005826E5">
        <w:rPr>
          <w:rFonts w:ascii="Times New Roman" w:hAnsi="Times New Roman"/>
          <w:sz w:val="24"/>
          <w:szCs w:val="24"/>
        </w:rPr>
        <w:t xml:space="preserve"> </w:t>
      </w:r>
      <w:r w:rsidRPr="00E566A0">
        <w:rPr>
          <w:rFonts w:ascii="Times New Roman" w:hAnsi="Times New Roman"/>
          <w:sz w:val="24"/>
          <w:szCs w:val="24"/>
        </w:rPr>
        <w:t xml:space="preserve">At a meeting called expressly for that purpose, </w:t>
      </w:r>
      <w:r w:rsidR="005826E5">
        <w:rPr>
          <w:rFonts w:ascii="Times New Roman" w:hAnsi="Times New Roman"/>
          <w:sz w:val="24"/>
          <w:szCs w:val="24"/>
        </w:rPr>
        <w:t xml:space="preserve">a </w:t>
      </w:r>
      <w:proofErr w:type="gramStart"/>
      <w:r w:rsidRPr="00E566A0">
        <w:rPr>
          <w:rFonts w:ascii="Times New Roman" w:hAnsi="Times New Roman"/>
          <w:sz w:val="24"/>
          <w:szCs w:val="24"/>
        </w:rPr>
        <w:t>Manager</w:t>
      </w:r>
      <w:proofErr w:type="gramEnd"/>
      <w:r w:rsidR="001E2650" w:rsidRPr="00E566A0">
        <w:rPr>
          <w:rFonts w:ascii="Times New Roman" w:hAnsi="Times New Roman"/>
          <w:sz w:val="24"/>
          <w:szCs w:val="24"/>
        </w:rPr>
        <w:t xml:space="preserve"> </w:t>
      </w:r>
      <w:r w:rsidRPr="00E566A0">
        <w:rPr>
          <w:rFonts w:ascii="Times New Roman" w:hAnsi="Times New Roman"/>
          <w:sz w:val="24"/>
          <w:szCs w:val="24"/>
        </w:rPr>
        <w:t xml:space="preserve">may be removed at any time, with or without cause, by the </w:t>
      </w:r>
      <w:ins w:id="207" w:author="Suzanne DuBose" w:date="2024-07-19T14:04:00Z" w16du:dateUtc="2024-07-19T20:04:00Z">
        <w:r w:rsidR="0022504B">
          <w:rPr>
            <w:rFonts w:ascii="Times New Roman" w:hAnsi="Times New Roman"/>
            <w:sz w:val="24"/>
            <w:szCs w:val="24"/>
          </w:rPr>
          <w:t xml:space="preserve">Majority </w:t>
        </w:r>
      </w:ins>
      <w:del w:id="208" w:author="Suzanne DuBose" w:date="2024-07-19T14:04:00Z" w16du:dateUtc="2024-07-19T20:04:00Z">
        <w:r w:rsidRPr="00916994" w:rsidDel="0022504B">
          <w:rPr>
            <w:rFonts w:ascii="Times New Roman" w:hAnsi="Times New Roman"/>
            <w:sz w:val="24"/>
            <w:szCs w:val="24"/>
          </w:rPr>
          <w:delText xml:space="preserve">unanimous </w:delText>
        </w:r>
      </w:del>
      <w:r w:rsidR="000320F8" w:rsidRPr="00916994">
        <w:rPr>
          <w:rFonts w:ascii="Times New Roman" w:hAnsi="Times New Roman"/>
          <w:sz w:val="24"/>
          <w:szCs w:val="24"/>
        </w:rPr>
        <w:t>V</w:t>
      </w:r>
      <w:r w:rsidRPr="00916994">
        <w:rPr>
          <w:rFonts w:ascii="Times New Roman" w:hAnsi="Times New Roman"/>
          <w:sz w:val="24"/>
          <w:szCs w:val="24"/>
        </w:rPr>
        <w:t>ote of the</w:t>
      </w:r>
      <w:r w:rsidR="001E2650" w:rsidRPr="00916994">
        <w:rPr>
          <w:rFonts w:ascii="Times New Roman" w:hAnsi="Times New Roman"/>
          <w:sz w:val="24"/>
          <w:szCs w:val="24"/>
        </w:rPr>
        <w:t xml:space="preserve"> </w:t>
      </w:r>
      <w:ins w:id="209" w:author="Suzanne DuBose [2]" w:date="2022-02-21T13:55:00Z">
        <w:r w:rsidR="00BD1F7C">
          <w:rPr>
            <w:rFonts w:ascii="Times New Roman" w:hAnsi="Times New Roman"/>
            <w:sz w:val="24"/>
            <w:szCs w:val="24"/>
          </w:rPr>
          <w:t xml:space="preserve">Class A </w:t>
        </w:r>
      </w:ins>
      <w:r w:rsidRPr="00916994">
        <w:rPr>
          <w:rFonts w:ascii="Times New Roman" w:hAnsi="Times New Roman"/>
          <w:sz w:val="24"/>
          <w:szCs w:val="24"/>
        </w:rPr>
        <w:t>Members</w:t>
      </w:r>
      <w:r w:rsidRPr="00E566A0">
        <w:rPr>
          <w:rFonts w:ascii="Times New Roman" w:hAnsi="Times New Roman"/>
          <w:sz w:val="24"/>
          <w:szCs w:val="24"/>
        </w:rPr>
        <w:t xml:space="preserve">. The removal of </w:t>
      </w:r>
      <w:r w:rsidR="005826E5">
        <w:rPr>
          <w:rFonts w:ascii="Times New Roman" w:hAnsi="Times New Roman"/>
          <w:sz w:val="24"/>
          <w:szCs w:val="24"/>
        </w:rPr>
        <w:t xml:space="preserve">a </w:t>
      </w:r>
      <w:r w:rsidRPr="00E566A0">
        <w:rPr>
          <w:rFonts w:ascii="Times New Roman" w:hAnsi="Times New Roman"/>
          <w:sz w:val="24"/>
          <w:szCs w:val="24"/>
        </w:rPr>
        <w:t xml:space="preserve">Manager shall not affect any rights as a </w:t>
      </w:r>
      <w:r w:rsidR="005826E5">
        <w:rPr>
          <w:rFonts w:ascii="Times New Roman" w:hAnsi="Times New Roman"/>
          <w:sz w:val="24"/>
          <w:szCs w:val="24"/>
        </w:rPr>
        <w:t>M</w:t>
      </w:r>
      <w:r w:rsidRPr="00E566A0">
        <w:rPr>
          <w:rFonts w:ascii="Times New Roman" w:hAnsi="Times New Roman"/>
          <w:sz w:val="24"/>
          <w:szCs w:val="24"/>
        </w:rPr>
        <w:t>ember in Company</w:t>
      </w:r>
      <w:r w:rsidR="001E2650" w:rsidRPr="00E566A0">
        <w:rPr>
          <w:rFonts w:ascii="Times New Roman" w:hAnsi="Times New Roman"/>
          <w:sz w:val="24"/>
          <w:szCs w:val="24"/>
        </w:rPr>
        <w:t xml:space="preserve"> </w:t>
      </w:r>
      <w:r w:rsidRPr="00E566A0">
        <w:rPr>
          <w:rFonts w:ascii="Times New Roman" w:hAnsi="Times New Roman"/>
          <w:sz w:val="24"/>
          <w:szCs w:val="24"/>
        </w:rPr>
        <w:t>and shall not constitute a withdrawal from membership</w:t>
      </w:r>
      <w:r w:rsidR="005C58E6">
        <w:rPr>
          <w:rFonts w:ascii="Times New Roman" w:hAnsi="Times New Roman"/>
          <w:sz w:val="24"/>
          <w:szCs w:val="24"/>
        </w:rPr>
        <w:t xml:space="preserve"> unless otherwise set forth in this Agreement or other </w:t>
      </w:r>
      <w:r w:rsidR="000320F8">
        <w:rPr>
          <w:rFonts w:ascii="Times New Roman" w:hAnsi="Times New Roman"/>
          <w:sz w:val="24"/>
          <w:szCs w:val="24"/>
        </w:rPr>
        <w:t>a</w:t>
      </w:r>
      <w:r w:rsidR="005C58E6">
        <w:rPr>
          <w:rFonts w:ascii="Times New Roman" w:hAnsi="Times New Roman"/>
          <w:sz w:val="24"/>
          <w:szCs w:val="24"/>
        </w:rPr>
        <w:t xml:space="preserve">greement </w:t>
      </w:r>
      <w:r w:rsidR="000320F8">
        <w:rPr>
          <w:rFonts w:ascii="Times New Roman" w:hAnsi="Times New Roman"/>
          <w:sz w:val="24"/>
          <w:szCs w:val="24"/>
        </w:rPr>
        <w:t xml:space="preserve">between Company and </w:t>
      </w:r>
      <w:r w:rsidR="005C58E6">
        <w:rPr>
          <w:rFonts w:ascii="Times New Roman" w:hAnsi="Times New Roman"/>
          <w:sz w:val="24"/>
          <w:szCs w:val="24"/>
        </w:rPr>
        <w:t>such Member</w:t>
      </w:r>
      <w:r w:rsidR="005C58E6" w:rsidRPr="00E566A0">
        <w:rPr>
          <w:rFonts w:ascii="Times New Roman" w:hAnsi="Times New Roman"/>
          <w:sz w:val="24"/>
          <w:szCs w:val="24"/>
        </w:rPr>
        <w:t>.</w:t>
      </w:r>
    </w:p>
    <w:p w14:paraId="695FAAC3"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6E7FBD6D" w14:textId="22F058E6" w:rsidR="00FE77E5" w:rsidRPr="00E566A0" w:rsidRDefault="00FE77E5" w:rsidP="005C58E6">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5C58E6">
        <w:rPr>
          <w:rFonts w:ascii="Times New Roman" w:hAnsi="Times New Roman"/>
          <w:sz w:val="24"/>
          <w:szCs w:val="24"/>
        </w:rPr>
        <w:t>6.</w:t>
      </w:r>
      <w:r w:rsidRPr="00E566A0">
        <w:rPr>
          <w:rFonts w:ascii="Times New Roman" w:hAnsi="Times New Roman"/>
          <w:sz w:val="24"/>
          <w:szCs w:val="24"/>
        </w:rPr>
        <w:t>13.</w:t>
      </w:r>
      <w:r w:rsidR="00FF2BE0">
        <w:rPr>
          <w:rFonts w:ascii="Times New Roman" w:hAnsi="Times New Roman"/>
          <w:sz w:val="24"/>
          <w:szCs w:val="24"/>
        </w:rPr>
        <w:tab/>
      </w:r>
      <w:r w:rsidRPr="005C58E6">
        <w:rPr>
          <w:rFonts w:ascii="Times New Roman" w:hAnsi="Times New Roman"/>
          <w:sz w:val="24"/>
          <w:szCs w:val="24"/>
          <w:u w:val="single"/>
        </w:rPr>
        <w:t>Vacancies</w:t>
      </w:r>
      <w:r w:rsidRPr="00E566A0">
        <w:rPr>
          <w:rFonts w:ascii="Times New Roman" w:hAnsi="Times New Roman"/>
          <w:sz w:val="24"/>
          <w:szCs w:val="24"/>
        </w:rPr>
        <w:t xml:space="preserve">. </w:t>
      </w:r>
      <w:r w:rsidR="005C58E6">
        <w:rPr>
          <w:rFonts w:ascii="Times New Roman" w:hAnsi="Times New Roman"/>
          <w:sz w:val="24"/>
          <w:szCs w:val="24"/>
        </w:rPr>
        <w:t xml:space="preserve"> </w:t>
      </w:r>
      <w:r w:rsidRPr="00E566A0">
        <w:rPr>
          <w:rFonts w:ascii="Times New Roman" w:hAnsi="Times New Roman"/>
          <w:sz w:val="24"/>
          <w:szCs w:val="24"/>
        </w:rPr>
        <w:t xml:space="preserve">Any vacancy occurring for any reason </w:t>
      </w:r>
      <w:r w:rsidR="005C58E6">
        <w:rPr>
          <w:rFonts w:ascii="Times New Roman" w:hAnsi="Times New Roman"/>
          <w:sz w:val="24"/>
          <w:szCs w:val="24"/>
        </w:rPr>
        <w:t>on the Board of M</w:t>
      </w:r>
      <w:r w:rsidRPr="00E566A0">
        <w:rPr>
          <w:rFonts w:ascii="Times New Roman" w:hAnsi="Times New Roman"/>
          <w:sz w:val="24"/>
          <w:szCs w:val="24"/>
        </w:rPr>
        <w:t>anager</w:t>
      </w:r>
      <w:r w:rsidR="005C58E6">
        <w:rPr>
          <w:rFonts w:ascii="Times New Roman" w:hAnsi="Times New Roman"/>
          <w:sz w:val="24"/>
          <w:szCs w:val="24"/>
        </w:rPr>
        <w:t>s</w:t>
      </w:r>
      <w:r w:rsidRPr="00E566A0">
        <w:rPr>
          <w:rFonts w:ascii="Times New Roman" w:hAnsi="Times New Roman"/>
          <w:sz w:val="24"/>
          <w:szCs w:val="24"/>
        </w:rPr>
        <w:t xml:space="preserve"> of Company shall be filled </w:t>
      </w:r>
      <w:r w:rsidRPr="00916994">
        <w:rPr>
          <w:rFonts w:ascii="Times New Roman" w:hAnsi="Times New Roman"/>
          <w:sz w:val="24"/>
          <w:szCs w:val="24"/>
        </w:rPr>
        <w:t xml:space="preserve">by a </w:t>
      </w:r>
      <w:r w:rsidR="001C0B51" w:rsidRPr="00B4493E">
        <w:rPr>
          <w:rFonts w:ascii="Times New Roman" w:hAnsi="Times New Roman"/>
          <w:sz w:val="24"/>
          <w:szCs w:val="24"/>
        </w:rPr>
        <w:t>Majority</w:t>
      </w:r>
      <w:r w:rsidR="00916994" w:rsidRPr="00B4493E">
        <w:rPr>
          <w:rFonts w:ascii="Times New Roman" w:hAnsi="Times New Roman"/>
          <w:sz w:val="24"/>
          <w:szCs w:val="24"/>
        </w:rPr>
        <w:t xml:space="preserve"> </w:t>
      </w:r>
      <w:r w:rsidR="001C0B51" w:rsidRPr="00B4493E">
        <w:rPr>
          <w:rFonts w:ascii="Times New Roman" w:hAnsi="Times New Roman"/>
          <w:sz w:val="24"/>
          <w:szCs w:val="24"/>
        </w:rPr>
        <w:t xml:space="preserve">Vote of the </w:t>
      </w:r>
      <w:ins w:id="210" w:author="Suzanne DuBose" w:date="2024-07-18T18:23:00Z" w16du:dateUtc="2024-07-19T00:23:00Z">
        <w:r w:rsidR="00005106">
          <w:rPr>
            <w:rFonts w:ascii="Times New Roman" w:hAnsi="Times New Roman"/>
            <w:sz w:val="24"/>
            <w:szCs w:val="24"/>
          </w:rPr>
          <w:t xml:space="preserve">Class A </w:t>
        </w:r>
      </w:ins>
      <w:ins w:id="211" w:author="Suzanne DuBose" w:date="2024-07-19T14:05:00Z" w16du:dateUtc="2024-07-19T20:05:00Z">
        <w:r w:rsidR="00D92C97">
          <w:rPr>
            <w:rFonts w:ascii="Times New Roman" w:hAnsi="Times New Roman"/>
            <w:sz w:val="24"/>
            <w:szCs w:val="24"/>
          </w:rPr>
          <w:t xml:space="preserve">and/or Class </w:t>
        </w:r>
        <w:proofErr w:type="spellStart"/>
        <w:r w:rsidR="00D92C97">
          <w:rPr>
            <w:rFonts w:ascii="Times New Roman" w:hAnsi="Times New Roman"/>
            <w:sz w:val="24"/>
            <w:szCs w:val="24"/>
          </w:rPr>
          <w:t>B</w:t>
        </w:r>
      </w:ins>
      <w:r w:rsidR="00916994" w:rsidRPr="00B4493E">
        <w:rPr>
          <w:rFonts w:ascii="Times New Roman" w:hAnsi="Times New Roman"/>
          <w:sz w:val="24"/>
          <w:szCs w:val="24"/>
        </w:rPr>
        <w:t>Members</w:t>
      </w:r>
      <w:proofErr w:type="spellEnd"/>
      <w:ins w:id="212" w:author="Suzanne DuBose" w:date="2024-07-19T14:05:00Z" w16du:dateUtc="2024-07-19T20:05:00Z">
        <w:r w:rsidR="00D92C97">
          <w:rPr>
            <w:rFonts w:ascii="Times New Roman" w:hAnsi="Times New Roman"/>
            <w:sz w:val="24"/>
            <w:szCs w:val="24"/>
          </w:rPr>
          <w:t xml:space="preserve"> in accordance with Section 6.2</w:t>
        </w:r>
      </w:ins>
      <w:r w:rsidRPr="00E566A0">
        <w:rPr>
          <w:rFonts w:ascii="Times New Roman" w:hAnsi="Times New Roman"/>
          <w:sz w:val="24"/>
          <w:szCs w:val="24"/>
        </w:rPr>
        <w:t>.</w:t>
      </w:r>
    </w:p>
    <w:p w14:paraId="3592FAC1" w14:textId="77777777" w:rsidR="00743768" w:rsidRPr="00E566A0" w:rsidRDefault="00743768" w:rsidP="005C58E6">
      <w:pPr>
        <w:autoSpaceDE w:val="0"/>
        <w:autoSpaceDN w:val="0"/>
        <w:adjustRightInd w:val="0"/>
        <w:spacing w:after="0" w:line="240" w:lineRule="auto"/>
        <w:jc w:val="both"/>
        <w:rPr>
          <w:rFonts w:ascii="Times New Roman" w:hAnsi="Times New Roman"/>
          <w:sz w:val="24"/>
          <w:szCs w:val="24"/>
        </w:rPr>
      </w:pPr>
    </w:p>
    <w:p w14:paraId="45777E9B" w14:textId="77777777" w:rsidR="00743768" w:rsidRPr="00E566A0" w:rsidRDefault="00FE77E5" w:rsidP="00743768">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ARTICLE VII</w:t>
      </w:r>
    </w:p>
    <w:p w14:paraId="1440DC8C" w14:textId="77777777" w:rsidR="00FE77E5" w:rsidRPr="00E566A0" w:rsidRDefault="00FE77E5" w:rsidP="00743768">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COMPANY PROPERTY</w:t>
      </w:r>
    </w:p>
    <w:p w14:paraId="1759B157" w14:textId="77777777" w:rsidR="00743768" w:rsidRPr="00E566A0" w:rsidRDefault="00743768" w:rsidP="00743768">
      <w:pPr>
        <w:autoSpaceDE w:val="0"/>
        <w:autoSpaceDN w:val="0"/>
        <w:adjustRightInd w:val="0"/>
        <w:spacing w:after="0" w:line="240" w:lineRule="auto"/>
        <w:jc w:val="center"/>
        <w:rPr>
          <w:rFonts w:ascii="Times New Roman" w:hAnsi="Times New Roman"/>
          <w:b/>
          <w:sz w:val="24"/>
          <w:szCs w:val="24"/>
        </w:rPr>
      </w:pPr>
    </w:p>
    <w:p w14:paraId="57A06FF4" w14:textId="2C0F8DF4" w:rsidR="002F1296" w:rsidRPr="00FF46AF" w:rsidRDefault="002F1296" w:rsidP="002F1296">
      <w:pPr>
        <w:autoSpaceDE w:val="0"/>
        <w:autoSpaceDN w:val="0"/>
        <w:adjustRightInd w:val="0"/>
        <w:spacing w:after="0" w:line="240" w:lineRule="auto"/>
        <w:ind w:firstLine="720"/>
        <w:jc w:val="both"/>
        <w:rPr>
          <w:rFonts w:ascii="Times New Roman" w:hAnsi="Times New Roman"/>
          <w:vanish/>
          <w:color w:val="FF0000"/>
          <w:sz w:val="24"/>
          <w:szCs w:val="24"/>
        </w:rPr>
      </w:pPr>
      <w:bookmarkStart w:id="213" w:name="_Toc75336812"/>
      <w:bookmarkStart w:id="214" w:name="_Toc144731324"/>
      <w:bookmarkStart w:id="215" w:name="_Toc145959310"/>
      <w:bookmarkStart w:id="216" w:name="_Toc165726395"/>
      <w:bookmarkStart w:id="217" w:name="_Toc171502653"/>
      <w:bookmarkStart w:id="218" w:name="_Toc172434570"/>
      <w:bookmarkStart w:id="219" w:name="_Toc172435100"/>
      <w:bookmarkStart w:id="220" w:name="_Toc172435965"/>
      <w:bookmarkStart w:id="221" w:name="_Toc172692052"/>
      <w:bookmarkStart w:id="222" w:name="_Toc172692488"/>
      <w:bookmarkStart w:id="223" w:name="_Toc199683053"/>
      <w:bookmarkStart w:id="224" w:name="_Toc199840966"/>
      <w:bookmarkStart w:id="225" w:name="_Toc199841084"/>
      <w:bookmarkStart w:id="226" w:name="_Toc201675141"/>
      <w:bookmarkStart w:id="227" w:name="_Toc202073348"/>
      <w:bookmarkStart w:id="228" w:name="_Toc202108327"/>
      <w:bookmarkStart w:id="229" w:name="_Toc202148066"/>
      <w:r w:rsidRPr="00FF46AF">
        <w:rPr>
          <w:rFonts w:ascii="Times New Roman" w:hAnsi="Times New Roman"/>
          <w:sz w:val="24"/>
          <w:szCs w:val="24"/>
        </w:rPr>
        <w:t>Section 7.1.</w:t>
      </w:r>
      <w:r w:rsidR="00FF2BE0">
        <w:rPr>
          <w:rFonts w:ascii="Times New Roman" w:hAnsi="Times New Roman"/>
          <w:sz w:val="24"/>
          <w:szCs w:val="24"/>
        </w:rPr>
        <w:tab/>
      </w:r>
      <w:r w:rsidRPr="00FF46AF">
        <w:rPr>
          <w:rFonts w:ascii="Times New Roman" w:hAnsi="Times New Roman"/>
          <w:sz w:val="24"/>
          <w:szCs w:val="24"/>
          <w:u w:val="single"/>
        </w:rPr>
        <w:t>Title to Property</w:t>
      </w: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14:paraId="66F51F35" w14:textId="3890DD13" w:rsidR="00FE77E5" w:rsidRDefault="002F1296" w:rsidP="002F1296">
      <w:pPr>
        <w:autoSpaceDE w:val="0"/>
        <w:autoSpaceDN w:val="0"/>
        <w:adjustRightInd w:val="0"/>
        <w:spacing w:after="0" w:line="240" w:lineRule="auto"/>
        <w:ind w:firstLine="720"/>
        <w:jc w:val="both"/>
        <w:rPr>
          <w:rFonts w:ascii="Times New Roman" w:hAnsi="Times New Roman"/>
          <w:sz w:val="24"/>
          <w:szCs w:val="24"/>
        </w:rPr>
      </w:pPr>
      <w:r w:rsidRPr="00FF46AF">
        <w:rPr>
          <w:rFonts w:ascii="Times New Roman" w:hAnsi="Times New Roman"/>
          <w:sz w:val="24"/>
          <w:szCs w:val="24"/>
        </w:rPr>
        <w:t xml:space="preserve">.   To the extent possible under the laws governing the jurisdiction where the property is located, Company shall hold title to all property in the name of Company and not in the name of any Member. However, to the extent such is deemed unnecessary or unwise due to the expenses associated with same or difficulty under the governing laws of said jurisdiction, such property shall be held in the name of a </w:t>
      </w:r>
      <w:r w:rsidR="00FF46AF">
        <w:rPr>
          <w:rFonts w:ascii="Times New Roman" w:hAnsi="Times New Roman"/>
          <w:sz w:val="24"/>
          <w:szCs w:val="24"/>
        </w:rPr>
        <w:t>p</w:t>
      </w:r>
      <w:r w:rsidRPr="00FF46AF">
        <w:rPr>
          <w:rFonts w:ascii="Times New Roman" w:hAnsi="Times New Roman"/>
          <w:sz w:val="24"/>
          <w:szCs w:val="24"/>
        </w:rPr>
        <w:t xml:space="preserve">erson or entity which the Board of </w:t>
      </w:r>
      <w:r w:rsidRPr="00FF46AF">
        <w:rPr>
          <w:rFonts w:ascii="Times New Roman" w:hAnsi="Times New Roman"/>
          <w:sz w:val="24"/>
          <w:szCs w:val="24"/>
        </w:rPr>
        <w:lastRenderedPageBreak/>
        <w:t>Managers shall designate. Notwithstanding the foregoing, p</w:t>
      </w:r>
      <w:r w:rsidR="00FE77E5" w:rsidRPr="00FF46AF">
        <w:rPr>
          <w:rFonts w:ascii="Times New Roman" w:hAnsi="Times New Roman"/>
          <w:sz w:val="24"/>
          <w:szCs w:val="24"/>
        </w:rPr>
        <w:t>roperty purchased in the name of Company and/or</w:t>
      </w:r>
      <w:r w:rsidR="001E2650" w:rsidRPr="00FF46AF">
        <w:rPr>
          <w:rFonts w:ascii="Times New Roman" w:hAnsi="Times New Roman"/>
          <w:sz w:val="24"/>
          <w:szCs w:val="24"/>
        </w:rPr>
        <w:t xml:space="preserve"> </w:t>
      </w:r>
      <w:r w:rsidR="00FE77E5" w:rsidRPr="00FF46AF">
        <w:rPr>
          <w:rFonts w:ascii="Times New Roman" w:hAnsi="Times New Roman"/>
          <w:sz w:val="24"/>
          <w:szCs w:val="24"/>
        </w:rPr>
        <w:t>with Company funds, shall be the property of Company. A Member has no interest</w:t>
      </w:r>
      <w:r w:rsidR="001E2650" w:rsidRPr="00FF46AF">
        <w:rPr>
          <w:rFonts w:ascii="Times New Roman" w:hAnsi="Times New Roman"/>
          <w:sz w:val="24"/>
          <w:szCs w:val="24"/>
        </w:rPr>
        <w:t xml:space="preserve"> </w:t>
      </w:r>
      <w:r w:rsidR="00E242C9">
        <w:rPr>
          <w:rFonts w:ascii="Times New Roman" w:hAnsi="Times New Roman"/>
          <w:sz w:val="24"/>
          <w:szCs w:val="24"/>
        </w:rPr>
        <w:t xml:space="preserve">in </w:t>
      </w:r>
      <w:r w:rsidR="00FE77E5" w:rsidRPr="00FF46AF">
        <w:rPr>
          <w:rFonts w:ascii="Times New Roman" w:hAnsi="Times New Roman"/>
          <w:sz w:val="24"/>
          <w:szCs w:val="24"/>
        </w:rPr>
        <w:t>any item of Company's property</w:t>
      </w:r>
      <w:r w:rsidR="001A082C">
        <w:rPr>
          <w:rFonts w:ascii="Times New Roman" w:hAnsi="Times New Roman"/>
          <w:sz w:val="24"/>
          <w:szCs w:val="24"/>
        </w:rPr>
        <w:t xml:space="preserve"> except as otherwise set forth in this Agreement or any agreement between Company and a Member</w:t>
      </w:r>
      <w:r w:rsidR="00FE77E5" w:rsidRPr="00FF46AF">
        <w:rPr>
          <w:rFonts w:ascii="Times New Roman" w:hAnsi="Times New Roman"/>
          <w:sz w:val="24"/>
          <w:szCs w:val="24"/>
        </w:rPr>
        <w:t xml:space="preserve">. </w:t>
      </w:r>
      <w:r w:rsidRPr="00FF46AF">
        <w:rPr>
          <w:rFonts w:ascii="Times New Roman" w:hAnsi="Times New Roman"/>
          <w:sz w:val="24"/>
          <w:szCs w:val="24"/>
        </w:rPr>
        <w:t>To the extent possible, a</w:t>
      </w:r>
      <w:r w:rsidR="00FE77E5" w:rsidRPr="00FF46AF">
        <w:rPr>
          <w:rFonts w:ascii="Times New Roman" w:hAnsi="Times New Roman"/>
          <w:sz w:val="24"/>
          <w:szCs w:val="24"/>
        </w:rPr>
        <w:t xml:space="preserve">ll property acquired or owned by </w:t>
      </w:r>
      <w:proofErr w:type="gramStart"/>
      <w:r w:rsidR="00FE77E5" w:rsidRPr="00FF46AF">
        <w:rPr>
          <w:rFonts w:ascii="Times New Roman" w:hAnsi="Times New Roman"/>
          <w:sz w:val="24"/>
          <w:szCs w:val="24"/>
        </w:rPr>
        <w:t>Company</w:t>
      </w:r>
      <w:proofErr w:type="gramEnd"/>
      <w:r w:rsidR="00FE77E5" w:rsidRPr="00FF46AF">
        <w:rPr>
          <w:rFonts w:ascii="Times New Roman" w:hAnsi="Times New Roman"/>
          <w:sz w:val="24"/>
          <w:szCs w:val="24"/>
        </w:rPr>
        <w:t xml:space="preserve"> shall be</w:t>
      </w:r>
      <w:r w:rsidR="001E2650" w:rsidRPr="00FF46AF">
        <w:rPr>
          <w:rFonts w:ascii="Times New Roman" w:hAnsi="Times New Roman"/>
          <w:sz w:val="24"/>
          <w:szCs w:val="24"/>
        </w:rPr>
        <w:t xml:space="preserve"> </w:t>
      </w:r>
      <w:r w:rsidR="00FE77E5" w:rsidRPr="00FF46AF">
        <w:rPr>
          <w:rFonts w:ascii="Times New Roman" w:hAnsi="Times New Roman"/>
          <w:sz w:val="24"/>
          <w:szCs w:val="24"/>
        </w:rPr>
        <w:t>acquired, held and conveyed in the name of Company. All transfers of property of</w:t>
      </w:r>
      <w:r w:rsidR="001E2650" w:rsidRPr="00FF46AF">
        <w:rPr>
          <w:rFonts w:ascii="Times New Roman" w:hAnsi="Times New Roman"/>
          <w:sz w:val="24"/>
          <w:szCs w:val="24"/>
        </w:rPr>
        <w:t xml:space="preserve"> </w:t>
      </w:r>
      <w:r w:rsidR="00FE77E5" w:rsidRPr="00FF46AF">
        <w:rPr>
          <w:rFonts w:ascii="Times New Roman" w:hAnsi="Times New Roman"/>
          <w:sz w:val="24"/>
          <w:szCs w:val="24"/>
        </w:rPr>
        <w:t>Company shall be executed in the name of Company by Manager</w:t>
      </w:r>
      <w:r w:rsidRPr="00FF46AF">
        <w:rPr>
          <w:rFonts w:ascii="Times New Roman" w:hAnsi="Times New Roman"/>
          <w:sz w:val="24"/>
          <w:szCs w:val="24"/>
        </w:rPr>
        <w:t>s</w:t>
      </w:r>
      <w:r w:rsidR="00FE77E5" w:rsidRPr="00FF46AF">
        <w:rPr>
          <w:rFonts w:ascii="Times New Roman" w:hAnsi="Times New Roman"/>
          <w:sz w:val="24"/>
          <w:szCs w:val="24"/>
        </w:rPr>
        <w:t xml:space="preserve"> or by the Member</w:t>
      </w:r>
      <w:r w:rsidR="001E2650" w:rsidRPr="00FF46AF">
        <w:rPr>
          <w:rFonts w:ascii="Times New Roman" w:hAnsi="Times New Roman"/>
          <w:sz w:val="24"/>
          <w:szCs w:val="24"/>
        </w:rPr>
        <w:t xml:space="preserve"> </w:t>
      </w:r>
      <w:r w:rsidR="00FE77E5" w:rsidRPr="00FF46AF">
        <w:rPr>
          <w:rFonts w:ascii="Times New Roman" w:hAnsi="Times New Roman"/>
          <w:sz w:val="24"/>
          <w:szCs w:val="24"/>
        </w:rPr>
        <w:t xml:space="preserve">authorized in writing by </w:t>
      </w:r>
      <w:r w:rsidR="001C0B51">
        <w:rPr>
          <w:rFonts w:ascii="Times New Roman" w:hAnsi="Times New Roman"/>
          <w:sz w:val="24"/>
          <w:szCs w:val="24"/>
        </w:rPr>
        <w:t xml:space="preserve">the Board of </w:t>
      </w:r>
      <w:r w:rsidR="00FE77E5" w:rsidRPr="00FF46AF">
        <w:rPr>
          <w:rFonts w:ascii="Times New Roman" w:hAnsi="Times New Roman"/>
          <w:sz w:val="24"/>
          <w:szCs w:val="24"/>
        </w:rPr>
        <w:t>Manager</w:t>
      </w:r>
      <w:r w:rsidRPr="00FF46AF">
        <w:rPr>
          <w:rFonts w:ascii="Times New Roman" w:hAnsi="Times New Roman"/>
          <w:sz w:val="24"/>
          <w:szCs w:val="24"/>
        </w:rPr>
        <w:t>s</w:t>
      </w:r>
      <w:r w:rsidR="00175A1A" w:rsidRPr="00FF46AF">
        <w:rPr>
          <w:rFonts w:ascii="Times New Roman" w:hAnsi="Times New Roman"/>
          <w:sz w:val="24"/>
          <w:szCs w:val="24"/>
        </w:rPr>
        <w:t xml:space="preserve"> </w:t>
      </w:r>
      <w:r w:rsidR="00FE77E5" w:rsidRPr="00FF46AF">
        <w:rPr>
          <w:rFonts w:ascii="Times New Roman" w:hAnsi="Times New Roman"/>
          <w:sz w:val="24"/>
          <w:szCs w:val="24"/>
        </w:rPr>
        <w:t>to act on behalf of Company. No Member may</w:t>
      </w:r>
      <w:r w:rsidR="001E2650" w:rsidRPr="00FF46AF">
        <w:rPr>
          <w:rFonts w:ascii="Times New Roman" w:hAnsi="Times New Roman"/>
          <w:sz w:val="24"/>
          <w:szCs w:val="24"/>
        </w:rPr>
        <w:t xml:space="preserve"> </w:t>
      </w:r>
      <w:r w:rsidR="00FE77E5" w:rsidRPr="00FF46AF">
        <w:rPr>
          <w:rFonts w:ascii="Times New Roman" w:hAnsi="Times New Roman"/>
          <w:sz w:val="24"/>
          <w:szCs w:val="24"/>
        </w:rPr>
        <w:t>execute an instrument of conveyance on behalf of Company without such specific</w:t>
      </w:r>
      <w:r w:rsidR="001E2650" w:rsidRPr="00FF46AF">
        <w:rPr>
          <w:rFonts w:ascii="Times New Roman" w:hAnsi="Times New Roman"/>
          <w:sz w:val="24"/>
          <w:szCs w:val="24"/>
        </w:rPr>
        <w:t xml:space="preserve"> </w:t>
      </w:r>
      <w:r w:rsidR="00FE77E5" w:rsidRPr="00FF46AF">
        <w:rPr>
          <w:rFonts w:ascii="Times New Roman" w:hAnsi="Times New Roman"/>
          <w:sz w:val="24"/>
          <w:szCs w:val="24"/>
        </w:rPr>
        <w:t xml:space="preserve">written authorization from </w:t>
      </w:r>
      <w:r w:rsidR="001A082C">
        <w:rPr>
          <w:rFonts w:ascii="Times New Roman" w:hAnsi="Times New Roman"/>
          <w:sz w:val="24"/>
          <w:szCs w:val="24"/>
        </w:rPr>
        <w:t xml:space="preserve">the Board of </w:t>
      </w:r>
      <w:r w:rsidR="00FE77E5" w:rsidRPr="00FF46AF">
        <w:rPr>
          <w:rFonts w:ascii="Times New Roman" w:hAnsi="Times New Roman"/>
          <w:sz w:val="24"/>
          <w:szCs w:val="24"/>
        </w:rPr>
        <w:t>Manager</w:t>
      </w:r>
      <w:r w:rsidRPr="00FF46AF">
        <w:rPr>
          <w:rFonts w:ascii="Times New Roman" w:hAnsi="Times New Roman"/>
          <w:sz w:val="24"/>
          <w:szCs w:val="24"/>
        </w:rPr>
        <w:t>s</w:t>
      </w:r>
      <w:r w:rsidR="00175A1A" w:rsidRPr="00FF46AF">
        <w:rPr>
          <w:rFonts w:ascii="Times New Roman" w:hAnsi="Times New Roman"/>
          <w:sz w:val="24"/>
          <w:szCs w:val="24"/>
        </w:rPr>
        <w:t>.</w:t>
      </w:r>
      <w:r w:rsidRPr="00FF46AF">
        <w:rPr>
          <w:rFonts w:ascii="Times New Roman" w:hAnsi="Times New Roman"/>
          <w:sz w:val="24"/>
          <w:szCs w:val="24"/>
        </w:rPr>
        <w:t xml:space="preserve"> </w:t>
      </w:r>
      <w:r w:rsidR="001C0B51">
        <w:rPr>
          <w:rFonts w:ascii="Times New Roman" w:hAnsi="Times New Roman"/>
          <w:sz w:val="24"/>
          <w:szCs w:val="24"/>
        </w:rPr>
        <w:t>Notwithstanding the foregoing</w:t>
      </w:r>
      <w:r w:rsidRPr="00FF46AF">
        <w:rPr>
          <w:rFonts w:ascii="Times New Roman" w:hAnsi="Times New Roman"/>
          <w:sz w:val="24"/>
          <w:szCs w:val="24"/>
        </w:rPr>
        <w:t>, in conjunction with the</w:t>
      </w:r>
      <w:r w:rsidR="00D369E8">
        <w:rPr>
          <w:rFonts w:ascii="Times New Roman" w:hAnsi="Times New Roman"/>
          <w:sz w:val="24"/>
          <w:szCs w:val="24"/>
        </w:rPr>
        <w:t xml:space="preserve"> portion of the property described as the </w:t>
      </w:r>
      <w:r w:rsidRPr="00FF46AF">
        <w:rPr>
          <w:rFonts w:ascii="Times New Roman" w:hAnsi="Times New Roman"/>
          <w:sz w:val="24"/>
          <w:szCs w:val="24"/>
        </w:rPr>
        <w:t xml:space="preserve"> </w:t>
      </w:r>
      <w:r w:rsidR="00D369E8">
        <w:rPr>
          <w:rFonts w:ascii="Times New Roman" w:hAnsi="Times New Roman"/>
          <w:sz w:val="24"/>
          <w:szCs w:val="24"/>
        </w:rPr>
        <w:t>“</w:t>
      </w:r>
      <w:r w:rsidRPr="00FF46AF">
        <w:rPr>
          <w:rFonts w:ascii="Times New Roman" w:hAnsi="Times New Roman"/>
          <w:sz w:val="24"/>
          <w:szCs w:val="24"/>
        </w:rPr>
        <w:t>Main House</w:t>
      </w:r>
      <w:r w:rsidR="00D369E8">
        <w:rPr>
          <w:rFonts w:ascii="Times New Roman" w:hAnsi="Times New Roman"/>
          <w:sz w:val="24"/>
          <w:szCs w:val="24"/>
        </w:rPr>
        <w:t>”</w:t>
      </w:r>
      <w:ins w:id="230" w:author="Suzanne DuBose" w:date="2024-07-18T18:53:00Z" w16du:dateUtc="2024-07-19T00:53:00Z">
        <w:r w:rsidR="00F10F82">
          <w:rPr>
            <w:rFonts w:ascii="Times New Roman" w:hAnsi="Times New Roman"/>
            <w:sz w:val="24"/>
            <w:szCs w:val="24"/>
          </w:rPr>
          <w:t xml:space="preserve"> </w:t>
        </w:r>
      </w:ins>
      <w:ins w:id="231" w:author="Suzanne DuBose" w:date="2024-07-19T14:35:00Z" w16du:dateUtc="2024-07-19T20:35:00Z">
        <w:r w:rsidR="00B62608">
          <w:rPr>
            <w:rFonts w:ascii="Times New Roman" w:hAnsi="Times New Roman"/>
            <w:sz w:val="24"/>
            <w:szCs w:val="24"/>
          </w:rPr>
          <w:t>c</w:t>
        </w:r>
      </w:ins>
      <w:ins w:id="232" w:author="Suzanne DuBose" w:date="2024-07-19T14:36:00Z" w16du:dateUtc="2024-07-19T20:36:00Z">
        <w:r w:rsidR="00B62608">
          <w:rPr>
            <w:rFonts w:ascii="Times New Roman" w:hAnsi="Times New Roman"/>
            <w:sz w:val="24"/>
            <w:szCs w:val="24"/>
          </w:rPr>
          <w:t xml:space="preserve">alled </w:t>
        </w:r>
      </w:ins>
      <w:ins w:id="233" w:author="Suzanne DuBose" w:date="2024-07-18T18:53:00Z" w16du:dateUtc="2024-07-19T00:53:00Z">
        <w:r w:rsidR="00F10F82">
          <w:rPr>
            <w:rFonts w:ascii="Times New Roman" w:hAnsi="Times New Roman"/>
            <w:sz w:val="24"/>
            <w:szCs w:val="24"/>
          </w:rPr>
          <w:t>Akasha</w:t>
        </w:r>
      </w:ins>
      <w:ins w:id="234" w:author="Suzanne DuBose" w:date="2024-07-19T14:36:00Z" w16du:dateUtc="2024-07-19T20:36:00Z">
        <w:r w:rsidR="00B62608">
          <w:rPr>
            <w:rFonts w:ascii="Times New Roman" w:hAnsi="Times New Roman"/>
            <w:sz w:val="24"/>
            <w:szCs w:val="24"/>
          </w:rPr>
          <w:t xml:space="preserve"> Villa</w:t>
        </w:r>
      </w:ins>
      <w:r w:rsidRPr="00FF46AF">
        <w:rPr>
          <w:rFonts w:ascii="Times New Roman" w:hAnsi="Times New Roman"/>
          <w:sz w:val="24"/>
          <w:szCs w:val="24"/>
        </w:rPr>
        <w:t xml:space="preserve">, the furnishings therein and the land on which it is situated located at Desa </w:t>
      </w:r>
      <w:proofErr w:type="spellStart"/>
      <w:r w:rsidRPr="00FF46AF">
        <w:rPr>
          <w:rFonts w:ascii="Times New Roman" w:hAnsi="Times New Roman"/>
          <w:sz w:val="24"/>
          <w:szCs w:val="24"/>
        </w:rPr>
        <w:t>Kelusa</w:t>
      </w:r>
      <w:proofErr w:type="spellEnd"/>
      <w:r w:rsidRPr="00FF46AF">
        <w:rPr>
          <w:rFonts w:ascii="Times New Roman" w:hAnsi="Times New Roman"/>
          <w:sz w:val="24"/>
          <w:szCs w:val="24"/>
        </w:rPr>
        <w:t xml:space="preserve">, </w:t>
      </w:r>
      <w:proofErr w:type="spellStart"/>
      <w:r w:rsidRPr="00FF46AF">
        <w:rPr>
          <w:rFonts w:ascii="Times New Roman" w:hAnsi="Times New Roman"/>
          <w:sz w:val="24"/>
          <w:szCs w:val="24"/>
        </w:rPr>
        <w:t>Kecamatan</w:t>
      </w:r>
      <w:proofErr w:type="spellEnd"/>
      <w:r w:rsidRPr="00FF46AF">
        <w:rPr>
          <w:rFonts w:ascii="Times New Roman" w:hAnsi="Times New Roman"/>
          <w:sz w:val="24"/>
          <w:szCs w:val="24"/>
        </w:rPr>
        <w:t xml:space="preserve"> </w:t>
      </w:r>
      <w:proofErr w:type="spellStart"/>
      <w:r w:rsidRPr="00FF46AF">
        <w:rPr>
          <w:rFonts w:ascii="Times New Roman" w:hAnsi="Times New Roman"/>
          <w:sz w:val="24"/>
          <w:szCs w:val="24"/>
        </w:rPr>
        <w:t>Payangan</w:t>
      </w:r>
      <w:proofErr w:type="spellEnd"/>
      <w:r w:rsidRPr="00FF46AF">
        <w:rPr>
          <w:rFonts w:ascii="Times New Roman" w:hAnsi="Times New Roman"/>
          <w:sz w:val="24"/>
          <w:szCs w:val="24"/>
        </w:rPr>
        <w:t xml:space="preserve">, </w:t>
      </w:r>
      <w:proofErr w:type="spellStart"/>
      <w:r w:rsidRPr="00FF46AF">
        <w:rPr>
          <w:rFonts w:ascii="Times New Roman" w:hAnsi="Times New Roman"/>
          <w:sz w:val="24"/>
          <w:szCs w:val="24"/>
        </w:rPr>
        <w:t>Kabupaten</w:t>
      </w:r>
      <w:proofErr w:type="spellEnd"/>
      <w:r w:rsidRPr="00FF46AF">
        <w:rPr>
          <w:rFonts w:ascii="Times New Roman" w:hAnsi="Times New Roman"/>
          <w:sz w:val="24"/>
          <w:szCs w:val="24"/>
        </w:rPr>
        <w:t xml:space="preserve"> </w:t>
      </w:r>
      <w:proofErr w:type="spellStart"/>
      <w:r w:rsidRPr="00FF46AF">
        <w:rPr>
          <w:rFonts w:ascii="Times New Roman" w:hAnsi="Times New Roman"/>
          <w:sz w:val="24"/>
          <w:szCs w:val="24"/>
        </w:rPr>
        <w:t>Gianyar</w:t>
      </w:r>
      <w:proofErr w:type="spellEnd"/>
      <w:r w:rsidRPr="00FF46AF">
        <w:rPr>
          <w:rFonts w:ascii="Times New Roman" w:hAnsi="Times New Roman"/>
          <w:sz w:val="24"/>
          <w:szCs w:val="24"/>
        </w:rPr>
        <w:t xml:space="preserve">, </w:t>
      </w:r>
      <w:proofErr w:type="spellStart"/>
      <w:r w:rsidRPr="00FF46AF">
        <w:rPr>
          <w:rFonts w:ascii="Times New Roman" w:hAnsi="Times New Roman"/>
          <w:sz w:val="24"/>
          <w:szCs w:val="24"/>
        </w:rPr>
        <w:t>Ubud</w:t>
      </w:r>
      <w:proofErr w:type="spellEnd"/>
      <w:r w:rsidRPr="00FF46AF">
        <w:rPr>
          <w:rFonts w:ascii="Times New Roman" w:hAnsi="Times New Roman"/>
          <w:sz w:val="24"/>
          <w:szCs w:val="24"/>
        </w:rPr>
        <w:t>, Bali</w:t>
      </w:r>
      <w:del w:id="235" w:author="Suzanne DuBose" w:date="2024-07-19T14:35:00Z" w16du:dateUtc="2024-07-19T20:35:00Z">
        <w:r w:rsidRPr="00FF46AF" w:rsidDel="00B62608">
          <w:rPr>
            <w:rFonts w:ascii="Times New Roman" w:hAnsi="Times New Roman"/>
            <w:sz w:val="24"/>
            <w:szCs w:val="24"/>
          </w:rPr>
          <w:delText xml:space="preserve"> evidenced by the architectural drawings which are attached hereto as Exhibit “</w:delText>
        </w:r>
      </w:del>
      <w:del w:id="236" w:author="Suzanne DuBose" w:date="2024-07-19T14:05:00Z" w16du:dateUtc="2024-07-19T20:05:00Z">
        <w:r w:rsidRPr="00FF46AF" w:rsidDel="00D92C97">
          <w:rPr>
            <w:rFonts w:ascii="Times New Roman" w:hAnsi="Times New Roman"/>
            <w:sz w:val="24"/>
            <w:szCs w:val="24"/>
          </w:rPr>
          <w:delText>B</w:delText>
        </w:r>
      </w:del>
      <w:del w:id="237" w:author="Suzanne DuBose" w:date="2024-07-19T14:35:00Z" w16du:dateUtc="2024-07-19T20:35:00Z">
        <w:r w:rsidRPr="00FF46AF" w:rsidDel="00B62608">
          <w:rPr>
            <w:rFonts w:ascii="Times New Roman" w:hAnsi="Times New Roman"/>
            <w:sz w:val="24"/>
            <w:szCs w:val="24"/>
          </w:rPr>
          <w:delText>” which may be amended from time to time</w:delText>
        </w:r>
        <w:r w:rsidR="001A082C" w:rsidDel="00B62608">
          <w:rPr>
            <w:rFonts w:ascii="Times New Roman" w:hAnsi="Times New Roman"/>
            <w:sz w:val="24"/>
            <w:szCs w:val="24"/>
          </w:rPr>
          <w:delText xml:space="preserve"> prior to and during construction</w:delText>
        </w:r>
      </w:del>
      <w:r w:rsidRPr="00FF46AF">
        <w:rPr>
          <w:rFonts w:ascii="Times New Roman" w:hAnsi="Times New Roman"/>
          <w:sz w:val="24"/>
          <w:szCs w:val="24"/>
        </w:rPr>
        <w:t xml:space="preserve">, Suzanne J. DuBose, will have the right to lease </w:t>
      </w:r>
      <w:r w:rsidR="00FF46AF">
        <w:rPr>
          <w:rFonts w:ascii="Times New Roman" w:hAnsi="Times New Roman"/>
          <w:sz w:val="24"/>
          <w:szCs w:val="24"/>
        </w:rPr>
        <w:t xml:space="preserve">or buy </w:t>
      </w:r>
      <w:r w:rsidRPr="00FF46AF">
        <w:rPr>
          <w:rFonts w:ascii="Times New Roman" w:hAnsi="Times New Roman"/>
          <w:sz w:val="24"/>
          <w:szCs w:val="24"/>
        </w:rPr>
        <w:t xml:space="preserve">back </w:t>
      </w:r>
      <w:ins w:id="238" w:author="Suzanne DuBose" w:date="2024-07-19T14:36:00Z" w16du:dateUtc="2024-07-19T20:36:00Z">
        <w:r w:rsidR="00B62608">
          <w:rPr>
            <w:rFonts w:ascii="Times New Roman" w:hAnsi="Times New Roman"/>
            <w:sz w:val="24"/>
            <w:szCs w:val="24"/>
          </w:rPr>
          <w:t xml:space="preserve">Akasha Villa </w:t>
        </w:r>
      </w:ins>
      <w:del w:id="239" w:author="Suzanne DuBose" w:date="2024-07-19T14:36:00Z" w16du:dateUtc="2024-07-19T20:36:00Z">
        <w:r w:rsidRPr="00FF46AF" w:rsidDel="00B62608">
          <w:rPr>
            <w:rFonts w:ascii="Times New Roman" w:hAnsi="Times New Roman"/>
            <w:sz w:val="24"/>
            <w:szCs w:val="24"/>
          </w:rPr>
          <w:delText>the Main House</w:delText>
        </w:r>
      </w:del>
      <w:r w:rsidRPr="00FF46AF">
        <w:rPr>
          <w:rFonts w:ascii="Times New Roman" w:hAnsi="Times New Roman"/>
          <w:sz w:val="24"/>
          <w:szCs w:val="24"/>
        </w:rPr>
        <w:t xml:space="preserve"> from Company at a future date </w:t>
      </w:r>
      <w:r w:rsidR="000C22C7">
        <w:rPr>
          <w:rFonts w:ascii="Times New Roman" w:hAnsi="Times New Roman"/>
          <w:sz w:val="24"/>
          <w:szCs w:val="24"/>
        </w:rPr>
        <w:t xml:space="preserve">on the terms set forth in a lease or purchase agreement. Such terms will be agreed to </w:t>
      </w:r>
      <w:r w:rsidR="00FF46AF">
        <w:rPr>
          <w:rFonts w:ascii="Times New Roman" w:hAnsi="Times New Roman"/>
          <w:sz w:val="24"/>
          <w:szCs w:val="24"/>
        </w:rPr>
        <w:t xml:space="preserve">by the Majority Vote of the </w:t>
      </w:r>
      <w:r w:rsidR="001A082C">
        <w:rPr>
          <w:rFonts w:ascii="Times New Roman" w:hAnsi="Times New Roman"/>
          <w:sz w:val="24"/>
          <w:szCs w:val="24"/>
        </w:rPr>
        <w:t>Board of Managers</w:t>
      </w:r>
      <w:r w:rsidR="00E242C9">
        <w:rPr>
          <w:rFonts w:ascii="Times New Roman" w:hAnsi="Times New Roman"/>
          <w:sz w:val="24"/>
          <w:szCs w:val="24"/>
        </w:rPr>
        <w:t xml:space="preserve"> and, in the interim, </w:t>
      </w:r>
      <w:r w:rsidR="000C22C7">
        <w:rPr>
          <w:rFonts w:ascii="Times New Roman" w:hAnsi="Times New Roman"/>
          <w:sz w:val="24"/>
          <w:szCs w:val="24"/>
        </w:rPr>
        <w:t xml:space="preserve">she </w:t>
      </w:r>
      <w:r w:rsidR="00E242C9">
        <w:rPr>
          <w:rFonts w:ascii="Times New Roman" w:hAnsi="Times New Roman"/>
          <w:sz w:val="24"/>
          <w:szCs w:val="24"/>
        </w:rPr>
        <w:t xml:space="preserve">may </w:t>
      </w:r>
      <w:r w:rsidR="00A64B84">
        <w:rPr>
          <w:rFonts w:ascii="Times New Roman" w:hAnsi="Times New Roman"/>
          <w:sz w:val="24"/>
          <w:szCs w:val="24"/>
        </w:rPr>
        <w:t xml:space="preserve">occupy and </w:t>
      </w:r>
      <w:r w:rsidR="00E242C9">
        <w:rPr>
          <w:rFonts w:ascii="Times New Roman" w:hAnsi="Times New Roman"/>
          <w:sz w:val="24"/>
          <w:szCs w:val="24"/>
        </w:rPr>
        <w:t xml:space="preserve">use </w:t>
      </w:r>
      <w:ins w:id="240" w:author="Suzanne DuBose" w:date="2024-07-19T14:36:00Z" w16du:dateUtc="2024-07-19T20:36:00Z">
        <w:r w:rsidR="00B62608">
          <w:rPr>
            <w:rFonts w:ascii="Times New Roman" w:hAnsi="Times New Roman"/>
            <w:sz w:val="24"/>
            <w:szCs w:val="24"/>
          </w:rPr>
          <w:t xml:space="preserve">Akasha Villa </w:t>
        </w:r>
      </w:ins>
      <w:del w:id="241" w:author="Suzanne DuBose" w:date="2024-07-19T14:36:00Z" w16du:dateUtc="2024-07-19T20:36:00Z">
        <w:r w:rsidR="00E242C9" w:rsidDel="00B62608">
          <w:rPr>
            <w:rFonts w:ascii="Times New Roman" w:hAnsi="Times New Roman"/>
            <w:sz w:val="24"/>
            <w:szCs w:val="24"/>
          </w:rPr>
          <w:delText xml:space="preserve">the Main House </w:delText>
        </w:r>
      </w:del>
      <w:r w:rsidR="00D369E8">
        <w:rPr>
          <w:rFonts w:ascii="Times New Roman" w:hAnsi="Times New Roman"/>
          <w:sz w:val="24"/>
          <w:szCs w:val="24"/>
        </w:rPr>
        <w:t>from time to time</w:t>
      </w:r>
      <w:r w:rsidR="00E242C9">
        <w:rPr>
          <w:rFonts w:ascii="Times New Roman" w:hAnsi="Times New Roman"/>
          <w:sz w:val="24"/>
          <w:szCs w:val="24"/>
        </w:rPr>
        <w:t xml:space="preserve"> as compensation in accordance with Section 6.8 herein</w:t>
      </w:r>
      <w:r w:rsidR="00FF46AF">
        <w:rPr>
          <w:rFonts w:ascii="Times New Roman" w:hAnsi="Times New Roman"/>
          <w:sz w:val="24"/>
          <w:szCs w:val="24"/>
        </w:rPr>
        <w:t xml:space="preserve">. </w:t>
      </w:r>
    </w:p>
    <w:p w14:paraId="085B9968" w14:textId="3D18ED78" w:rsidR="00EB6CFA" w:rsidRDefault="00EB6CFA" w:rsidP="002F1296">
      <w:pPr>
        <w:autoSpaceDE w:val="0"/>
        <w:autoSpaceDN w:val="0"/>
        <w:adjustRightInd w:val="0"/>
        <w:spacing w:after="0" w:line="240" w:lineRule="auto"/>
        <w:ind w:firstLine="720"/>
        <w:jc w:val="both"/>
        <w:rPr>
          <w:rFonts w:ascii="Times New Roman" w:hAnsi="Times New Roman"/>
          <w:sz w:val="24"/>
          <w:szCs w:val="24"/>
        </w:rPr>
      </w:pPr>
    </w:p>
    <w:p w14:paraId="36362F31" w14:textId="7E2FFC52" w:rsidR="00743768" w:rsidRPr="00E566A0" w:rsidRDefault="00FE77E5" w:rsidP="00743768">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ARTICLE VIII</w:t>
      </w:r>
    </w:p>
    <w:p w14:paraId="57BD3B0C" w14:textId="77777777" w:rsidR="00FE77E5" w:rsidRPr="00E566A0" w:rsidRDefault="00FE77E5" w:rsidP="00743768">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MEETINGS AND VOTING</w:t>
      </w:r>
    </w:p>
    <w:p w14:paraId="118F29CF" w14:textId="77777777" w:rsidR="00743768" w:rsidRPr="00E566A0" w:rsidRDefault="00743768" w:rsidP="00743768">
      <w:pPr>
        <w:autoSpaceDE w:val="0"/>
        <w:autoSpaceDN w:val="0"/>
        <w:adjustRightInd w:val="0"/>
        <w:spacing w:after="0" w:line="240" w:lineRule="auto"/>
        <w:jc w:val="center"/>
        <w:rPr>
          <w:rFonts w:ascii="Times New Roman" w:hAnsi="Times New Roman"/>
          <w:b/>
          <w:sz w:val="24"/>
          <w:szCs w:val="24"/>
        </w:rPr>
      </w:pPr>
    </w:p>
    <w:p w14:paraId="078398DA" w14:textId="169688F2" w:rsidR="00771AC8" w:rsidRPr="00E566A0" w:rsidRDefault="00FE77E5" w:rsidP="008728AA">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8728AA">
        <w:rPr>
          <w:rFonts w:ascii="Times New Roman" w:hAnsi="Times New Roman"/>
          <w:sz w:val="24"/>
          <w:szCs w:val="24"/>
        </w:rPr>
        <w:t>8.</w:t>
      </w:r>
      <w:r w:rsidRPr="00E566A0">
        <w:rPr>
          <w:rFonts w:ascii="Times New Roman" w:hAnsi="Times New Roman"/>
          <w:sz w:val="24"/>
          <w:szCs w:val="24"/>
        </w:rPr>
        <w:t>1.</w:t>
      </w:r>
      <w:r w:rsidR="00FF2BE0">
        <w:rPr>
          <w:rFonts w:ascii="Times New Roman" w:hAnsi="Times New Roman"/>
          <w:sz w:val="24"/>
          <w:szCs w:val="24"/>
        </w:rPr>
        <w:tab/>
      </w:r>
      <w:r w:rsidRPr="008728AA">
        <w:rPr>
          <w:rFonts w:ascii="Times New Roman" w:hAnsi="Times New Roman"/>
          <w:sz w:val="24"/>
          <w:szCs w:val="24"/>
          <w:u w:val="single"/>
        </w:rPr>
        <w:t>Unanimous Vote</w:t>
      </w:r>
      <w:r w:rsidRPr="00E566A0">
        <w:rPr>
          <w:rFonts w:ascii="Times New Roman" w:hAnsi="Times New Roman"/>
          <w:sz w:val="24"/>
          <w:szCs w:val="24"/>
        </w:rPr>
        <w:t>. In each instance in this Agreement that a</w:t>
      </w:r>
      <w:r w:rsidR="00771AC8" w:rsidRPr="00E566A0">
        <w:rPr>
          <w:rFonts w:ascii="Times New Roman" w:hAnsi="Times New Roman"/>
          <w:sz w:val="24"/>
          <w:szCs w:val="24"/>
        </w:rPr>
        <w:t xml:space="preserve"> </w:t>
      </w:r>
      <w:r w:rsidRPr="00E566A0">
        <w:rPr>
          <w:rFonts w:ascii="Times New Roman" w:hAnsi="Times New Roman"/>
          <w:sz w:val="24"/>
          <w:szCs w:val="24"/>
        </w:rPr>
        <w:t xml:space="preserve">unanimous </w:t>
      </w:r>
      <w:r w:rsidR="008E4C56">
        <w:rPr>
          <w:rFonts w:ascii="Times New Roman" w:hAnsi="Times New Roman"/>
          <w:sz w:val="24"/>
          <w:szCs w:val="24"/>
        </w:rPr>
        <w:t>v</w:t>
      </w:r>
      <w:r w:rsidRPr="00E566A0">
        <w:rPr>
          <w:rFonts w:ascii="Times New Roman" w:hAnsi="Times New Roman"/>
          <w:sz w:val="24"/>
          <w:szCs w:val="24"/>
        </w:rPr>
        <w:t>ote is required, the affirmative vote of all Members entitled to vote shall be</w:t>
      </w:r>
      <w:r w:rsidR="00771AC8" w:rsidRPr="00E566A0">
        <w:rPr>
          <w:rFonts w:ascii="Times New Roman" w:hAnsi="Times New Roman"/>
          <w:sz w:val="24"/>
          <w:szCs w:val="24"/>
        </w:rPr>
        <w:t xml:space="preserve"> </w:t>
      </w:r>
      <w:r w:rsidRPr="00E566A0">
        <w:rPr>
          <w:rFonts w:ascii="Times New Roman" w:hAnsi="Times New Roman"/>
          <w:sz w:val="24"/>
          <w:szCs w:val="24"/>
        </w:rPr>
        <w:t>necessary.</w:t>
      </w:r>
      <w:r w:rsidR="00771AC8" w:rsidRPr="00E566A0">
        <w:rPr>
          <w:rFonts w:ascii="Times New Roman" w:hAnsi="Times New Roman"/>
          <w:sz w:val="24"/>
          <w:szCs w:val="24"/>
        </w:rPr>
        <w:t xml:space="preserve"> </w:t>
      </w:r>
    </w:p>
    <w:p w14:paraId="5E8BA55B"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53E7E87D" w14:textId="1A9DA92C" w:rsidR="0000360C" w:rsidRPr="00E566A0" w:rsidRDefault="00FE77E5" w:rsidP="00C952E5">
      <w:pPr>
        <w:pStyle w:val="HeadingBody2"/>
        <w:ind w:firstLine="720"/>
        <w:rPr>
          <w:szCs w:val="24"/>
        </w:rPr>
      </w:pPr>
      <w:r w:rsidRPr="00E566A0">
        <w:rPr>
          <w:szCs w:val="24"/>
        </w:rPr>
        <w:t xml:space="preserve">Section </w:t>
      </w:r>
      <w:r w:rsidR="008728AA">
        <w:rPr>
          <w:szCs w:val="24"/>
        </w:rPr>
        <w:t>8.</w:t>
      </w:r>
      <w:r w:rsidR="00CD17D7" w:rsidRPr="00E566A0">
        <w:rPr>
          <w:szCs w:val="24"/>
        </w:rPr>
        <w:t>2</w:t>
      </w:r>
      <w:r w:rsidRPr="00E566A0">
        <w:rPr>
          <w:szCs w:val="24"/>
        </w:rPr>
        <w:t>.</w:t>
      </w:r>
      <w:r w:rsidR="00FF2BE0">
        <w:rPr>
          <w:szCs w:val="24"/>
        </w:rPr>
        <w:tab/>
      </w:r>
      <w:r w:rsidR="00714446" w:rsidRPr="00C952E5">
        <w:rPr>
          <w:szCs w:val="24"/>
          <w:u w:val="single"/>
        </w:rPr>
        <w:t>Eligibility</w:t>
      </w:r>
      <w:r w:rsidRPr="00E566A0">
        <w:rPr>
          <w:szCs w:val="24"/>
        </w:rPr>
        <w:t>. Except as otherwise specifically provided in this</w:t>
      </w:r>
      <w:r w:rsidR="00771AC8" w:rsidRPr="00E566A0">
        <w:rPr>
          <w:szCs w:val="24"/>
        </w:rPr>
        <w:t xml:space="preserve"> </w:t>
      </w:r>
      <w:r w:rsidRPr="00E566A0">
        <w:rPr>
          <w:szCs w:val="24"/>
        </w:rPr>
        <w:t xml:space="preserve">Agreement, </w:t>
      </w:r>
      <w:r w:rsidR="00C952E5" w:rsidRPr="009F63BD">
        <w:rPr>
          <w:szCs w:val="24"/>
        </w:rPr>
        <w:t>Class A Members shall have 1 vote per Class A Unit and Class B Members shall have no votes per Class B Unit as a matter is presented to the Members for approval</w:t>
      </w:r>
      <w:r w:rsidR="00C952E5">
        <w:rPr>
          <w:szCs w:val="24"/>
        </w:rPr>
        <w:t xml:space="preserve">. Members </w:t>
      </w:r>
      <w:r w:rsidR="00C952E5" w:rsidRPr="009F63BD">
        <w:rPr>
          <w:szCs w:val="24"/>
        </w:rPr>
        <w:t>will be entitled to vote on matters presented to the Members for approval based on such relative voting power.</w:t>
      </w:r>
      <w:r w:rsidR="00C952E5">
        <w:rPr>
          <w:szCs w:val="24"/>
        </w:rPr>
        <w:t xml:space="preserve"> </w:t>
      </w:r>
      <w:r w:rsidRPr="00E566A0">
        <w:rPr>
          <w:szCs w:val="24"/>
        </w:rPr>
        <w:t>Notwithstanding the foregoing:</w:t>
      </w:r>
      <w:r w:rsidR="00771AC8" w:rsidRPr="00E566A0">
        <w:rPr>
          <w:szCs w:val="24"/>
        </w:rPr>
        <w:t xml:space="preserve"> </w:t>
      </w:r>
    </w:p>
    <w:p w14:paraId="16E03DE7" w14:textId="773BB030" w:rsidR="00C952E5" w:rsidRDefault="00FE77E5" w:rsidP="00921EC7">
      <w:pPr>
        <w:pStyle w:val="ListParagraph"/>
        <w:numPr>
          <w:ilvl w:val="0"/>
          <w:numId w:val="4"/>
        </w:numPr>
        <w:tabs>
          <w:tab w:val="clear" w:pos="720"/>
          <w:tab w:val="num" w:pos="1440"/>
        </w:tabs>
        <w:autoSpaceDE w:val="0"/>
        <w:autoSpaceDN w:val="0"/>
        <w:adjustRightInd w:val="0"/>
        <w:spacing w:after="0" w:line="240" w:lineRule="auto"/>
        <w:ind w:left="1440" w:hanging="720"/>
        <w:jc w:val="both"/>
        <w:rPr>
          <w:rFonts w:ascii="Times New Roman" w:hAnsi="Times New Roman"/>
          <w:sz w:val="24"/>
          <w:szCs w:val="24"/>
        </w:rPr>
      </w:pPr>
      <w:r w:rsidRPr="00C952E5">
        <w:rPr>
          <w:rFonts w:ascii="Times New Roman" w:hAnsi="Times New Roman"/>
          <w:sz w:val="24"/>
          <w:szCs w:val="24"/>
        </w:rPr>
        <w:t>Disassociated Members shall not be entitled to vote</w:t>
      </w:r>
      <w:r w:rsidR="0000360C" w:rsidRPr="00C952E5">
        <w:rPr>
          <w:rFonts w:ascii="Times New Roman" w:hAnsi="Times New Roman"/>
          <w:sz w:val="24"/>
          <w:szCs w:val="24"/>
        </w:rPr>
        <w:t>.</w:t>
      </w:r>
    </w:p>
    <w:p w14:paraId="7096808E" w14:textId="77777777" w:rsidR="00633BC3" w:rsidRPr="00C952E5" w:rsidRDefault="00633BC3" w:rsidP="00633BC3">
      <w:pPr>
        <w:pStyle w:val="ListParagraph"/>
        <w:autoSpaceDE w:val="0"/>
        <w:autoSpaceDN w:val="0"/>
        <w:adjustRightInd w:val="0"/>
        <w:spacing w:after="0" w:line="240" w:lineRule="auto"/>
        <w:ind w:left="1440"/>
        <w:jc w:val="both"/>
        <w:rPr>
          <w:rFonts w:ascii="Times New Roman" w:hAnsi="Times New Roman"/>
          <w:sz w:val="24"/>
          <w:szCs w:val="24"/>
        </w:rPr>
      </w:pPr>
    </w:p>
    <w:p w14:paraId="651FB451" w14:textId="4BF4B173" w:rsidR="0000360C" w:rsidRPr="00C952E5" w:rsidRDefault="0036086E" w:rsidP="00921EC7">
      <w:pPr>
        <w:pStyle w:val="ListParagraph"/>
        <w:numPr>
          <w:ilvl w:val="0"/>
          <w:numId w:val="4"/>
        </w:numPr>
        <w:tabs>
          <w:tab w:val="clear" w:pos="720"/>
          <w:tab w:val="num" w:pos="1440"/>
        </w:tabs>
        <w:autoSpaceDE w:val="0"/>
        <w:autoSpaceDN w:val="0"/>
        <w:adjustRightInd w:val="0"/>
        <w:spacing w:after="0" w:line="240" w:lineRule="auto"/>
        <w:ind w:left="1440" w:hanging="720"/>
        <w:jc w:val="both"/>
        <w:rPr>
          <w:rFonts w:ascii="Times New Roman" w:hAnsi="Times New Roman"/>
          <w:sz w:val="24"/>
          <w:szCs w:val="24"/>
        </w:rPr>
      </w:pPr>
      <w:r>
        <w:rPr>
          <w:rFonts w:ascii="Times New Roman" w:hAnsi="Times New Roman"/>
          <w:sz w:val="24"/>
          <w:szCs w:val="24"/>
        </w:rPr>
        <w:t>a</w:t>
      </w:r>
      <w:r w:rsidR="00FE77E5" w:rsidRPr="00C952E5">
        <w:rPr>
          <w:rFonts w:ascii="Times New Roman" w:hAnsi="Times New Roman"/>
          <w:sz w:val="24"/>
          <w:szCs w:val="24"/>
        </w:rPr>
        <w:t xml:space="preserve">n assignee of all or any portion of a Member's </w:t>
      </w:r>
      <w:r w:rsidR="00E1055A">
        <w:rPr>
          <w:rFonts w:ascii="Times New Roman" w:hAnsi="Times New Roman"/>
          <w:sz w:val="24"/>
          <w:szCs w:val="24"/>
        </w:rPr>
        <w:t>Percentage</w:t>
      </w:r>
      <w:r w:rsidR="00FE77E5" w:rsidRPr="00C952E5">
        <w:rPr>
          <w:rFonts w:ascii="Times New Roman" w:hAnsi="Times New Roman"/>
          <w:sz w:val="24"/>
          <w:szCs w:val="24"/>
        </w:rPr>
        <w:t xml:space="preserve"> Interest shall</w:t>
      </w:r>
      <w:r w:rsidR="00771AC8" w:rsidRPr="00C952E5">
        <w:rPr>
          <w:rFonts w:ascii="Times New Roman" w:hAnsi="Times New Roman"/>
          <w:sz w:val="24"/>
          <w:szCs w:val="24"/>
        </w:rPr>
        <w:t xml:space="preserve"> </w:t>
      </w:r>
      <w:r w:rsidR="00FE77E5" w:rsidRPr="00C952E5">
        <w:rPr>
          <w:rFonts w:ascii="Times New Roman" w:hAnsi="Times New Roman"/>
          <w:sz w:val="24"/>
          <w:szCs w:val="24"/>
        </w:rPr>
        <w:t xml:space="preserve">only be permitted to vote </w:t>
      </w:r>
      <w:proofErr w:type="gramStart"/>
      <w:r w:rsidR="00FE77E5" w:rsidRPr="00C952E5">
        <w:rPr>
          <w:rFonts w:ascii="Times New Roman" w:hAnsi="Times New Roman"/>
          <w:sz w:val="24"/>
          <w:szCs w:val="24"/>
        </w:rPr>
        <w:t>if and when</w:t>
      </w:r>
      <w:proofErr w:type="gramEnd"/>
      <w:r w:rsidR="00FE77E5" w:rsidRPr="00C952E5">
        <w:rPr>
          <w:rFonts w:ascii="Times New Roman" w:hAnsi="Times New Roman"/>
          <w:sz w:val="24"/>
          <w:szCs w:val="24"/>
        </w:rPr>
        <w:t xml:space="preserve"> such assignee is admitted as a Substitute Member</w:t>
      </w:r>
      <w:r w:rsidR="00771AC8" w:rsidRPr="00C952E5">
        <w:rPr>
          <w:rFonts w:ascii="Times New Roman" w:hAnsi="Times New Roman"/>
          <w:sz w:val="24"/>
          <w:szCs w:val="24"/>
        </w:rPr>
        <w:t xml:space="preserve"> </w:t>
      </w:r>
      <w:r w:rsidR="00FE77E5" w:rsidRPr="00C952E5">
        <w:rPr>
          <w:rFonts w:ascii="Times New Roman" w:hAnsi="Times New Roman"/>
          <w:sz w:val="24"/>
          <w:szCs w:val="24"/>
        </w:rPr>
        <w:t>(as defined below)</w:t>
      </w:r>
      <w:r w:rsidR="0000360C" w:rsidRPr="00C952E5">
        <w:rPr>
          <w:rFonts w:ascii="Times New Roman" w:hAnsi="Times New Roman"/>
          <w:sz w:val="24"/>
          <w:szCs w:val="24"/>
        </w:rPr>
        <w:t>.</w:t>
      </w:r>
    </w:p>
    <w:p w14:paraId="0C557ABE" w14:textId="77777777" w:rsidR="00152E57" w:rsidRPr="00E566A0" w:rsidRDefault="00152E57" w:rsidP="00633BC3">
      <w:pPr>
        <w:autoSpaceDE w:val="0"/>
        <w:autoSpaceDN w:val="0"/>
        <w:adjustRightInd w:val="0"/>
        <w:spacing w:after="0" w:line="240" w:lineRule="auto"/>
        <w:jc w:val="both"/>
        <w:rPr>
          <w:rFonts w:ascii="Times New Roman" w:hAnsi="Times New Roman"/>
          <w:sz w:val="24"/>
          <w:szCs w:val="24"/>
        </w:rPr>
      </w:pPr>
    </w:p>
    <w:p w14:paraId="46529367" w14:textId="45BCB068" w:rsidR="00FE77E5" w:rsidRPr="00E566A0" w:rsidRDefault="0036086E" w:rsidP="00921EC7">
      <w:pPr>
        <w:pStyle w:val="ListParagraph"/>
        <w:numPr>
          <w:ilvl w:val="0"/>
          <w:numId w:val="4"/>
        </w:numPr>
        <w:tabs>
          <w:tab w:val="clear" w:pos="720"/>
          <w:tab w:val="num" w:pos="1440"/>
        </w:tabs>
        <w:autoSpaceDE w:val="0"/>
        <w:autoSpaceDN w:val="0"/>
        <w:adjustRightInd w:val="0"/>
        <w:spacing w:after="0" w:line="240" w:lineRule="auto"/>
        <w:ind w:left="1440" w:hanging="720"/>
        <w:jc w:val="both"/>
        <w:rPr>
          <w:rFonts w:ascii="Times New Roman" w:hAnsi="Times New Roman"/>
          <w:sz w:val="24"/>
          <w:szCs w:val="24"/>
        </w:rPr>
      </w:pPr>
      <w:r>
        <w:rPr>
          <w:rFonts w:ascii="Times New Roman" w:hAnsi="Times New Roman"/>
          <w:sz w:val="24"/>
          <w:szCs w:val="24"/>
        </w:rPr>
        <w:t>n</w:t>
      </w:r>
      <w:r w:rsidR="00FE77E5" w:rsidRPr="00E566A0">
        <w:rPr>
          <w:rFonts w:ascii="Times New Roman" w:hAnsi="Times New Roman"/>
          <w:sz w:val="24"/>
          <w:szCs w:val="24"/>
        </w:rPr>
        <w:t>o Member may vote in conjunction with a vote on whether Company</w:t>
      </w:r>
      <w:r w:rsidR="00771AC8" w:rsidRPr="00E566A0">
        <w:rPr>
          <w:rFonts w:ascii="Times New Roman" w:hAnsi="Times New Roman"/>
          <w:sz w:val="24"/>
          <w:szCs w:val="24"/>
        </w:rPr>
        <w:t xml:space="preserve"> </w:t>
      </w:r>
      <w:r w:rsidR="00FE77E5" w:rsidRPr="00E566A0">
        <w:rPr>
          <w:rFonts w:ascii="Times New Roman" w:hAnsi="Times New Roman"/>
          <w:sz w:val="24"/>
          <w:szCs w:val="24"/>
        </w:rPr>
        <w:t xml:space="preserve">should purchase all or any portion of that Member's </w:t>
      </w:r>
      <w:r w:rsidR="00E1055A">
        <w:rPr>
          <w:rFonts w:ascii="Times New Roman" w:hAnsi="Times New Roman"/>
          <w:sz w:val="24"/>
          <w:szCs w:val="24"/>
        </w:rPr>
        <w:t xml:space="preserve">Percentage </w:t>
      </w:r>
      <w:r w:rsidR="00FE77E5" w:rsidRPr="00E566A0">
        <w:rPr>
          <w:rFonts w:ascii="Times New Roman" w:hAnsi="Times New Roman"/>
          <w:sz w:val="24"/>
          <w:szCs w:val="24"/>
        </w:rPr>
        <w:t>Interests.</w:t>
      </w:r>
    </w:p>
    <w:p w14:paraId="60653277" w14:textId="77777777" w:rsidR="00C952E5" w:rsidRDefault="00C952E5" w:rsidP="008A45C3">
      <w:pPr>
        <w:autoSpaceDE w:val="0"/>
        <w:autoSpaceDN w:val="0"/>
        <w:adjustRightInd w:val="0"/>
        <w:spacing w:after="0" w:line="240" w:lineRule="auto"/>
        <w:rPr>
          <w:rFonts w:ascii="Times New Roman" w:hAnsi="Times New Roman"/>
          <w:sz w:val="24"/>
          <w:szCs w:val="24"/>
        </w:rPr>
      </w:pPr>
    </w:p>
    <w:p w14:paraId="6F13FC66" w14:textId="1368A1F9" w:rsidR="00FE77E5" w:rsidRPr="00E566A0" w:rsidRDefault="00FE77E5" w:rsidP="00C952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C952E5">
        <w:rPr>
          <w:rFonts w:ascii="Times New Roman" w:hAnsi="Times New Roman"/>
          <w:sz w:val="24"/>
          <w:szCs w:val="24"/>
        </w:rPr>
        <w:t>8.</w:t>
      </w:r>
      <w:r w:rsidR="00CD17D7" w:rsidRPr="00E566A0">
        <w:rPr>
          <w:rFonts w:ascii="Times New Roman" w:hAnsi="Times New Roman"/>
          <w:sz w:val="24"/>
          <w:szCs w:val="24"/>
        </w:rPr>
        <w:t>3</w:t>
      </w:r>
      <w:r w:rsidRPr="00E566A0">
        <w:rPr>
          <w:rFonts w:ascii="Times New Roman" w:hAnsi="Times New Roman"/>
          <w:sz w:val="24"/>
          <w:szCs w:val="24"/>
        </w:rPr>
        <w:t>.</w:t>
      </w:r>
      <w:r w:rsidR="00FF2BE0">
        <w:rPr>
          <w:rFonts w:ascii="Times New Roman" w:hAnsi="Times New Roman"/>
          <w:sz w:val="24"/>
          <w:szCs w:val="24"/>
        </w:rPr>
        <w:tab/>
      </w:r>
      <w:r w:rsidRPr="00C952E5">
        <w:rPr>
          <w:rFonts w:ascii="Times New Roman" w:hAnsi="Times New Roman"/>
          <w:sz w:val="24"/>
          <w:szCs w:val="24"/>
          <w:u w:val="single"/>
        </w:rPr>
        <w:t>Approval by Written Consent</w:t>
      </w:r>
      <w:r w:rsidRPr="00E566A0">
        <w:rPr>
          <w:rFonts w:ascii="Times New Roman" w:hAnsi="Times New Roman"/>
          <w:sz w:val="24"/>
          <w:szCs w:val="24"/>
        </w:rPr>
        <w:t>. Instead of voting at a meeting, any</w:t>
      </w:r>
      <w:r w:rsidR="00771AC8" w:rsidRPr="00E566A0">
        <w:rPr>
          <w:rFonts w:ascii="Times New Roman" w:hAnsi="Times New Roman"/>
          <w:sz w:val="24"/>
          <w:szCs w:val="24"/>
        </w:rPr>
        <w:t xml:space="preserve"> </w:t>
      </w:r>
      <w:r w:rsidRPr="00E566A0">
        <w:rPr>
          <w:rFonts w:ascii="Times New Roman" w:hAnsi="Times New Roman"/>
          <w:sz w:val="24"/>
          <w:szCs w:val="24"/>
        </w:rPr>
        <w:t>Member may indicate approval of any action of Company by executing a written</w:t>
      </w:r>
      <w:r w:rsidR="00771AC8" w:rsidRPr="00E566A0">
        <w:rPr>
          <w:rFonts w:ascii="Times New Roman" w:hAnsi="Times New Roman"/>
          <w:sz w:val="24"/>
          <w:szCs w:val="24"/>
        </w:rPr>
        <w:t xml:space="preserve"> </w:t>
      </w:r>
      <w:r w:rsidRPr="00E566A0">
        <w:rPr>
          <w:rFonts w:ascii="Times New Roman" w:hAnsi="Times New Roman"/>
          <w:sz w:val="24"/>
          <w:szCs w:val="24"/>
        </w:rPr>
        <w:t>consent.</w:t>
      </w:r>
      <w:r w:rsidR="000552D5" w:rsidRPr="00E566A0">
        <w:rPr>
          <w:rFonts w:ascii="Times New Roman" w:hAnsi="Times New Roman"/>
          <w:sz w:val="24"/>
          <w:szCs w:val="24"/>
        </w:rPr>
        <w:t xml:space="preserve">  Other forms of communication can be used as necessary, including meetings via </w:t>
      </w:r>
      <w:r w:rsidR="00C952E5">
        <w:rPr>
          <w:rFonts w:ascii="Times New Roman" w:hAnsi="Times New Roman"/>
          <w:sz w:val="24"/>
          <w:szCs w:val="24"/>
        </w:rPr>
        <w:t>tele</w:t>
      </w:r>
      <w:r w:rsidR="000552D5" w:rsidRPr="00E566A0">
        <w:rPr>
          <w:rFonts w:ascii="Times New Roman" w:hAnsi="Times New Roman"/>
          <w:sz w:val="24"/>
          <w:szCs w:val="24"/>
        </w:rPr>
        <w:t>phone</w:t>
      </w:r>
      <w:r w:rsidR="00D369E8">
        <w:rPr>
          <w:rFonts w:ascii="Times New Roman" w:hAnsi="Times New Roman"/>
          <w:sz w:val="24"/>
          <w:szCs w:val="24"/>
        </w:rPr>
        <w:t xml:space="preserve"> and email</w:t>
      </w:r>
      <w:r w:rsidR="000552D5" w:rsidRPr="00E566A0">
        <w:rPr>
          <w:rFonts w:ascii="Times New Roman" w:hAnsi="Times New Roman"/>
          <w:sz w:val="24"/>
          <w:szCs w:val="24"/>
        </w:rPr>
        <w:t>.</w:t>
      </w:r>
    </w:p>
    <w:p w14:paraId="6CC6CDD6"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45C917F1" w14:textId="7C5D8A18" w:rsidR="0073724C" w:rsidRPr="00E566A0" w:rsidRDefault="00FE77E5" w:rsidP="00C952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C952E5">
        <w:rPr>
          <w:rFonts w:ascii="Times New Roman" w:hAnsi="Times New Roman"/>
          <w:sz w:val="24"/>
          <w:szCs w:val="24"/>
        </w:rPr>
        <w:t>8.</w:t>
      </w:r>
      <w:r w:rsidR="00CD17D7" w:rsidRPr="00E566A0">
        <w:rPr>
          <w:rFonts w:ascii="Times New Roman" w:hAnsi="Times New Roman"/>
          <w:sz w:val="24"/>
          <w:szCs w:val="24"/>
        </w:rPr>
        <w:t>4</w:t>
      </w:r>
      <w:r w:rsidRPr="00E566A0">
        <w:rPr>
          <w:rFonts w:ascii="Times New Roman" w:hAnsi="Times New Roman"/>
          <w:sz w:val="24"/>
          <w:szCs w:val="24"/>
        </w:rPr>
        <w:t>.</w:t>
      </w:r>
      <w:r w:rsidR="00FF2BE0">
        <w:rPr>
          <w:rFonts w:ascii="Times New Roman" w:hAnsi="Times New Roman"/>
          <w:sz w:val="24"/>
          <w:szCs w:val="24"/>
        </w:rPr>
        <w:tab/>
      </w:r>
      <w:r w:rsidRPr="00C952E5">
        <w:rPr>
          <w:rFonts w:ascii="Times New Roman" w:hAnsi="Times New Roman"/>
          <w:sz w:val="24"/>
          <w:szCs w:val="24"/>
          <w:u w:val="single"/>
        </w:rPr>
        <w:t>Meeting</w:t>
      </w:r>
      <w:r w:rsidRPr="00E566A0">
        <w:rPr>
          <w:rFonts w:ascii="Times New Roman" w:hAnsi="Times New Roman"/>
          <w:sz w:val="24"/>
          <w:szCs w:val="24"/>
        </w:rPr>
        <w:t>. A meeting of the Members of Company shall be held upon</w:t>
      </w:r>
      <w:r w:rsidR="00771AC8" w:rsidRPr="00E566A0">
        <w:rPr>
          <w:rFonts w:ascii="Times New Roman" w:hAnsi="Times New Roman"/>
          <w:sz w:val="24"/>
          <w:szCs w:val="24"/>
        </w:rPr>
        <w:t xml:space="preserve"> </w:t>
      </w:r>
      <w:r w:rsidRPr="00E566A0">
        <w:rPr>
          <w:rFonts w:ascii="Times New Roman" w:hAnsi="Times New Roman"/>
          <w:sz w:val="24"/>
          <w:szCs w:val="24"/>
        </w:rPr>
        <w:t xml:space="preserve">the request of Members holding at least </w:t>
      </w:r>
      <w:r w:rsidR="00C952E5">
        <w:rPr>
          <w:rFonts w:ascii="Times New Roman" w:hAnsi="Times New Roman"/>
          <w:sz w:val="24"/>
          <w:szCs w:val="24"/>
        </w:rPr>
        <w:t>thirty</w:t>
      </w:r>
      <w:r w:rsidRPr="00E566A0">
        <w:rPr>
          <w:rFonts w:ascii="Times New Roman" w:hAnsi="Times New Roman"/>
          <w:sz w:val="24"/>
          <w:szCs w:val="24"/>
        </w:rPr>
        <w:t xml:space="preserve"> percent (</w:t>
      </w:r>
      <w:r w:rsidR="00C952E5">
        <w:rPr>
          <w:rFonts w:ascii="Times New Roman" w:hAnsi="Times New Roman"/>
          <w:sz w:val="24"/>
          <w:szCs w:val="24"/>
        </w:rPr>
        <w:t>3</w:t>
      </w:r>
      <w:r w:rsidRPr="00E566A0">
        <w:rPr>
          <w:rFonts w:ascii="Times New Roman" w:hAnsi="Times New Roman"/>
          <w:sz w:val="24"/>
          <w:szCs w:val="24"/>
        </w:rPr>
        <w:t xml:space="preserve">0%) of the </w:t>
      </w:r>
      <w:r w:rsidR="00097DB2">
        <w:rPr>
          <w:rFonts w:ascii="Times New Roman" w:hAnsi="Times New Roman"/>
          <w:sz w:val="24"/>
          <w:szCs w:val="24"/>
        </w:rPr>
        <w:t xml:space="preserve">Membership </w:t>
      </w:r>
      <w:r w:rsidR="00E1055A">
        <w:rPr>
          <w:rFonts w:ascii="Times New Roman" w:hAnsi="Times New Roman"/>
          <w:sz w:val="24"/>
          <w:szCs w:val="24"/>
        </w:rPr>
        <w:t xml:space="preserve">Percentage </w:t>
      </w:r>
      <w:r w:rsidRPr="00E566A0">
        <w:rPr>
          <w:rFonts w:ascii="Times New Roman" w:hAnsi="Times New Roman"/>
          <w:sz w:val="24"/>
          <w:szCs w:val="24"/>
        </w:rPr>
        <w:t>Interests in Company. The Members calling the meeting shall give notice of the</w:t>
      </w:r>
      <w:r w:rsidR="00771AC8" w:rsidRPr="00E566A0">
        <w:rPr>
          <w:rFonts w:ascii="Times New Roman" w:hAnsi="Times New Roman"/>
          <w:sz w:val="24"/>
          <w:szCs w:val="24"/>
        </w:rPr>
        <w:t xml:space="preserve"> </w:t>
      </w:r>
      <w:r w:rsidRPr="00E566A0">
        <w:rPr>
          <w:rFonts w:ascii="Times New Roman" w:hAnsi="Times New Roman"/>
          <w:sz w:val="24"/>
          <w:szCs w:val="24"/>
        </w:rPr>
        <w:t xml:space="preserve">meeting by </w:t>
      </w:r>
      <w:r w:rsidR="00C952E5">
        <w:rPr>
          <w:rFonts w:ascii="Times New Roman" w:hAnsi="Times New Roman"/>
          <w:sz w:val="24"/>
          <w:szCs w:val="24"/>
        </w:rPr>
        <w:t xml:space="preserve">email and by </w:t>
      </w:r>
      <w:r w:rsidRPr="00E566A0">
        <w:rPr>
          <w:rFonts w:ascii="Times New Roman" w:hAnsi="Times New Roman"/>
          <w:sz w:val="24"/>
          <w:szCs w:val="24"/>
        </w:rPr>
        <w:lastRenderedPageBreak/>
        <w:t>either personal de</w:t>
      </w:r>
      <w:r w:rsidR="001A14AF" w:rsidRPr="00E566A0">
        <w:rPr>
          <w:rFonts w:ascii="Times New Roman" w:hAnsi="Times New Roman"/>
          <w:sz w:val="24"/>
          <w:szCs w:val="24"/>
        </w:rPr>
        <w:t>li</w:t>
      </w:r>
      <w:r w:rsidRPr="00E566A0">
        <w:rPr>
          <w:rFonts w:ascii="Times New Roman" w:hAnsi="Times New Roman"/>
          <w:sz w:val="24"/>
          <w:szCs w:val="24"/>
        </w:rPr>
        <w:t>very or by certified mail, return receipt requested,</w:t>
      </w:r>
      <w:r w:rsidR="00771AC8" w:rsidRPr="00E566A0">
        <w:rPr>
          <w:rFonts w:ascii="Times New Roman" w:hAnsi="Times New Roman"/>
          <w:sz w:val="24"/>
          <w:szCs w:val="24"/>
        </w:rPr>
        <w:t xml:space="preserve"> </w:t>
      </w:r>
      <w:r w:rsidRPr="00E566A0">
        <w:rPr>
          <w:rFonts w:ascii="Times New Roman" w:hAnsi="Times New Roman"/>
          <w:sz w:val="24"/>
          <w:szCs w:val="24"/>
        </w:rPr>
        <w:t>addressed to each other Member at such address as it appears in</w:t>
      </w:r>
      <w:r w:rsidR="00771AC8" w:rsidRPr="00E566A0">
        <w:rPr>
          <w:rFonts w:ascii="Times New Roman" w:hAnsi="Times New Roman"/>
          <w:sz w:val="24"/>
          <w:szCs w:val="24"/>
        </w:rPr>
        <w:t xml:space="preserve"> </w:t>
      </w:r>
      <w:r w:rsidRPr="00E566A0">
        <w:rPr>
          <w:rFonts w:ascii="Times New Roman" w:hAnsi="Times New Roman"/>
          <w:sz w:val="24"/>
          <w:szCs w:val="24"/>
        </w:rPr>
        <w:t xml:space="preserve">Company's records. Not less than ten (10) days and not more </w:t>
      </w:r>
      <w:r w:rsidR="001C0B51">
        <w:rPr>
          <w:rFonts w:ascii="Times New Roman" w:hAnsi="Times New Roman"/>
          <w:sz w:val="24"/>
          <w:szCs w:val="24"/>
        </w:rPr>
        <w:t xml:space="preserve">than </w:t>
      </w:r>
      <w:r w:rsidRPr="00E566A0">
        <w:rPr>
          <w:rFonts w:ascii="Times New Roman" w:hAnsi="Times New Roman"/>
          <w:sz w:val="24"/>
          <w:szCs w:val="24"/>
        </w:rPr>
        <w:t xml:space="preserve">fifty (50) </w:t>
      </w:r>
      <w:proofErr w:type="spellStart"/>
      <w:r w:rsidRPr="00E566A0">
        <w:rPr>
          <w:rFonts w:ascii="Times New Roman" w:hAnsi="Times New Roman"/>
          <w:sz w:val="24"/>
          <w:szCs w:val="24"/>
        </w:rPr>
        <w:t>days notice</w:t>
      </w:r>
      <w:proofErr w:type="spellEnd"/>
      <w:r w:rsidR="00771AC8" w:rsidRPr="00E566A0">
        <w:rPr>
          <w:rFonts w:ascii="Times New Roman" w:hAnsi="Times New Roman"/>
          <w:sz w:val="24"/>
          <w:szCs w:val="24"/>
        </w:rPr>
        <w:t xml:space="preserve"> </w:t>
      </w:r>
      <w:r w:rsidRPr="00E566A0">
        <w:rPr>
          <w:rFonts w:ascii="Times New Roman" w:hAnsi="Times New Roman"/>
          <w:sz w:val="24"/>
          <w:szCs w:val="24"/>
        </w:rPr>
        <w:t>shall be given for a meeting. Each notice of a meeting of the Members of Company</w:t>
      </w:r>
      <w:r w:rsidR="00771AC8" w:rsidRPr="00E566A0">
        <w:rPr>
          <w:rFonts w:ascii="Times New Roman" w:hAnsi="Times New Roman"/>
          <w:sz w:val="24"/>
          <w:szCs w:val="24"/>
        </w:rPr>
        <w:t xml:space="preserve"> shall</w:t>
      </w:r>
      <w:r w:rsidRPr="00E566A0">
        <w:rPr>
          <w:rFonts w:ascii="Times New Roman" w:hAnsi="Times New Roman"/>
          <w:sz w:val="24"/>
          <w:szCs w:val="24"/>
        </w:rPr>
        <w:t xml:space="preserve"> specify the time, place and matters to be considered at such meeting.</w:t>
      </w:r>
      <w:r w:rsidR="00C952E5">
        <w:rPr>
          <w:rFonts w:ascii="Times New Roman" w:hAnsi="Times New Roman"/>
          <w:sz w:val="24"/>
          <w:szCs w:val="24"/>
        </w:rPr>
        <w:t xml:space="preserve"> </w:t>
      </w:r>
      <w:r w:rsidR="0073724C" w:rsidRPr="00E566A0">
        <w:rPr>
          <w:rFonts w:ascii="Times New Roman" w:hAnsi="Times New Roman"/>
          <w:sz w:val="24"/>
          <w:szCs w:val="24"/>
        </w:rPr>
        <w:t xml:space="preserve">Meetings can be held via </w:t>
      </w:r>
      <w:r w:rsidR="00C952E5">
        <w:rPr>
          <w:rFonts w:ascii="Times New Roman" w:hAnsi="Times New Roman"/>
          <w:sz w:val="24"/>
          <w:szCs w:val="24"/>
        </w:rPr>
        <w:t>tele</w:t>
      </w:r>
      <w:r w:rsidR="0073724C" w:rsidRPr="00E566A0">
        <w:rPr>
          <w:rFonts w:ascii="Times New Roman" w:hAnsi="Times New Roman"/>
          <w:sz w:val="24"/>
          <w:szCs w:val="24"/>
        </w:rPr>
        <w:t>phone or alternate mode of communication as agreed by the Members.</w:t>
      </w:r>
    </w:p>
    <w:p w14:paraId="4EA84B92"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16656D58" w14:textId="3593E8ED" w:rsidR="00FE77E5" w:rsidRPr="00E566A0" w:rsidRDefault="00FE77E5" w:rsidP="00C952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C952E5">
        <w:rPr>
          <w:rFonts w:ascii="Times New Roman" w:hAnsi="Times New Roman"/>
          <w:sz w:val="24"/>
          <w:szCs w:val="24"/>
        </w:rPr>
        <w:t>8.</w:t>
      </w:r>
      <w:r w:rsidR="00CD17D7" w:rsidRPr="00E566A0">
        <w:rPr>
          <w:rFonts w:ascii="Times New Roman" w:hAnsi="Times New Roman"/>
          <w:sz w:val="24"/>
          <w:szCs w:val="24"/>
        </w:rPr>
        <w:t>5</w:t>
      </w:r>
      <w:r w:rsidRPr="00E566A0">
        <w:rPr>
          <w:rFonts w:ascii="Times New Roman" w:hAnsi="Times New Roman"/>
          <w:sz w:val="24"/>
          <w:szCs w:val="24"/>
        </w:rPr>
        <w:t>.</w:t>
      </w:r>
      <w:r w:rsidR="00FF2BE0">
        <w:rPr>
          <w:rFonts w:ascii="Times New Roman" w:hAnsi="Times New Roman"/>
          <w:sz w:val="24"/>
          <w:szCs w:val="24"/>
        </w:rPr>
        <w:tab/>
      </w:r>
      <w:r w:rsidRPr="00C952E5">
        <w:rPr>
          <w:rFonts w:ascii="Times New Roman" w:hAnsi="Times New Roman"/>
          <w:sz w:val="24"/>
          <w:szCs w:val="24"/>
          <w:u w:val="single"/>
        </w:rPr>
        <w:t>Waiver of Notice</w:t>
      </w:r>
      <w:r w:rsidRPr="00E566A0">
        <w:rPr>
          <w:rFonts w:ascii="Times New Roman" w:hAnsi="Times New Roman"/>
          <w:sz w:val="24"/>
          <w:szCs w:val="24"/>
        </w:rPr>
        <w:t>. Whenever any notice of a meeting of the</w:t>
      </w:r>
      <w:r w:rsidR="00771AC8" w:rsidRPr="00E566A0">
        <w:rPr>
          <w:rFonts w:ascii="Times New Roman" w:hAnsi="Times New Roman"/>
          <w:sz w:val="24"/>
          <w:szCs w:val="24"/>
        </w:rPr>
        <w:t xml:space="preserve"> </w:t>
      </w:r>
      <w:r w:rsidRPr="00E566A0">
        <w:rPr>
          <w:rFonts w:ascii="Times New Roman" w:hAnsi="Times New Roman"/>
          <w:sz w:val="24"/>
          <w:szCs w:val="24"/>
        </w:rPr>
        <w:t>Members is required to be given by this Agreement or by the law</w:t>
      </w:r>
      <w:r w:rsidR="00C952E5">
        <w:rPr>
          <w:rFonts w:ascii="Times New Roman" w:hAnsi="Times New Roman"/>
          <w:sz w:val="24"/>
          <w:szCs w:val="24"/>
        </w:rPr>
        <w:t>s</w:t>
      </w:r>
      <w:r w:rsidRPr="00E566A0">
        <w:rPr>
          <w:rFonts w:ascii="Times New Roman" w:hAnsi="Times New Roman"/>
          <w:sz w:val="24"/>
          <w:szCs w:val="24"/>
        </w:rPr>
        <w:t xml:space="preserve"> of the State of </w:t>
      </w:r>
      <w:r w:rsidR="00C952E5">
        <w:rPr>
          <w:rFonts w:ascii="Times New Roman" w:hAnsi="Times New Roman"/>
          <w:sz w:val="24"/>
          <w:szCs w:val="24"/>
        </w:rPr>
        <w:t>Texas</w:t>
      </w:r>
      <w:r w:rsidRPr="00E566A0">
        <w:rPr>
          <w:rFonts w:ascii="Times New Roman" w:hAnsi="Times New Roman"/>
          <w:sz w:val="24"/>
          <w:szCs w:val="24"/>
        </w:rPr>
        <w:t>, a waiver of notice signed before or after the meeting by the Member entitled to</w:t>
      </w:r>
      <w:r w:rsidR="00771AC8" w:rsidRPr="00E566A0">
        <w:rPr>
          <w:rFonts w:ascii="Times New Roman" w:hAnsi="Times New Roman"/>
          <w:sz w:val="24"/>
          <w:szCs w:val="24"/>
        </w:rPr>
        <w:t xml:space="preserve"> </w:t>
      </w:r>
      <w:r w:rsidRPr="00E566A0">
        <w:rPr>
          <w:rFonts w:ascii="Times New Roman" w:hAnsi="Times New Roman"/>
          <w:sz w:val="24"/>
          <w:szCs w:val="24"/>
        </w:rPr>
        <w:t>notice shall satisfy all requirements of prior notice.</w:t>
      </w:r>
    </w:p>
    <w:p w14:paraId="4C20751A"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14393FC3" w14:textId="77777777" w:rsidR="00743768" w:rsidRPr="00E566A0" w:rsidRDefault="00FE77E5" w:rsidP="00743768">
      <w:pPr>
        <w:autoSpaceDE w:val="0"/>
        <w:autoSpaceDN w:val="0"/>
        <w:adjustRightInd w:val="0"/>
        <w:spacing w:after="0" w:line="240" w:lineRule="auto"/>
        <w:jc w:val="center"/>
        <w:rPr>
          <w:rFonts w:ascii="Times New Roman" w:hAnsi="Times New Roman"/>
          <w:b/>
          <w:sz w:val="24"/>
          <w:szCs w:val="24"/>
        </w:rPr>
      </w:pPr>
      <w:r w:rsidRPr="00E242C9">
        <w:rPr>
          <w:rFonts w:ascii="Times New Roman" w:hAnsi="Times New Roman"/>
          <w:b/>
          <w:sz w:val="24"/>
          <w:szCs w:val="24"/>
        </w:rPr>
        <w:t>ARTICLE IX</w:t>
      </w:r>
    </w:p>
    <w:p w14:paraId="734FE318" w14:textId="77777777" w:rsidR="00FE77E5" w:rsidRPr="00E566A0" w:rsidRDefault="00FE77E5" w:rsidP="00743768">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MEMBERSHIP STATUS AND INTEREST</w:t>
      </w:r>
    </w:p>
    <w:p w14:paraId="5AC805F4" w14:textId="77777777" w:rsidR="00743768" w:rsidRPr="00E566A0" w:rsidRDefault="00743768" w:rsidP="00743768">
      <w:pPr>
        <w:autoSpaceDE w:val="0"/>
        <w:autoSpaceDN w:val="0"/>
        <w:adjustRightInd w:val="0"/>
        <w:spacing w:after="0" w:line="240" w:lineRule="auto"/>
        <w:jc w:val="center"/>
        <w:rPr>
          <w:rFonts w:ascii="Times New Roman" w:hAnsi="Times New Roman"/>
          <w:b/>
          <w:sz w:val="24"/>
          <w:szCs w:val="24"/>
        </w:rPr>
      </w:pPr>
    </w:p>
    <w:p w14:paraId="032F0575" w14:textId="17DC3B55" w:rsidR="00771AC8" w:rsidRPr="00E566A0" w:rsidRDefault="00FE77E5" w:rsidP="00C952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C952E5">
        <w:rPr>
          <w:rFonts w:ascii="Times New Roman" w:hAnsi="Times New Roman"/>
          <w:sz w:val="24"/>
          <w:szCs w:val="24"/>
        </w:rPr>
        <w:t>9.</w:t>
      </w:r>
      <w:r w:rsidRPr="00E566A0">
        <w:rPr>
          <w:rFonts w:ascii="Times New Roman" w:hAnsi="Times New Roman"/>
          <w:sz w:val="24"/>
          <w:szCs w:val="24"/>
        </w:rPr>
        <w:t>1.</w:t>
      </w:r>
      <w:r w:rsidR="00FF2BE0">
        <w:rPr>
          <w:rFonts w:ascii="Times New Roman" w:hAnsi="Times New Roman"/>
          <w:sz w:val="24"/>
          <w:szCs w:val="24"/>
        </w:rPr>
        <w:tab/>
      </w:r>
      <w:r w:rsidRPr="00C952E5">
        <w:rPr>
          <w:rFonts w:ascii="Times New Roman" w:hAnsi="Times New Roman"/>
          <w:sz w:val="24"/>
          <w:szCs w:val="24"/>
          <w:u w:val="single"/>
        </w:rPr>
        <w:t>Nature of Membership Interest</w:t>
      </w:r>
      <w:r w:rsidRPr="00E566A0">
        <w:rPr>
          <w:rFonts w:ascii="Times New Roman" w:hAnsi="Times New Roman"/>
          <w:sz w:val="24"/>
          <w:szCs w:val="24"/>
        </w:rPr>
        <w:t>. The Membership Interests in</w:t>
      </w:r>
      <w:r w:rsidR="00771AC8" w:rsidRPr="00E566A0">
        <w:rPr>
          <w:rFonts w:ascii="Times New Roman" w:hAnsi="Times New Roman"/>
          <w:sz w:val="24"/>
          <w:szCs w:val="24"/>
        </w:rPr>
        <w:t xml:space="preserve"> </w:t>
      </w:r>
      <w:r w:rsidRPr="00E566A0">
        <w:rPr>
          <w:rFonts w:ascii="Times New Roman" w:hAnsi="Times New Roman"/>
          <w:sz w:val="24"/>
          <w:szCs w:val="24"/>
        </w:rPr>
        <w:t>Company are p</w:t>
      </w:r>
      <w:r w:rsidR="001E6F61" w:rsidRPr="00E566A0">
        <w:rPr>
          <w:rFonts w:ascii="Times New Roman" w:hAnsi="Times New Roman"/>
          <w:sz w:val="24"/>
          <w:szCs w:val="24"/>
        </w:rPr>
        <w:t>ersonal</w:t>
      </w:r>
      <w:r w:rsidRPr="00E566A0">
        <w:rPr>
          <w:rFonts w:ascii="Times New Roman" w:hAnsi="Times New Roman"/>
          <w:sz w:val="24"/>
          <w:szCs w:val="24"/>
        </w:rPr>
        <w:t xml:space="preserve"> property.</w:t>
      </w:r>
      <w:r w:rsidR="00771AC8" w:rsidRPr="00E566A0">
        <w:rPr>
          <w:rFonts w:ascii="Times New Roman" w:hAnsi="Times New Roman"/>
          <w:sz w:val="24"/>
          <w:szCs w:val="24"/>
        </w:rPr>
        <w:t xml:space="preserve"> </w:t>
      </w:r>
    </w:p>
    <w:p w14:paraId="3DF11406"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02CD05AD" w14:textId="61119E85" w:rsidR="00FE77E5" w:rsidRPr="00E566A0" w:rsidRDefault="00FE77E5" w:rsidP="00C952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C952E5">
        <w:rPr>
          <w:rFonts w:ascii="Times New Roman" w:hAnsi="Times New Roman"/>
          <w:sz w:val="24"/>
          <w:szCs w:val="24"/>
        </w:rPr>
        <w:t>9.</w:t>
      </w:r>
      <w:r w:rsidRPr="00E566A0">
        <w:rPr>
          <w:rFonts w:ascii="Times New Roman" w:hAnsi="Times New Roman"/>
          <w:sz w:val="24"/>
          <w:szCs w:val="24"/>
        </w:rPr>
        <w:t>2.</w:t>
      </w:r>
      <w:r w:rsidR="00FF2BE0">
        <w:rPr>
          <w:rFonts w:ascii="Times New Roman" w:hAnsi="Times New Roman"/>
          <w:sz w:val="24"/>
          <w:szCs w:val="24"/>
        </w:rPr>
        <w:tab/>
      </w:r>
      <w:r w:rsidRPr="00C952E5">
        <w:rPr>
          <w:rFonts w:ascii="Times New Roman" w:hAnsi="Times New Roman"/>
          <w:sz w:val="24"/>
          <w:szCs w:val="24"/>
          <w:u w:val="single"/>
        </w:rPr>
        <w:t>Withdrawals, Conveyance or Encumbrance of Membership</w:t>
      </w:r>
      <w:r w:rsidR="008B16C6" w:rsidRPr="00C952E5">
        <w:rPr>
          <w:rFonts w:ascii="Times New Roman" w:hAnsi="Times New Roman"/>
          <w:sz w:val="24"/>
          <w:szCs w:val="24"/>
          <w:u w:val="single"/>
        </w:rPr>
        <w:t xml:space="preserve"> </w:t>
      </w:r>
      <w:r w:rsidRPr="00C952E5">
        <w:rPr>
          <w:rFonts w:ascii="Times New Roman" w:hAnsi="Times New Roman"/>
          <w:sz w:val="24"/>
          <w:szCs w:val="24"/>
          <w:u w:val="single"/>
        </w:rPr>
        <w:t>Interests</w:t>
      </w:r>
      <w:r w:rsidRPr="00E566A0">
        <w:rPr>
          <w:rFonts w:ascii="Times New Roman" w:hAnsi="Times New Roman"/>
          <w:sz w:val="24"/>
          <w:szCs w:val="24"/>
        </w:rPr>
        <w:t xml:space="preserve">. </w:t>
      </w:r>
      <w:r w:rsidR="00C952E5">
        <w:rPr>
          <w:rFonts w:ascii="Times New Roman" w:hAnsi="Times New Roman"/>
          <w:sz w:val="24"/>
          <w:szCs w:val="24"/>
        </w:rPr>
        <w:t xml:space="preserve"> </w:t>
      </w:r>
      <w:r w:rsidRPr="00E566A0">
        <w:rPr>
          <w:rFonts w:ascii="Times New Roman" w:hAnsi="Times New Roman"/>
          <w:sz w:val="24"/>
          <w:szCs w:val="24"/>
        </w:rPr>
        <w:t>Except as provided in this Agreement, no Member shall have the right to</w:t>
      </w:r>
      <w:r w:rsidR="00771AC8" w:rsidRPr="00E566A0">
        <w:rPr>
          <w:rFonts w:ascii="Times New Roman" w:hAnsi="Times New Roman"/>
          <w:sz w:val="24"/>
          <w:szCs w:val="24"/>
        </w:rPr>
        <w:t xml:space="preserve"> </w:t>
      </w:r>
      <w:r w:rsidRPr="00E566A0">
        <w:rPr>
          <w:rFonts w:ascii="Times New Roman" w:hAnsi="Times New Roman"/>
          <w:sz w:val="24"/>
          <w:szCs w:val="24"/>
        </w:rPr>
        <w:t>withdraw from Company. Except as provided in this Agreement, no Member shall sell,</w:t>
      </w:r>
      <w:r w:rsidR="00771AC8" w:rsidRPr="00E566A0">
        <w:rPr>
          <w:rFonts w:ascii="Times New Roman" w:hAnsi="Times New Roman"/>
          <w:sz w:val="24"/>
          <w:szCs w:val="24"/>
        </w:rPr>
        <w:t xml:space="preserve"> </w:t>
      </w:r>
      <w:r w:rsidRPr="00E566A0">
        <w:rPr>
          <w:rFonts w:ascii="Times New Roman" w:hAnsi="Times New Roman"/>
          <w:sz w:val="24"/>
          <w:szCs w:val="24"/>
        </w:rPr>
        <w:t xml:space="preserve">assign, give, transfer, convey, otherwise dispose of, </w:t>
      </w:r>
      <w:r w:rsidR="00973127" w:rsidRPr="00E566A0">
        <w:rPr>
          <w:rFonts w:ascii="Times New Roman" w:hAnsi="Times New Roman"/>
          <w:sz w:val="24"/>
          <w:szCs w:val="24"/>
        </w:rPr>
        <w:t>pledge</w:t>
      </w:r>
      <w:r w:rsidRPr="00E566A0">
        <w:rPr>
          <w:rFonts w:ascii="Times New Roman" w:hAnsi="Times New Roman"/>
          <w:sz w:val="24"/>
          <w:szCs w:val="24"/>
        </w:rPr>
        <w:t>, cause a lien to be placed</w:t>
      </w:r>
      <w:r w:rsidR="00771AC8" w:rsidRPr="00E566A0">
        <w:rPr>
          <w:rFonts w:ascii="Times New Roman" w:hAnsi="Times New Roman"/>
          <w:sz w:val="24"/>
          <w:szCs w:val="24"/>
        </w:rPr>
        <w:t xml:space="preserve"> </w:t>
      </w:r>
      <w:r w:rsidRPr="00E566A0">
        <w:rPr>
          <w:rFonts w:ascii="Times New Roman" w:hAnsi="Times New Roman"/>
          <w:sz w:val="24"/>
          <w:szCs w:val="24"/>
        </w:rPr>
        <w:t xml:space="preserve">against or otherwise encumber </w:t>
      </w:r>
      <w:r w:rsidR="00D37840">
        <w:rPr>
          <w:rFonts w:ascii="Times New Roman" w:hAnsi="Times New Roman"/>
          <w:sz w:val="24"/>
          <w:szCs w:val="24"/>
        </w:rPr>
        <w:t xml:space="preserve">(collectively “Transfer”) </w:t>
      </w:r>
      <w:r w:rsidRPr="00E566A0">
        <w:rPr>
          <w:rFonts w:ascii="Times New Roman" w:hAnsi="Times New Roman"/>
          <w:sz w:val="24"/>
          <w:szCs w:val="24"/>
        </w:rPr>
        <w:t>all or any portion of the Membership Interests.</w:t>
      </w:r>
    </w:p>
    <w:p w14:paraId="0E5F7FDD"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7D4389DA" w14:textId="41262813" w:rsidR="000B18EA" w:rsidRPr="00E566A0" w:rsidRDefault="00FE77E5" w:rsidP="00C952E5">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C952E5">
        <w:rPr>
          <w:rFonts w:ascii="Times New Roman" w:hAnsi="Times New Roman"/>
          <w:sz w:val="24"/>
          <w:szCs w:val="24"/>
        </w:rPr>
        <w:t>9.</w:t>
      </w:r>
      <w:r w:rsidR="00CD17D7" w:rsidRPr="00E566A0">
        <w:rPr>
          <w:rFonts w:ascii="Times New Roman" w:hAnsi="Times New Roman"/>
          <w:sz w:val="24"/>
          <w:szCs w:val="24"/>
        </w:rPr>
        <w:t>3</w:t>
      </w:r>
      <w:r w:rsidRPr="00E566A0">
        <w:rPr>
          <w:rFonts w:ascii="Times New Roman" w:hAnsi="Times New Roman"/>
          <w:sz w:val="24"/>
          <w:szCs w:val="24"/>
        </w:rPr>
        <w:t>.</w:t>
      </w:r>
      <w:r w:rsidR="00FF2BE0">
        <w:rPr>
          <w:rFonts w:ascii="Times New Roman" w:hAnsi="Times New Roman"/>
          <w:sz w:val="24"/>
          <w:szCs w:val="24"/>
        </w:rPr>
        <w:tab/>
      </w:r>
      <w:r w:rsidRPr="00C952E5">
        <w:rPr>
          <w:rFonts w:ascii="Times New Roman" w:hAnsi="Times New Roman"/>
          <w:sz w:val="24"/>
          <w:szCs w:val="24"/>
          <w:u w:val="single"/>
        </w:rPr>
        <w:t>Sale</w:t>
      </w:r>
      <w:r w:rsidR="002A4DF1" w:rsidRPr="00C952E5">
        <w:rPr>
          <w:rFonts w:ascii="Times New Roman" w:hAnsi="Times New Roman"/>
          <w:sz w:val="24"/>
          <w:szCs w:val="24"/>
          <w:u w:val="single"/>
        </w:rPr>
        <w:t xml:space="preserve"> or Assig</w:t>
      </w:r>
      <w:r w:rsidRPr="00C952E5">
        <w:rPr>
          <w:rFonts w:ascii="Times New Roman" w:hAnsi="Times New Roman"/>
          <w:sz w:val="24"/>
          <w:szCs w:val="24"/>
          <w:u w:val="single"/>
        </w:rPr>
        <w:t>nment of Membership Interest</w:t>
      </w:r>
      <w:r w:rsidR="00E242C9" w:rsidRPr="00E242C9">
        <w:rPr>
          <w:rFonts w:ascii="Times New Roman" w:hAnsi="Times New Roman"/>
          <w:sz w:val="24"/>
          <w:szCs w:val="24"/>
          <w:u w:val="single"/>
        </w:rPr>
        <w:t xml:space="preserve"> and </w:t>
      </w:r>
      <w:r w:rsidRPr="00E242C9">
        <w:rPr>
          <w:rFonts w:ascii="Times New Roman" w:hAnsi="Times New Roman"/>
          <w:sz w:val="24"/>
          <w:szCs w:val="24"/>
          <w:u w:val="single"/>
        </w:rPr>
        <w:t>Right of First Refusal</w:t>
      </w:r>
      <w:r w:rsidRPr="00E566A0">
        <w:rPr>
          <w:rFonts w:ascii="Times New Roman" w:hAnsi="Times New Roman"/>
          <w:sz w:val="24"/>
          <w:szCs w:val="24"/>
        </w:rPr>
        <w:t xml:space="preserve">. A Member may Transfer </w:t>
      </w:r>
      <w:r w:rsidR="00D37840">
        <w:rPr>
          <w:rFonts w:ascii="Times New Roman" w:hAnsi="Times New Roman"/>
          <w:sz w:val="24"/>
          <w:szCs w:val="24"/>
        </w:rPr>
        <w:t xml:space="preserve">their </w:t>
      </w:r>
      <w:r w:rsidRPr="00E566A0">
        <w:rPr>
          <w:rFonts w:ascii="Times New Roman" w:hAnsi="Times New Roman"/>
          <w:sz w:val="24"/>
          <w:szCs w:val="24"/>
        </w:rPr>
        <w:t>Member's Membership Interests</w:t>
      </w:r>
      <w:r w:rsidR="00D37840">
        <w:rPr>
          <w:rFonts w:ascii="Times New Roman" w:hAnsi="Times New Roman"/>
          <w:sz w:val="24"/>
          <w:szCs w:val="24"/>
        </w:rPr>
        <w:t xml:space="preserve"> in accordance with </w:t>
      </w:r>
      <w:r w:rsidR="00C11F7E">
        <w:rPr>
          <w:rFonts w:ascii="Times New Roman" w:hAnsi="Times New Roman"/>
          <w:sz w:val="24"/>
          <w:szCs w:val="24"/>
        </w:rPr>
        <w:t>Article 9</w:t>
      </w:r>
      <w:r w:rsidR="00D37840">
        <w:rPr>
          <w:rFonts w:ascii="Times New Roman" w:hAnsi="Times New Roman"/>
          <w:sz w:val="24"/>
          <w:szCs w:val="24"/>
        </w:rPr>
        <w:t xml:space="preserve"> but, in no event, </w:t>
      </w:r>
      <w:r w:rsidRPr="00E566A0">
        <w:rPr>
          <w:rFonts w:ascii="Times New Roman" w:hAnsi="Times New Roman"/>
          <w:sz w:val="24"/>
          <w:szCs w:val="24"/>
        </w:rPr>
        <w:t xml:space="preserve">may a </w:t>
      </w:r>
      <w:proofErr w:type="gramStart"/>
      <w:r w:rsidRPr="00E566A0">
        <w:rPr>
          <w:rFonts w:ascii="Times New Roman" w:hAnsi="Times New Roman"/>
          <w:sz w:val="24"/>
          <w:szCs w:val="24"/>
        </w:rPr>
        <w:t>Member</w:t>
      </w:r>
      <w:proofErr w:type="gramEnd"/>
      <w:r w:rsidRPr="00E566A0">
        <w:rPr>
          <w:rFonts w:ascii="Times New Roman" w:hAnsi="Times New Roman"/>
          <w:sz w:val="24"/>
          <w:szCs w:val="24"/>
        </w:rPr>
        <w:t xml:space="preserve"> transfer less than all of the Member's Membership Interests. If a</w:t>
      </w:r>
      <w:r w:rsidR="00771AC8" w:rsidRPr="00E566A0">
        <w:rPr>
          <w:rFonts w:ascii="Times New Roman" w:hAnsi="Times New Roman"/>
          <w:sz w:val="24"/>
          <w:szCs w:val="24"/>
        </w:rPr>
        <w:t xml:space="preserve"> </w:t>
      </w:r>
      <w:r w:rsidRPr="00E566A0">
        <w:rPr>
          <w:rFonts w:ascii="Times New Roman" w:hAnsi="Times New Roman"/>
          <w:sz w:val="24"/>
          <w:szCs w:val="24"/>
        </w:rPr>
        <w:t xml:space="preserve">Member desires to transfer </w:t>
      </w:r>
      <w:proofErr w:type="gramStart"/>
      <w:r w:rsidRPr="00E566A0">
        <w:rPr>
          <w:rFonts w:ascii="Times New Roman" w:hAnsi="Times New Roman"/>
          <w:sz w:val="24"/>
          <w:szCs w:val="24"/>
        </w:rPr>
        <w:t>all of</w:t>
      </w:r>
      <w:proofErr w:type="gramEnd"/>
      <w:r w:rsidRPr="00E566A0">
        <w:rPr>
          <w:rFonts w:ascii="Times New Roman" w:hAnsi="Times New Roman"/>
          <w:sz w:val="24"/>
          <w:szCs w:val="24"/>
        </w:rPr>
        <w:t xml:space="preserve"> the Member's Membership Interests, such Member</w:t>
      </w:r>
      <w:r w:rsidR="00771AC8" w:rsidRPr="00E566A0">
        <w:rPr>
          <w:rFonts w:ascii="Times New Roman" w:hAnsi="Times New Roman"/>
          <w:sz w:val="24"/>
          <w:szCs w:val="24"/>
        </w:rPr>
        <w:t xml:space="preserve"> </w:t>
      </w:r>
      <w:r w:rsidRPr="00E566A0">
        <w:rPr>
          <w:rFonts w:ascii="Times New Roman" w:hAnsi="Times New Roman"/>
          <w:sz w:val="24"/>
          <w:szCs w:val="24"/>
        </w:rPr>
        <w:t xml:space="preserve">shall give notice of such fact </w:t>
      </w:r>
      <w:r w:rsidR="00901395">
        <w:rPr>
          <w:rFonts w:ascii="Times New Roman" w:hAnsi="Times New Roman"/>
          <w:sz w:val="24"/>
          <w:szCs w:val="24"/>
        </w:rPr>
        <w:t xml:space="preserve">to the Board of Managers </w:t>
      </w:r>
      <w:r w:rsidRPr="00E566A0">
        <w:rPr>
          <w:rFonts w:ascii="Times New Roman" w:hAnsi="Times New Roman"/>
          <w:sz w:val="24"/>
          <w:szCs w:val="24"/>
        </w:rPr>
        <w:t>along with a copy of the proposed assignment,</w:t>
      </w:r>
      <w:r w:rsidR="00771AC8" w:rsidRPr="00E566A0">
        <w:rPr>
          <w:rFonts w:ascii="Times New Roman" w:hAnsi="Times New Roman"/>
          <w:sz w:val="24"/>
          <w:szCs w:val="24"/>
        </w:rPr>
        <w:t xml:space="preserve"> </w:t>
      </w:r>
      <w:r w:rsidRPr="00E566A0">
        <w:rPr>
          <w:rFonts w:ascii="Times New Roman" w:hAnsi="Times New Roman"/>
          <w:sz w:val="24"/>
          <w:szCs w:val="24"/>
        </w:rPr>
        <w:t>offer or proposed purchase agreement documents to Company, setting forth the name</w:t>
      </w:r>
      <w:r w:rsidR="00771AC8" w:rsidRPr="00E566A0">
        <w:rPr>
          <w:rFonts w:ascii="Times New Roman" w:hAnsi="Times New Roman"/>
          <w:sz w:val="24"/>
          <w:szCs w:val="24"/>
        </w:rPr>
        <w:t xml:space="preserve"> </w:t>
      </w:r>
      <w:r w:rsidRPr="00E566A0">
        <w:rPr>
          <w:rFonts w:ascii="Times New Roman" w:hAnsi="Times New Roman"/>
          <w:sz w:val="24"/>
          <w:szCs w:val="24"/>
        </w:rPr>
        <w:t>and address of the proposed assignee, the price, the manner of payment and all other</w:t>
      </w:r>
      <w:r w:rsidR="00771AC8" w:rsidRPr="00E566A0">
        <w:rPr>
          <w:rFonts w:ascii="Times New Roman" w:hAnsi="Times New Roman"/>
          <w:sz w:val="24"/>
          <w:szCs w:val="24"/>
        </w:rPr>
        <w:t xml:space="preserve"> </w:t>
      </w:r>
      <w:r w:rsidRPr="00E566A0">
        <w:rPr>
          <w:rFonts w:ascii="Times New Roman" w:hAnsi="Times New Roman"/>
          <w:sz w:val="24"/>
          <w:szCs w:val="24"/>
        </w:rPr>
        <w:t>terms and conditions of the proposed Transfer. Such notice shall also contain an offer</w:t>
      </w:r>
      <w:r w:rsidR="00771AC8" w:rsidRPr="00E566A0">
        <w:rPr>
          <w:rFonts w:ascii="Times New Roman" w:hAnsi="Times New Roman"/>
          <w:sz w:val="24"/>
          <w:szCs w:val="24"/>
        </w:rPr>
        <w:t xml:space="preserve"> </w:t>
      </w:r>
      <w:r w:rsidR="005B6F3D" w:rsidRPr="00E566A0">
        <w:rPr>
          <w:rFonts w:ascii="Times New Roman" w:hAnsi="Times New Roman"/>
          <w:sz w:val="24"/>
          <w:szCs w:val="24"/>
        </w:rPr>
        <w:t>(“Offer”</w:t>
      </w:r>
      <w:r w:rsidRPr="00E566A0">
        <w:rPr>
          <w:rFonts w:ascii="Times New Roman" w:hAnsi="Times New Roman"/>
          <w:sz w:val="24"/>
          <w:szCs w:val="24"/>
        </w:rPr>
        <w:t>) by the Offeror to sell Offeror's Membership Interests to Company at the lower</w:t>
      </w:r>
      <w:r w:rsidR="00771AC8" w:rsidRPr="00E566A0">
        <w:rPr>
          <w:rFonts w:ascii="Times New Roman" w:hAnsi="Times New Roman"/>
          <w:sz w:val="24"/>
          <w:szCs w:val="24"/>
        </w:rPr>
        <w:t xml:space="preserve"> </w:t>
      </w:r>
      <w:r w:rsidRPr="00E566A0">
        <w:rPr>
          <w:rFonts w:ascii="Times New Roman" w:hAnsi="Times New Roman"/>
          <w:sz w:val="24"/>
          <w:szCs w:val="24"/>
        </w:rPr>
        <w:t>of:</w:t>
      </w:r>
    </w:p>
    <w:p w14:paraId="230C75F2" w14:textId="77777777" w:rsidR="00743768" w:rsidRPr="00E566A0" w:rsidRDefault="00743768" w:rsidP="00D37840">
      <w:pPr>
        <w:autoSpaceDE w:val="0"/>
        <w:autoSpaceDN w:val="0"/>
        <w:adjustRightInd w:val="0"/>
        <w:spacing w:after="0" w:line="240" w:lineRule="auto"/>
        <w:ind w:left="720"/>
        <w:jc w:val="both"/>
        <w:rPr>
          <w:rFonts w:ascii="Times New Roman" w:hAnsi="Times New Roman"/>
          <w:sz w:val="24"/>
          <w:szCs w:val="24"/>
        </w:rPr>
      </w:pPr>
    </w:p>
    <w:p w14:paraId="3015813C" w14:textId="20A972D4" w:rsidR="000B18EA" w:rsidRDefault="001D14BB" w:rsidP="00921EC7">
      <w:pPr>
        <w:pStyle w:val="ListParagraph"/>
        <w:numPr>
          <w:ilvl w:val="1"/>
          <w:numId w:val="2"/>
        </w:numPr>
        <w:tabs>
          <w:tab w:val="clear" w:pos="1800"/>
          <w:tab w:val="num" w:pos="144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t</w:t>
      </w:r>
      <w:r w:rsidR="00FE77E5" w:rsidRPr="00D37840">
        <w:rPr>
          <w:rFonts w:ascii="Times New Roman" w:hAnsi="Times New Roman"/>
          <w:sz w:val="24"/>
          <w:szCs w:val="24"/>
        </w:rPr>
        <w:t>he Appraised Value (as defined below) of the Offer</w:t>
      </w:r>
      <w:r w:rsidR="00D37840">
        <w:rPr>
          <w:rFonts w:ascii="Times New Roman" w:hAnsi="Times New Roman"/>
          <w:sz w:val="24"/>
          <w:szCs w:val="24"/>
        </w:rPr>
        <w:t>or’</w:t>
      </w:r>
      <w:r w:rsidR="0093550E" w:rsidRPr="00D37840">
        <w:rPr>
          <w:rFonts w:ascii="Times New Roman" w:hAnsi="Times New Roman"/>
          <w:sz w:val="24"/>
          <w:szCs w:val="24"/>
        </w:rPr>
        <w:t>s</w:t>
      </w:r>
      <w:r w:rsidR="00FE77E5" w:rsidRPr="00D37840">
        <w:rPr>
          <w:rFonts w:ascii="Times New Roman" w:hAnsi="Times New Roman"/>
          <w:sz w:val="24"/>
          <w:szCs w:val="24"/>
        </w:rPr>
        <w:t xml:space="preserve"> Member</w:t>
      </w:r>
      <w:r w:rsidR="0093550E" w:rsidRPr="00D37840">
        <w:rPr>
          <w:rFonts w:ascii="Times New Roman" w:hAnsi="Times New Roman"/>
          <w:sz w:val="24"/>
          <w:szCs w:val="24"/>
        </w:rPr>
        <w:t>ship Interest.</w:t>
      </w:r>
      <w:r w:rsidR="000B18EA" w:rsidRPr="00D37840">
        <w:rPr>
          <w:rFonts w:ascii="Times New Roman" w:hAnsi="Times New Roman"/>
          <w:sz w:val="24"/>
          <w:szCs w:val="24"/>
        </w:rPr>
        <w:t xml:space="preserve"> </w:t>
      </w:r>
    </w:p>
    <w:p w14:paraId="49A67574" w14:textId="77777777" w:rsidR="00BA4950" w:rsidRPr="00D37840" w:rsidRDefault="00BA4950" w:rsidP="00BA4950">
      <w:pPr>
        <w:pStyle w:val="ListParagraph"/>
        <w:autoSpaceDE w:val="0"/>
        <w:autoSpaceDN w:val="0"/>
        <w:adjustRightInd w:val="0"/>
        <w:spacing w:after="0" w:line="240" w:lineRule="auto"/>
        <w:ind w:left="1800"/>
        <w:jc w:val="both"/>
        <w:rPr>
          <w:rFonts w:ascii="Times New Roman" w:hAnsi="Times New Roman"/>
          <w:sz w:val="24"/>
          <w:szCs w:val="24"/>
        </w:rPr>
      </w:pPr>
    </w:p>
    <w:p w14:paraId="440B96BD" w14:textId="723E3EF8" w:rsidR="00776D55" w:rsidRPr="00E566A0" w:rsidRDefault="001D14BB" w:rsidP="00921EC7">
      <w:pPr>
        <w:pStyle w:val="ListParagraph"/>
        <w:numPr>
          <w:ilvl w:val="1"/>
          <w:numId w:val="2"/>
        </w:numPr>
        <w:tabs>
          <w:tab w:val="clear" w:pos="1800"/>
          <w:tab w:val="num" w:pos="1440"/>
        </w:tabs>
        <w:autoSpaceDE w:val="0"/>
        <w:autoSpaceDN w:val="0"/>
        <w:adjustRightInd w:val="0"/>
        <w:spacing w:after="0" w:line="240" w:lineRule="auto"/>
        <w:ind w:left="1440"/>
        <w:jc w:val="both"/>
        <w:rPr>
          <w:rFonts w:ascii="Times New Roman" w:hAnsi="Times New Roman"/>
          <w:sz w:val="24"/>
          <w:szCs w:val="24"/>
        </w:rPr>
      </w:pPr>
      <w:r>
        <w:rPr>
          <w:rFonts w:ascii="Times New Roman" w:hAnsi="Times New Roman"/>
          <w:sz w:val="24"/>
          <w:szCs w:val="24"/>
        </w:rPr>
        <w:t>t</w:t>
      </w:r>
      <w:r w:rsidR="00FE77E5" w:rsidRPr="00E566A0">
        <w:rPr>
          <w:rFonts w:ascii="Times New Roman" w:hAnsi="Times New Roman"/>
          <w:sz w:val="24"/>
          <w:szCs w:val="24"/>
        </w:rPr>
        <w:t>he price proposed by the Assignee</w:t>
      </w:r>
      <w:r w:rsidR="00184FFD">
        <w:rPr>
          <w:rFonts w:ascii="Times New Roman" w:hAnsi="Times New Roman"/>
          <w:sz w:val="24"/>
          <w:szCs w:val="24"/>
        </w:rPr>
        <w:t xml:space="preserve">; </w:t>
      </w:r>
      <w:r w:rsidR="00FE77E5" w:rsidRPr="00E566A0">
        <w:rPr>
          <w:rFonts w:ascii="Times New Roman" w:hAnsi="Times New Roman"/>
          <w:sz w:val="24"/>
          <w:szCs w:val="24"/>
        </w:rPr>
        <w:t>and in the manner of payment and upon such</w:t>
      </w:r>
      <w:r w:rsidR="00771AC8" w:rsidRPr="00E566A0">
        <w:rPr>
          <w:rFonts w:ascii="Times New Roman" w:hAnsi="Times New Roman"/>
          <w:sz w:val="24"/>
          <w:szCs w:val="24"/>
        </w:rPr>
        <w:t xml:space="preserve"> </w:t>
      </w:r>
      <w:r w:rsidR="00FE77E5" w:rsidRPr="00E566A0">
        <w:rPr>
          <w:rFonts w:ascii="Times New Roman" w:hAnsi="Times New Roman"/>
          <w:sz w:val="24"/>
          <w:szCs w:val="24"/>
        </w:rPr>
        <w:t xml:space="preserve">other terms and conditions as contained in the proposed Offer. Within </w:t>
      </w:r>
      <w:r w:rsidR="00184FFD">
        <w:rPr>
          <w:rFonts w:ascii="Times New Roman" w:hAnsi="Times New Roman"/>
          <w:sz w:val="24"/>
          <w:szCs w:val="24"/>
        </w:rPr>
        <w:t>twenty (</w:t>
      </w:r>
      <w:r w:rsidR="00FE77E5" w:rsidRPr="00E566A0">
        <w:rPr>
          <w:rFonts w:ascii="Times New Roman" w:hAnsi="Times New Roman"/>
          <w:sz w:val="24"/>
          <w:szCs w:val="24"/>
        </w:rPr>
        <w:t>20</w:t>
      </w:r>
      <w:r w:rsidR="00184FFD">
        <w:rPr>
          <w:rFonts w:ascii="Times New Roman" w:hAnsi="Times New Roman"/>
          <w:sz w:val="24"/>
          <w:szCs w:val="24"/>
        </w:rPr>
        <w:t>)</w:t>
      </w:r>
      <w:r w:rsidR="00FE77E5" w:rsidRPr="00E566A0">
        <w:rPr>
          <w:rFonts w:ascii="Times New Roman" w:hAnsi="Times New Roman"/>
          <w:sz w:val="24"/>
          <w:szCs w:val="24"/>
        </w:rPr>
        <w:t xml:space="preserve"> days after</w:t>
      </w:r>
      <w:r w:rsidR="00771AC8" w:rsidRPr="00E566A0">
        <w:rPr>
          <w:rFonts w:ascii="Times New Roman" w:hAnsi="Times New Roman"/>
          <w:sz w:val="24"/>
          <w:szCs w:val="24"/>
        </w:rPr>
        <w:t xml:space="preserve"> </w:t>
      </w:r>
      <w:r w:rsidR="00FE77E5" w:rsidRPr="00E566A0">
        <w:rPr>
          <w:rFonts w:ascii="Times New Roman" w:hAnsi="Times New Roman"/>
          <w:sz w:val="24"/>
          <w:szCs w:val="24"/>
        </w:rPr>
        <w:t>Company receives the notice from Offeror, Company will call a special meeting of the</w:t>
      </w:r>
      <w:r w:rsidR="00771AC8" w:rsidRPr="00E566A0">
        <w:rPr>
          <w:rFonts w:ascii="Times New Roman" w:hAnsi="Times New Roman"/>
          <w:sz w:val="24"/>
          <w:szCs w:val="24"/>
        </w:rPr>
        <w:t xml:space="preserve"> </w:t>
      </w:r>
      <w:r w:rsidR="00FE77E5" w:rsidRPr="00E566A0">
        <w:rPr>
          <w:rFonts w:ascii="Times New Roman" w:hAnsi="Times New Roman"/>
          <w:sz w:val="24"/>
          <w:szCs w:val="24"/>
        </w:rPr>
        <w:t xml:space="preserve">Members, to be held not more than </w:t>
      </w:r>
      <w:r w:rsidR="00D37840">
        <w:rPr>
          <w:rFonts w:ascii="Times New Roman" w:hAnsi="Times New Roman"/>
          <w:sz w:val="24"/>
          <w:szCs w:val="24"/>
        </w:rPr>
        <w:t>thirty (</w:t>
      </w:r>
      <w:r w:rsidR="00FE77E5" w:rsidRPr="00E566A0">
        <w:rPr>
          <w:rFonts w:ascii="Times New Roman" w:hAnsi="Times New Roman"/>
          <w:sz w:val="24"/>
          <w:szCs w:val="24"/>
        </w:rPr>
        <w:t>30</w:t>
      </w:r>
      <w:r w:rsidR="00D37840">
        <w:rPr>
          <w:rFonts w:ascii="Times New Roman" w:hAnsi="Times New Roman"/>
          <w:sz w:val="24"/>
          <w:szCs w:val="24"/>
        </w:rPr>
        <w:t>)</w:t>
      </w:r>
      <w:r w:rsidR="00FE77E5" w:rsidRPr="00E566A0">
        <w:rPr>
          <w:rFonts w:ascii="Times New Roman" w:hAnsi="Times New Roman"/>
          <w:sz w:val="24"/>
          <w:szCs w:val="24"/>
        </w:rPr>
        <w:t xml:space="preserve"> days after the call, to decide whether Company</w:t>
      </w:r>
      <w:r w:rsidR="00771AC8" w:rsidRPr="00E566A0">
        <w:rPr>
          <w:rFonts w:ascii="Times New Roman" w:hAnsi="Times New Roman"/>
          <w:sz w:val="24"/>
          <w:szCs w:val="24"/>
        </w:rPr>
        <w:t xml:space="preserve"> </w:t>
      </w:r>
      <w:r w:rsidR="00FE77E5" w:rsidRPr="00E566A0">
        <w:rPr>
          <w:rFonts w:ascii="Times New Roman" w:hAnsi="Times New Roman"/>
          <w:sz w:val="24"/>
          <w:szCs w:val="24"/>
        </w:rPr>
        <w:t>should purchase all (but not less than all) of the offered Membership Interests. The</w:t>
      </w:r>
      <w:r w:rsidR="00771AC8" w:rsidRPr="00E566A0">
        <w:rPr>
          <w:rFonts w:ascii="Times New Roman" w:hAnsi="Times New Roman"/>
          <w:sz w:val="24"/>
          <w:szCs w:val="24"/>
        </w:rPr>
        <w:t xml:space="preserve"> </w:t>
      </w:r>
      <w:r w:rsidR="00FE77E5" w:rsidRPr="00E566A0">
        <w:rPr>
          <w:rFonts w:ascii="Times New Roman" w:hAnsi="Times New Roman"/>
          <w:sz w:val="24"/>
          <w:szCs w:val="24"/>
        </w:rPr>
        <w:t xml:space="preserve">Offer must be approved by a Majority Vote of the </w:t>
      </w:r>
      <w:ins w:id="242" w:author="Suzanne DuBose" w:date="2024-07-18T18:23:00Z" w16du:dateUtc="2024-07-19T00:23:00Z">
        <w:r w:rsidR="00005106">
          <w:rPr>
            <w:rFonts w:ascii="Times New Roman" w:hAnsi="Times New Roman"/>
            <w:sz w:val="24"/>
            <w:szCs w:val="24"/>
          </w:rPr>
          <w:t xml:space="preserve">Class A </w:t>
        </w:r>
      </w:ins>
      <w:r w:rsidR="00FE77E5" w:rsidRPr="00E566A0">
        <w:rPr>
          <w:rFonts w:ascii="Times New Roman" w:hAnsi="Times New Roman"/>
          <w:sz w:val="24"/>
          <w:szCs w:val="24"/>
        </w:rPr>
        <w:t xml:space="preserve">Members other than </w:t>
      </w:r>
      <w:proofErr w:type="gramStart"/>
      <w:r w:rsidR="00FE77E5" w:rsidRPr="00E566A0">
        <w:rPr>
          <w:rFonts w:ascii="Times New Roman" w:hAnsi="Times New Roman"/>
          <w:sz w:val="24"/>
          <w:szCs w:val="24"/>
        </w:rPr>
        <w:t>Offeror</w:t>
      </w:r>
      <w:proofErr w:type="gramEnd"/>
      <w:r w:rsidR="00FE77E5" w:rsidRPr="00E566A0">
        <w:rPr>
          <w:rFonts w:ascii="Times New Roman" w:hAnsi="Times New Roman"/>
          <w:sz w:val="24"/>
          <w:szCs w:val="24"/>
        </w:rPr>
        <w:t>. A written</w:t>
      </w:r>
      <w:r w:rsidR="00771AC8" w:rsidRPr="00E566A0">
        <w:rPr>
          <w:rFonts w:ascii="Times New Roman" w:hAnsi="Times New Roman"/>
          <w:sz w:val="24"/>
          <w:szCs w:val="24"/>
        </w:rPr>
        <w:t xml:space="preserve"> </w:t>
      </w:r>
      <w:r w:rsidR="00FE77E5" w:rsidRPr="00E566A0">
        <w:rPr>
          <w:rFonts w:ascii="Times New Roman" w:hAnsi="Times New Roman"/>
          <w:sz w:val="24"/>
          <w:szCs w:val="24"/>
        </w:rPr>
        <w:t>notice of acceptance by Company shall be delivered to Offeror within sixty (60) days</w:t>
      </w:r>
      <w:r w:rsidR="00771AC8" w:rsidRPr="00E566A0">
        <w:rPr>
          <w:rFonts w:ascii="Times New Roman" w:hAnsi="Times New Roman"/>
          <w:sz w:val="24"/>
          <w:szCs w:val="24"/>
        </w:rPr>
        <w:t xml:space="preserve"> </w:t>
      </w:r>
      <w:r w:rsidR="00FE77E5" w:rsidRPr="00E566A0">
        <w:rPr>
          <w:rFonts w:ascii="Times New Roman" w:hAnsi="Times New Roman"/>
          <w:sz w:val="24"/>
          <w:szCs w:val="24"/>
        </w:rPr>
        <w:t>after receiving the Offer or the Offer shall be deemed to be rejected. If Company</w:t>
      </w:r>
      <w:r w:rsidR="00771AC8" w:rsidRPr="00E566A0">
        <w:rPr>
          <w:rFonts w:ascii="Times New Roman" w:hAnsi="Times New Roman"/>
          <w:sz w:val="24"/>
          <w:szCs w:val="24"/>
        </w:rPr>
        <w:t xml:space="preserve"> </w:t>
      </w:r>
      <w:r w:rsidR="00FE77E5" w:rsidRPr="00E566A0">
        <w:rPr>
          <w:rFonts w:ascii="Times New Roman" w:hAnsi="Times New Roman"/>
          <w:sz w:val="24"/>
          <w:szCs w:val="24"/>
        </w:rPr>
        <w:t>accepts the Offer, within twenty (20) days after the date Company provides notice of</w:t>
      </w:r>
      <w:r w:rsidR="00771AC8" w:rsidRPr="00E566A0">
        <w:rPr>
          <w:rFonts w:ascii="Times New Roman" w:hAnsi="Times New Roman"/>
          <w:sz w:val="24"/>
          <w:szCs w:val="24"/>
        </w:rPr>
        <w:t xml:space="preserve"> </w:t>
      </w:r>
      <w:r w:rsidR="00FE77E5" w:rsidRPr="00E566A0">
        <w:rPr>
          <w:rFonts w:ascii="Times New Roman" w:hAnsi="Times New Roman"/>
          <w:sz w:val="24"/>
          <w:szCs w:val="24"/>
        </w:rPr>
        <w:t xml:space="preserve">acceptance to the Offeror, the </w:t>
      </w:r>
      <w:r w:rsidR="00FE77E5" w:rsidRPr="00E566A0">
        <w:rPr>
          <w:rFonts w:ascii="Times New Roman" w:hAnsi="Times New Roman"/>
          <w:sz w:val="24"/>
          <w:szCs w:val="24"/>
        </w:rPr>
        <w:lastRenderedPageBreak/>
        <w:t>closing shall be held. Thereafter, Company shall adjust</w:t>
      </w:r>
      <w:r w:rsidR="00771AC8" w:rsidRPr="00E566A0">
        <w:rPr>
          <w:rFonts w:ascii="Times New Roman" w:hAnsi="Times New Roman"/>
          <w:sz w:val="24"/>
          <w:szCs w:val="24"/>
        </w:rPr>
        <w:t xml:space="preserve"> </w:t>
      </w:r>
      <w:r w:rsidR="00FE77E5" w:rsidRPr="00E566A0">
        <w:rPr>
          <w:rFonts w:ascii="Times New Roman" w:hAnsi="Times New Roman"/>
          <w:sz w:val="24"/>
          <w:szCs w:val="24"/>
        </w:rPr>
        <w:t>the Profit and Loss percentages of remaining Members of Company to reflect that</w:t>
      </w:r>
      <w:r w:rsidR="00771AC8" w:rsidRPr="00E566A0">
        <w:rPr>
          <w:rFonts w:ascii="Times New Roman" w:hAnsi="Times New Roman"/>
          <w:sz w:val="24"/>
          <w:szCs w:val="24"/>
        </w:rPr>
        <w:t xml:space="preserve"> </w:t>
      </w:r>
      <w:r w:rsidR="00FE77E5" w:rsidRPr="00E566A0">
        <w:rPr>
          <w:rFonts w:ascii="Times New Roman" w:hAnsi="Times New Roman"/>
          <w:sz w:val="24"/>
          <w:szCs w:val="24"/>
        </w:rPr>
        <w:t>the Offeror's Membership Interest no longer exists. If the Offer is rejected, the Offeror</w:t>
      </w:r>
      <w:r w:rsidR="00771AC8" w:rsidRPr="00E566A0">
        <w:rPr>
          <w:rFonts w:ascii="Times New Roman" w:hAnsi="Times New Roman"/>
          <w:sz w:val="24"/>
          <w:szCs w:val="24"/>
        </w:rPr>
        <w:t xml:space="preserve"> </w:t>
      </w:r>
      <w:r w:rsidR="00FE77E5" w:rsidRPr="00E566A0">
        <w:rPr>
          <w:rFonts w:ascii="Times New Roman" w:hAnsi="Times New Roman"/>
          <w:sz w:val="24"/>
          <w:szCs w:val="24"/>
        </w:rPr>
        <w:t>shall be entitled to sell to the proposed assignee all (but not less than all) of the</w:t>
      </w:r>
      <w:r w:rsidR="00771AC8" w:rsidRPr="00E566A0">
        <w:rPr>
          <w:rFonts w:ascii="Times New Roman" w:hAnsi="Times New Roman"/>
          <w:sz w:val="24"/>
          <w:szCs w:val="24"/>
        </w:rPr>
        <w:t xml:space="preserve"> </w:t>
      </w:r>
      <w:r w:rsidR="00FE77E5" w:rsidRPr="00E566A0">
        <w:rPr>
          <w:rFonts w:ascii="Times New Roman" w:hAnsi="Times New Roman"/>
          <w:sz w:val="24"/>
          <w:szCs w:val="24"/>
        </w:rPr>
        <w:t>Offeror</w:t>
      </w:r>
      <w:r w:rsidR="00D37840">
        <w:rPr>
          <w:rFonts w:ascii="Times New Roman" w:hAnsi="Times New Roman"/>
          <w:sz w:val="24"/>
          <w:szCs w:val="24"/>
        </w:rPr>
        <w:t>’</w:t>
      </w:r>
      <w:r w:rsidR="00FE77E5" w:rsidRPr="00E566A0">
        <w:rPr>
          <w:rFonts w:ascii="Times New Roman" w:hAnsi="Times New Roman"/>
          <w:sz w:val="24"/>
          <w:szCs w:val="24"/>
        </w:rPr>
        <w:t>s Membership Interests in accordance with the terms of the Offer for a period of</w:t>
      </w:r>
      <w:r w:rsidR="00771AC8" w:rsidRPr="00E566A0">
        <w:rPr>
          <w:rFonts w:ascii="Times New Roman" w:hAnsi="Times New Roman"/>
          <w:sz w:val="24"/>
          <w:szCs w:val="24"/>
        </w:rPr>
        <w:t xml:space="preserve"> </w:t>
      </w:r>
      <w:r w:rsidR="00D37840">
        <w:rPr>
          <w:rFonts w:ascii="Times New Roman" w:hAnsi="Times New Roman"/>
          <w:sz w:val="24"/>
          <w:szCs w:val="24"/>
        </w:rPr>
        <w:t>ninety (</w:t>
      </w:r>
      <w:r w:rsidR="00FE77E5" w:rsidRPr="00E566A0">
        <w:rPr>
          <w:rFonts w:ascii="Times New Roman" w:hAnsi="Times New Roman"/>
          <w:sz w:val="24"/>
          <w:szCs w:val="24"/>
        </w:rPr>
        <w:t>90</w:t>
      </w:r>
      <w:r w:rsidR="00D37840">
        <w:rPr>
          <w:rFonts w:ascii="Times New Roman" w:hAnsi="Times New Roman"/>
          <w:sz w:val="24"/>
          <w:szCs w:val="24"/>
        </w:rPr>
        <w:t>)</w:t>
      </w:r>
      <w:r w:rsidR="00FE77E5" w:rsidRPr="00E566A0">
        <w:rPr>
          <w:rFonts w:ascii="Times New Roman" w:hAnsi="Times New Roman"/>
          <w:sz w:val="24"/>
          <w:szCs w:val="24"/>
        </w:rPr>
        <w:t xml:space="preserve"> days after Company rejects the Offer; provided, however, that if such a sale is</w:t>
      </w:r>
      <w:r w:rsidR="00714446" w:rsidRPr="00E566A0">
        <w:rPr>
          <w:rFonts w:ascii="Times New Roman" w:hAnsi="Times New Roman"/>
          <w:sz w:val="24"/>
          <w:szCs w:val="24"/>
        </w:rPr>
        <w:t xml:space="preserve"> </w:t>
      </w:r>
      <w:r w:rsidR="00FE77E5" w:rsidRPr="00E566A0">
        <w:rPr>
          <w:rFonts w:ascii="Times New Roman" w:hAnsi="Times New Roman"/>
          <w:sz w:val="24"/>
          <w:szCs w:val="24"/>
        </w:rPr>
        <w:t>made, the Offeror agrees to immediately notify Company of such sale.</w:t>
      </w:r>
    </w:p>
    <w:p w14:paraId="0BA2B67E" w14:textId="77777777" w:rsidR="00743768" w:rsidRPr="00E566A0" w:rsidRDefault="00743768" w:rsidP="00743768">
      <w:pPr>
        <w:autoSpaceDE w:val="0"/>
        <w:autoSpaceDN w:val="0"/>
        <w:adjustRightInd w:val="0"/>
        <w:spacing w:after="0" w:line="240" w:lineRule="auto"/>
        <w:ind w:left="1080"/>
        <w:rPr>
          <w:rFonts w:ascii="Times New Roman" w:hAnsi="Times New Roman"/>
          <w:sz w:val="24"/>
          <w:szCs w:val="24"/>
        </w:rPr>
      </w:pPr>
    </w:p>
    <w:p w14:paraId="7C3FAD7A" w14:textId="4EC9D6B3" w:rsidR="00776D55" w:rsidRPr="00E566A0" w:rsidRDefault="00D37840" w:rsidP="00BA4364">
      <w:pPr>
        <w:autoSpaceDE w:val="0"/>
        <w:autoSpaceDN w:val="0"/>
        <w:adjustRightInd w:val="0"/>
        <w:spacing w:after="0" w:line="240" w:lineRule="auto"/>
        <w:ind w:firstLine="720"/>
        <w:jc w:val="both"/>
        <w:rPr>
          <w:rFonts w:ascii="Times New Roman" w:hAnsi="Times New Roman"/>
          <w:sz w:val="24"/>
          <w:szCs w:val="24"/>
        </w:rPr>
      </w:pPr>
      <w:r>
        <w:rPr>
          <w:rFonts w:ascii="Times New Roman" w:hAnsi="Times New Roman"/>
          <w:sz w:val="24"/>
          <w:szCs w:val="24"/>
        </w:rPr>
        <w:t>Section 9.4</w:t>
      </w:r>
      <w:r w:rsidR="00FF2BE0">
        <w:rPr>
          <w:rFonts w:ascii="Times New Roman" w:hAnsi="Times New Roman"/>
          <w:sz w:val="24"/>
          <w:szCs w:val="24"/>
        </w:rPr>
        <w:tab/>
      </w:r>
      <w:r w:rsidR="00FE77E5" w:rsidRPr="00D37840">
        <w:rPr>
          <w:rFonts w:ascii="Times New Roman" w:hAnsi="Times New Roman"/>
          <w:sz w:val="24"/>
          <w:szCs w:val="24"/>
          <w:u w:val="single"/>
        </w:rPr>
        <w:t>Treatment of Assignee</w:t>
      </w:r>
      <w:r w:rsidR="00FE77E5" w:rsidRPr="00E566A0">
        <w:rPr>
          <w:rFonts w:ascii="Times New Roman" w:hAnsi="Times New Roman"/>
          <w:sz w:val="24"/>
          <w:szCs w:val="24"/>
        </w:rPr>
        <w:t>. The assignee of Membership Interests</w:t>
      </w:r>
      <w:r w:rsidR="00771AC8" w:rsidRPr="00E566A0">
        <w:rPr>
          <w:rFonts w:ascii="Times New Roman" w:hAnsi="Times New Roman"/>
          <w:sz w:val="24"/>
          <w:szCs w:val="24"/>
        </w:rPr>
        <w:t xml:space="preserve"> </w:t>
      </w:r>
      <w:r w:rsidR="00FE77E5" w:rsidRPr="00E566A0">
        <w:rPr>
          <w:rFonts w:ascii="Times New Roman" w:hAnsi="Times New Roman"/>
          <w:sz w:val="24"/>
          <w:szCs w:val="24"/>
        </w:rPr>
        <w:t>("Assignee") from an existing Member of Company has no right to participate in the</w:t>
      </w:r>
      <w:r w:rsidR="00771AC8" w:rsidRPr="00E566A0">
        <w:rPr>
          <w:rFonts w:ascii="Times New Roman" w:hAnsi="Times New Roman"/>
          <w:sz w:val="24"/>
          <w:szCs w:val="24"/>
        </w:rPr>
        <w:t xml:space="preserve"> </w:t>
      </w:r>
      <w:r w:rsidR="00FE77E5" w:rsidRPr="00E566A0">
        <w:rPr>
          <w:rFonts w:ascii="Times New Roman" w:hAnsi="Times New Roman"/>
          <w:sz w:val="24"/>
          <w:szCs w:val="24"/>
        </w:rPr>
        <w:t xml:space="preserve">management of the business and the affairs of Company or to become a </w:t>
      </w:r>
      <w:proofErr w:type="gramStart"/>
      <w:r w:rsidR="00FE77E5" w:rsidRPr="00E566A0">
        <w:rPr>
          <w:rFonts w:ascii="Times New Roman" w:hAnsi="Times New Roman"/>
          <w:sz w:val="24"/>
          <w:szCs w:val="24"/>
        </w:rPr>
        <w:t>Member</w:t>
      </w:r>
      <w:proofErr w:type="gramEnd"/>
      <w:r w:rsidR="00FE77E5" w:rsidRPr="00E566A0">
        <w:rPr>
          <w:rFonts w:ascii="Times New Roman" w:hAnsi="Times New Roman"/>
          <w:sz w:val="24"/>
          <w:szCs w:val="24"/>
        </w:rPr>
        <w:t>,</w:t>
      </w:r>
      <w:r w:rsidR="00771AC8" w:rsidRPr="00E566A0">
        <w:rPr>
          <w:rFonts w:ascii="Times New Roman" w:hAnsi="Times New Roman"/>
          <w:sz w:val="24"/>
          <w:szCs w:val="24"/>
        </w:rPr>
        <w:t xml:space="preserve"> </w:t>
      </w:r>
      <w:r w:rsidR="00FE77E5" w:rsidRPr="00E566A0">
        <w:rPr>
          <w:rFonts w:ascii="Times New Roman" w:hAnsi="Times New Roman"/>
          <w:sz w:val="24"/>
          <w:szCs w:val="24"/>
        </w:rPr>
        <w:t>except as otherwise provided in this Agreement. The Assignee is only entitled to</w:t>
      </w:r>
      <w:r w:rsidR="00771AC8" w:rsidRPr="00E566A0">
        <w:rPr>
          <w:rFonts w:ascii="Times New Roman" w:hAnsi="Times New Roman"/>
          <w:sz w:val="24"/>
          <w:szCs w:val="24"/>
        </w:rPr>
        <w:t xml:space="preserve"> </w:t>
      </w:r>
      <w:r w:rsidR="00FE77E5" w:rsidRPr="00E566A0">
        <w:rPr>
          <w:rFonts w:ascii="Times New Roman" w:hAnsi="Times New Roman"/>
          <w:sz w:val="24"/>
          <w:szCs w:val="24"/>
        </w:rPr>
        <w:t>receive distributions and return of capital and to be allocated the net profits and losses</w:t>
      </w:r>
      <w:r w:rsidR="00771AC8" w:rsidRPr="00E566A0">
        <w:rPr>
          <w:rFonts w:ascii="Times New Roman" w:hAnsi="Times New Roman"/>
          <w:sz w:val="24"/>
          <w:szCs w:val="24"/>
        </w:rPr>
        <w:t xml:space="preserve"> </w:t>
      </w:r>
      <w:r w:rsidR="00FE77E5" w:rsidRPr="00E566A0">
        <w:rPr>
          <w:rFonts w:ascii="Times New Roman" w:hAnsi="Times New Roman"/>
          <w:sz w:val="24"/>
          <w:szCs w:val="24"/>
        </w:rPr>
        <w:t>attributable to the Membership Interest acquired by the Assignee.</w:t>
      </w:r>
    </w:p>
    <w:p w14:paraId="31EF19E2" w14:textId="77777777" w:rsidR="004D4338" w:rsidRPr="00E566A0" w:rsidRDefault="004D4338" w:rsidP="008A45C3">
      <w:pPr>
        <w:autoSpaceDE w:val="0"/>
        <w:autoSpaceDN w:val="0"/>
        <w:adjustRightInd w:val="0"/>
        <w:spacing w:after="0" w:line="240" w:lineRule="auto"/>
        <w:ind w:left="360"/>
        <w:rPr>
          <w:rFonts w:ascii="Times New Roman" w:hAnsi="Times New Roman"/>
          <w:sz w:val="24"/>
          <w:szCs w:val="24"/>
        </w:rPr>
      </w:pPr>
    </w:p>
    <w:p w14:paraId="3CC0B09E" w14:textId="32A623A9" w:rsidR="00FE77E5" w:rsidRDefault="00D37840" w:rsidP="00BA4364">
      <w:pPr>
        <w:autoSpaceDE w:val="0"/>
        <w:autoSpaceDN w:val="0"/>
        <w:adjustRightInd w:val="0"/>
        <w:spacing w:after="0" w:line="240" w:lineRule="auto"/>
        <w:ind w:firstLine="720"/>
        <w:jc w:val="both"/>
        <w:rPr>
          <w:rFonts w:ascii="Times New Roman" w:hAnsi="Times New Roman"/>
          <w:sz w:val="24"/>
          <w:szCs w:val="24"/>
        </w:rPr>
      </w:pPr>
      <w:r>
        <w:rPr>
          <w:rFonts w:ascii="Times New Roman" w:hAnsi="Times New Roman"/>
          <w:sz w:val="24"/>
          <w:szCs w:val="24"/>
        </w:rPr>
        <w:t>Section 9.5.</w:t>
      </w:r>
      <w:r w:rsidR="00FF2BE0">
        <w:rPr>
          <w:rFonts w:ascii="Times New Roman" w:hAnsi="Times New Roman"/>
          <w:sz w:val="24"/>
          <w:szCs w:val="24"/>
        </w:rPr>
        <w:tab/>
      </w:r>
      <w:r w:rsidR="00FE77E5" w:rsidRPr="00D37840">
        <w:rPr>
          <w:rFonts w:ascii="Times New Roman" w:hAnsi="Times New Roman"/>
          <w:sz w:val="24"/>
          <w:szCs w:val="24"/>
          <w:u w:val="single"/>
        </w:rPr>
        <w:t>Admission of Substitute Member</w:t>
      </w:r>
      <w:r w:rsidR="00FE77E5" w:rsidRPr="00E566A0">
        <w:rPr>
          <w:rFonts w:ascii="Times New Roman" w:hAnsi="Times New Roman"/>
          <w:sz w:val="24"/>
          <w:szCs w:val="24"/>
        </w:rPr>
        <w:t>. An Assignee may be admitted as a</w:t>
      </w:r>
      <w:r w:rsidR="00771AC8" w:rsidRPr="00E566A0">
        <w:rPr>
          <w:rFonts w:ascii="Times New Roman" w:hAnsi="Times New Roman"/>
          <w:sz w:val="24"/>
          <w:szCs w:val="24"/>
        </w:rPr>
        <w:t xml:space="preserve"> </w:t>
      </w:r>
      <w:r w:rsidR="00FE77E5" w:rsidRPr="00E566A0">
        <w:rPr>
          <w:rFonts w:ascii="Times New Roman" w:hAnsi="Times New Roman"/>
          <w:sz w:val="24"/>
          <w:szCs w:val="24"/>
        </w:rPr>
        <w:t xml:space="preserve">substitute member ("Substitute Member") </w:t>
      </w:r>
      <w:r w:rsidR="00E242C9">
        <w:rPr>
          <w:rFonts w:ascii="Times New Roman" w:hAnsi="Times New Roman"/>
          <w:sz w:val="24"/>
          <w:szCs w:val="24"/>
        </w:rPr>
        <w:t>of</w:t>
      </w:r>
      <w:r w:rsidR="00FE77E5" w:rsidRPr="00E566A0">
        <w:rPr>
          <w:rFonts w:ascii="Times New Roman" w:hAnsi="Times New Roman"/>
          <w:sz w:val="24"/>
          <w:szCs w:val="24"/>
        </w:rPr>
        <w:t xml:space="preserve"> Company and entitled to all voting rights,</w:t>
      </w:r>
      <w:r w:rsidR="00771AC8" w:rsidRPr="00E566A0">
        <w:rPr>
          <w:rFonts w:ascii="Times New Roman" w:hAnsi="Times New Roman"/>
          <w:sz w:val="24"/>
          <w:szCs w:val="24"/>
        </w:rPr>
        <w:t xml:space="preserve"> </w:t>
      </w:r>
      <w:r w:rsidR="00FE77E5" w:rsidRPr="00E566A0">
        <w:rPr>
          <w:rFonts w:ascii="Times New Roman" w:hAnsi="Times New Roman"/>
          <w:sz w:val="24"/>
          <w:szCs w:val="24"/>
        </w:rPr>
        <w:t>and all other rights of the Member. An Assignee shall become a Substitute Member</w:t>
      </w:r>
      <w:r w:rsidR="00771AC8" w:rsidRPr="00E566A0">
        <w:rPr>
          <w:rFonts w:ascii="Times New Roman" w:hAnsi="Times New Roman"/>
          <w:sz w:val="24"/>
          <w:szCs w:val="24"/>
        </w:rPr>
        <w:t xml:space="preserve"> </w:t>
      </w:r>
      <w:r w:rsidR="00FE77E5" w:rsidRPr="00E566A0">
        <w:rPr>
          <w:rFonts w:ascii="Times New Roman" w:hAnsi="Times New Roman"/>
          <w:sz w:val="24"/>
          <w:szCs w:val="24"/>
        </w:rPr>
        <w:t xml:space="preserve">only upon the unanimous </w:t>
      </w:r>
      <w:r w:rsidR="0010602B">
        <w:rPr>
          <w:rFonts w:ascii="Times New Roman" w:hAnsi="Times New Roman"/>
          <w:sz w:val="24"/>
          <w:szCs w:val="24"/>
        </w:rPr>
        <w:t>V</w:t>
      </w:r>
      <w:r w:rsidR="00FE77E5" w:rsidRPr="00E566A0">
        <w:rPr>
          <w:rFonts w:ascii="Times New Roman" w:hAnsi="Times New Roman"/>
          <w:sz w:val="24"/>
          <w:szCs w:val="24"/>
        </w:rPr>
        <w:t xml:space="preserve">ote of all </w:t>
      </w:r>
      <w:ins w:id="243" w:author="Suzanne DuBose [2]" w:date="2022-02-21T13:57:00Z">
        <w:r w:rsidR="00BD1F7C">
          <w:rPr>
            <w:rFonts w:ascii="Times New Roman" w:hAnsi="Times New Roman"/>
            <w:sz w:val="24"/>
            <w:szCs w:val="24"/>
          </w:rPr>
          <w:t xml:space="preserve">Class A </w:t>
        </w:r>
      </w:ins>
      <w:r w:rsidR="00FE77E5" w:rsidRPr="00E566A0">
        <w:rPr>
          <w:rFonts w:ascii="Times New Roman" w:hAnsi="Times New Roman"/>
          <w:sz w:val="24"/>
          <w:szCs w:val="24"/>
        </w:rPr>
        <w:t>Members of Company other than the Member</w:t>
      </w:r>
      <w:r w:rsidR="00771AC8" w:rsidRPr="00E566A0">
        <w:rPr>
          <w:rFonts w:ascii="Times New Roman" w:hAnsi="Times New Roman"/>
          <w:sz w:val="24"/>
          <w:szCs w:val="24"/>
        </w:rPr>
        <w:t xml:space="preserve"> </w:t>
      </w:r>
      <w:r w:rsidR="00FE77E5" w:rsidRPr="00E566A0">
        <w:rPr>
          <w:rFonts w:ascii="Times New Roman" w:hAnsi="Times New Roman"/>
          <w:sz w:val="24"/>
          <w:szCs w:val="24"/>
        </w:rPr>
        <w:t>whose Membership Interests are held by the Assignee</w:t>
      </w:r>
      <w:r w:rsidR="00E242C9">
        <w:rPr>
          <w:rFonts w:ascii="Times New Roman" w:hAnsi="Times New Roman"/>
          <w:sz w:val="24"/>
          <w:szCs w:val="24"/>
        </w:rPr>
        <w:t>.</w:t>
      </w:r>
      <w:r w:rsidR="00FE77E5" w:rsidRPr="00E566A0">
        <w:rPr>
          <w:rFonts w:ascii="Times New Roman" w:hAnsi="Times New Roman"/>
          <w:sz w:val="24"/>
          <w:szCs w:val="24"/>
        </w:rPr>
        <w:t xml:space="preserve"> The Members of Company may</w:t>
      </w:r>
      <w:r w:rsidR="00771AC8" w:rsidRPr="00E566A0">
        <w:rPr>
          <w:rFonts w:ascii="Times New Roman" w:hAnsi="Times New Roman"/>
          <w:sz w:val="24"/>
          <w:szCs w:val="24"/>
        </w:rPr>
        <w:t xml:space="preserve"> </w:t>
      </w:r>
      <w:r w:rsidR="00FE77E5" w:rsidRPr="00E566A0">
        <w:rPr>
          <w:rFonts w:ascii="Times New Roman" w:hAnsi="Times New Roman"/>
          <w:sz w:val="24"/>
          <w:szCs w:val="24"/>
        </w:rPr>
        <w:t>vote for or against the admission of an Assignee as a Substitute Member in their sole</w:t>
      </w:r>
      <w:r w:rsidR="00771AC8" w:rsidRPr="00E566A0">
        <w:rPr>
          <w:rFonts w:ascii="Times New Roman" w:hAnsi="Times New Roman"/>
          <w:sz w:val="24"/>
          <w:szCs w:val="24"/>
        </w:rPr>
        <w:t xml:space="preserve"> </w:t>
      </w:r>
      <w:r w:rsidR="00FE77E5" w:rsidRPr="00E566A0">
        <w:rPr>
          <w:rFonts w:ascii="Times New Roman" w:hAnsi="Times New Roman"/>
          <w:sz w:val="24"/>
          <w:szCs w:val="24"/>
        </w:rPr>
        <w:t xml:space="preserve">and </w:t>
      </w:r>
      <w:r w:rsidR="00EA7A83" w:rsidRPr="00E566A0">
        <w:rPr>
          <w:rFonts w:ascii="Times New Roman" w:hAnsi="Times New Roman"/>
          <w:sz w:val="24"/>
          <w:szCs w:val="24"/>
        </w:rPr>
        <w:t>absolute</w:t>
      </w:r>
      <w:r w:rsidR="00FE77E5" w:rsidRPr="00E566A0">
        <w:rPr>
          <w:rFonts w:ascii="Times New Roman" w:hAnsi="Times New Roman"/>
          <w:sz w:val="24"/>
          <w:szCs w:val="24"/>
        </w:rPr>
        <w:t xml:space="preserve"> discretion. As a condition of becoming a Substitute Member, Assignee</w:t>
      </w:r>
      <w:r w:rsidR="00771AC8" w:rsidRPr="00E566A0">
        <w:rPr>
          <w:rFonts w:ascii="Times New Roman" w:hAnsi="Times New Roman"/>
          <w:sz w:val="24"/>
          <w:szCs w:val="24"/>
        </w:rPr>
        <w:t xml:space="preserve"> </w:t>
      </w:r>
      <w:r w:rsidR="00FE77E5" w:rsidRPr="00E566A0">
        <w:rPr>
          <w:rFonts w:ascii="Times New Roman" w:hAnsi="Times New Roman"/>
          <w:sz w:val="24"/>
          <w:szCs w:val="24"/>
        </w:rPr>
        <w:t xml:space="preserve">must execute </w:t>
      </w:r>
      <w:r>
        <w:rPr>
          <w:rFonts w:ascii="Times New Roman" w:hAnsi="Times New Roman"/>
          <w:sz w:val="24"/>
          <w:szCs w:val="24"/>
        </w:rPr>
        <w:t>this Agreement</w:t>
      </w:r>
      <w:r w:rsidR="00E242C9">
        <w:rPr>
          <w:rFonts w:ascii="Times New Roman" w:hAnsi="Times New Roman"/>
          <w:sz w:val="24"/>
          <w:szCs w:val="24"/>
        </w:rPr>
        <w:t xml:space="preserve"> and/or any amendments hereto,</w:t>
      </w:r>
      <w:r>
        <w:rPr>
          <w:rFonts w:ascii="Times New Roman" w:hAnsi="Times New Roman"/>
          <w:sz w:val="24"/>
          <w:szCs w:val="24"/>
        </w:rPr>
        <w:t xml:space="preserve"> a</w:t>
      </w:r>
      <w:r w:rsidR="00FE77E5" w:rsidRPr="00E566A0">
        <w:rPr>
          <w:rFonts w:ascii="Times New Roman" w:hAnsi="Times New Roman"/>
          <w:sz w:val="24"/>
          <w:szCs w:val="24"/>
        </w:rPr>
        <w:t>s a further condition of becoming a Substitute Member</w:t>
      </w:r>
      <w:r w:rsidR="00CD17D7" w:rsidRPr="00E566A0">
        <w:rPr>
          <w:rFonts w:ascii="Times New Roman" w:hAnsi="Times New Roman"/>
          <w:sz w:val="24"/>
          <w:szCs w:val="24"/>
        </w:rPr>
        <w:t>.</w:t>
      </w:r>
      <w:r w:rsidR="00994802" w:rsidRPr="00E566A0">
        <w:rPr>
          <w:rFonts w:ascii="Times New Roman" w:hAnsi="Times New Roman"/>
          <w:sz w:val="24"/>
          <w:szCs w:val="24"/>
        </w:rPr>
        <w:t xml:space="preserve">  </w:t>
      </w:r>
      <w:r w:rsidR="00FE77E5" w:rsidRPr="00E566A0">
        <w:rPr>
          <w:rFonts w:ascii="Times New Roman" w:hAnsi="Times New Roman"/>
          <w:sz w:val="24"/>
          <w:szCs w:val="24"/>
        </w:rPr>
        <w:t>Thereafter, the Assignee shall have the</w:t>
      </w:r>
      <w:r w:rsidR="00771AC8" w:rsidRPr="00E566A0">
        <w:rPr>
          <w:rFonts w:ascii="Times New Roman" w:hAnsi="Times New Roman"/>
          <w:sz w:val="24"/>
          <w:szCs w:val="24"/>
        </w:rPr>
        <w:t xml:space="preserve"> </w:t>
      </w:r>
      <w:r w:rsidR="00FE77E5" w:rsidRPr="00E566A0">
        <w:rPr>
          <w:rFonts w:ascii="Times New Roman" w:hAnsi="Times New Roman"/>
          <w:sz w:val="24"/>
          <w:szCs w:val="24"/>
        </w:rPr>
        <w:t>rights and powers and shall be subject to the restrictions and liabilities of a Member.</w:t>
      </w:r>
    </w:p>
    <w:p w14:paraId="27FCABAA" w14:textId="2352645D" w:rsidR="00BA4364" w:rsidRDefault="00BA4364" w:rsidP="00D37840">
      <w:pPr>
        <w:autoSpaceDE w:val="0"/>
        <w:autoSpaceDN w:val="0"/>
        <w:adjustRightInd w:val="0"/>
        <w:spacing w:after="0" w:line="240" w:lineRule="auto"/>
        <w:ind w:left="360" w:firstLine="1080"/>
        <w:jc w:val="both"/>
        <w:rPr>
          <w:rFonts w:ascii="Times New Roman" w:hAnsi="Times New Roman"/>
          <w:sz w:val="24"/>
          <w:szCs w:val="24"/>
        </w:rPr>
      </w:pPr>
    </w:p>
    <w:p w14:paraId="150FE4C8" w14:textId="64C2FB92" w:rsidR="00BA4364" w:rsidRDefault="00BA4364" w:rsidP="00F763A3">
      <w:pPr>
        <w:ind w:firstLine="720"/>
        <w:jc w:val="both"/>
        <w:rPr>
          <w:rFonts w:ascii="Times New Roman" w:hAnsi="Times New Roman"/>
          <w:sz w:val="24"/>
          <w:szCs w:val="24"/>
        </w:rPr>
      </w:pPr>
      <w:r w:rsidRPr="00FF2BE0">
        <w:rPr>
          <w:rFonts w:ascii="Times New Roman" w:hAnsi="Times New Roman"/>
          <w:sz w:val="24"/>
          <w:szCs w:val="24"/>
        </w:rPr>
        <w:t>Section 9.6.</w:t>
      </w:r>
      <w:r w:rsidRPr="00FF2BE0">
        <w:rPr>
          <w:rFonts w:ascii="Times New Roman" w:hAnsi="Times New Roman"/>
          <w:sz w:val="24"/>
          <w:szCs w:val="24"/>
        </w:rPr>
        <w:tab/>
      </w:r>
      <w:r w:rsidRPr="00FF2BE0">
        <w:rPr>
          <w:rFonts w:ascii="Times New Roman" w:hAnsi="Times New Roman"/>
          <w:sz w:val="24"/>
          <w:szCs w:val="24"/>
          <w:u w:val="single"/>
        </w:rPr>
        <w:t>Equity Dilution of Membership Interest</w:t>
      </w:r>
      <w:r w:rsidRPr="00FF2BE0">
        <w:rPr>
          <w:rFonts w:ascii="Times New Roman" w:hAnsi="Times New Roman"/>
          <w:sz w:val="24"/>
          <w:szCs w:val="24"/>
        </w:rPr>
        <w:t xml:space="preserve">.  </w:t>
      </w:r>
      <w:r w:rsidR="00F763A3">
        <w:rPr>
          <w:rFonts w:ascii="Times New Roman" w:hAnsi="Times New Roman"/>
          <w:sz w:val="24"/>
          <w:szCs w:val="24"/>
        </w:rPr>
        <w:t>Members, b</w:t>
      </w:r>
      <w:r w:rsidRPr="00FF2BE0">
        <w:rPr>
          <w:rFonts w:ascii="Times New Roman" w:hAnsi="Times New Roman"/>
          <w:sz w:val="24"/>
          <w:szCs w:val="24"/>
        </w:rPr>
        <w:t xml:space="preserve">y a Majority Vote of current Class A Members, </w:t>
      </w:r>
      <w:r w:rsidR="00F763A3">
        <w:rPr>
          <w:rFonts w:ascii="Times New Roman" w:hAnsi="Times New Roman"/>
          <w:sz w:val="24"/>
          <w:szCs w:val="24"/>
        </w:rPr>
        <w:t xml:space="preserve">may cause Company to issue Units in addition to those issued as of the Effective Date (including, without limitation, Units which are subject to vesting or other substantial risks of forfeiture). Admission of any Additional Member following the date of this Agreement shall require the consent of at least a Majority Vote of current Class A Members and such issuance of additional Units </w:t>
      </w:r>
      <w:r w:rsidRPr="00FF2BE0">
        <w:rPr>
          <w:rFonts w:ascii="Times New Roman" w:hAnsi="Times New Roman"/>
          <w:sz w:val="24"/>
          <w:szCs w:val="24"/>
        </w:rPr>
        <w:t>may</w:t>
      </w:r>
      <w:r w:rsidR="00F763A3">
        <w:rPr>
          <w:rFonts w:ascii="Times New Roman" w:hAnsi="Times New Roman"/>
          <w:sz w:val="24"/>
          <w:szCs w:val="24"/>
        </w:rPr>
        <w:t xml:space="preserve"> </w:t>
      </w:r>
      <w:r w:rsidRPr="00FF2BE0">
        <w:rPr>
          <w:rFonts w:ascii="Times New Roman" w:hAnsi="Times New Roman"/>
          <w:sz w:val="24"/>
          <w:szCs w:val="24"/>
        </w:rPr>
        <w:t xml:space="preserve">require dilution in Membership Interests. </w:t>
      </w:r>
      <w:r w:rsidR="00FF2BE0">
        <w:rPr>
          <w:rFonts w:ascii="Times New Roman" w:hAnsi="Times New Roman"/>
          <w:sz w:val="24"/>
          <w:szCs w:val="24"/>
        </w:rPr>
        <w:t xml:space="preserve">Such </w:t>
      </w:r>
      <w:r w:rsidR="001767CA">
        <w:rPr>
          <w:rFonts w:ascii="Times New Roman" w:hAnsi="Times New Roman"/>
          <w:sz w:val="24"/>
          <w:szCs w:val="24"/>
        </w:rPr>
        <w:t xml:space="preserve">equity dilution shall </w:t>
      </w:r>
      <w:r w:rsidR="00F763A3">
        <w:rPr>
          <w:rFonts w:ascii="Times New Roman" w:hAnsi="Times New Roman"/>
          <w:sz w:val="24"/>
          <w:szCs w:val="24"/>
        </w:rPr>
        <w:t xml:space="preserve">affect all Class A Members </w:t>
      </w:r>
      <w:r w:rsidR="002601E4">
        <w:rPr>
          <w:rFonts w:ascii="Times New Roman" w:hAnsi="Times New Roman"/>
          <w:sz w:val="24"/>
          <w:szCs w:val="24"/>
        </w:rPr>
        <w:t xml:space="preserve">on a pro-rata basis </w:t>
      </w:r>
      <w:r w:rsidR="00F763A3">
        <w:rPr>
          <w:rFonts w:ascii="Times New Roman" w:hAnsi="Times New Roman"/>
          <w:sz w:val="24"/>
          <w:szCs w:val="24"/>
        </w:rPr>
        <w:t xml:space="preserve">as each Member’s Membership Interest </w:t>
      </w:r>
      <w:r w:rsidR="00E1055A">
        <w:rPr>
          <w:rFonts w:ascii="Times New Roman" w:hAnsi="Times New Roman"/>
          <w:sz w:val="24"/>
          <w:szCs w:val="24"/>
        </w:rPr>
        <w:t xml:space="preserve">Percentage </w:t>
      </w:r>
      <w:r w:rsidR="00F763A3">
        <w:rPr>
          <w:rFonts w:ascii="Times New Roman" w:hAnsi="Times New Roman"/>
          <w:sz w:val="24"/>
          <w:szCs w:val="24"/>
        </w:rPr>
        <w:t xml:space="preserve">will be </w:t>
      </w:r>
      <w:r w:rsidR="001767CA">
        <w:rPr>
          <w:rFonts w:ascii="Times New Roman" w:hAnsi="Times New Roman"/>
          <w:sz w:val="24"/>
          <w:szCs w:val="24"/>
        </w:rPr>
        <w:t>adjusted in accordance with their Membership Interest</w:t>
      </w:r>
      <w:r w:rsidR="00E1055A">
        <w:rPr>
          <w:rFonts w:ascii="Times New Roman" w:hAnsi="Times New Roman"/>
          <w:sz w:val="24"/>
          <w:szCs w:val="24"/>
        </w:rPr>
        <w:t xml:space="preserve"> Percentage</w:t>
      </w:r>
      <w:r w:rsidR="001767CA">
        <w:rPr>
          <w:rFonts w:ascii="Times New Roman" w:hAnsi="Times New Roman"/>
          <w:sz w:val="24"/>
          <w:szCs w:val="24"/>
        </w:rPr>
        <w:t>.</w:t>
      </w:r>
      <w:r w:rsidR="00FF2BE0">
        <w:rPr>
          <w:rFonts w:ascii="Times New Roman" w:hAnsi="Times New Roman"/>
          <w:sz w:val="24"/>
          <w:szCs w:val="24"/>
        </w:rPr>
        <w:t xml:space="preserve"> </w:t>
      </w:r>
      <w:r w:rsidRPr="00FF2BE0">
        <w:rPr>
          <w:rFonts w:ascii="Times New Roman" w:hAnsi="Times New Roman"/>
          <w:sz w:val="24"/>
          <w:szCs w:val="24"/>
        </w:rPr>
        <w:t xml:space="preserve"> </w:t>
      </w:r>
    </w:p>
    <w:p w14:paraId="295A086D" w14:textId="6FDC2BE7" w:rsidR="00743768" w:rsidRPr="00E566A0" w:rsidRDefault="00FE77E5" w:rsidP="00743768">
      <w:pPr>
        <w:autoSpaceDE w:val="0"/>
        <w:autoSpaceDN w:val="0"/>
        <w:adjustRightInd w:val="0"/>
        <w:spacing w:after="0" w:line="240" w:lineRule="auto"/>
        <w:jc w:val="center"/>
        <w:rPr>
          <w:rFonts w:ascii="Times New Roman" w:hAnsi="Times New Roman"/>
          <w:b/>
          <w:sz w:val="24"/>
          <w:szCs w:val="24"/>
          <w:lang w:val="fr-FR"/>
        </w:rPr>
      </w:pPr>
      <w:r w:rsidRPr="00E566A0">
        <w:rPr>
          <w:rFonts w:ascii="Times New Roman" w:hAnsi="Times New Roman"/>
          <w:b/>
          <w:sz w:val="24"/>
          <w:szCs w:val="24"/>
          <w:lang w:val="fr-FR"/>
        </w:rPr>
        <w:t>ARTICLE X</w:t>
      </w:r>
    </w:p>
    <w:p w14:paraId="7E0217A8" w14:textId="05C8C1D0" w:rsidR="00FE77E5" w:rsidRPr="00E566A0" w:rsidRDefault="00FE77E5" w:rsidP="00743768">
      <w:pPr>
        <w:autoSpaceDE w:val="0"/>
        <w:autoSpaceDN w:val="0"/>
        <w:adjustRightInd w:val="0"/>
        <w:spacing w:after="0" w:line="240" w:lineRule="auto"/>
        <w:jc w:val="center"/>
        <w:rPr>
          <w:rFonts w:ascii="Times New Roman" w:hAnsi="Times New Roman"/>
          <w:b/>
          <w:sz w:val="24"/>
          <w:szCs w:val="24"/>
          <w:lang w:val="fr-FR"/>
        </w:rPr>
      </w:pPr>
      <w:r w:rsidRPr="0086643E">
        <w:rPr>
          <w:rFonts w:ascii="Times New Roman" w:hAnsi="Times New Roman"/>
          <w:b/>
          <w:sz w:val="24"/>
          <w:szCs w:val="24"/>
          <w:lang w:val="fr-FR"/>
        </w:rPr>
        <w:t>DISSOCIATION</w:t>
      </w:r>
      <w:r w:rsidR="0086643E" w:rsidRPr="00A220E3">
        <w:rPr>
          <w:rFonts w:ascii="Times New Roman" w:hAnsi="Times New Roman"/>
          <w:b/>
          <w:sz w:val="24"/>
          <w:szCs w:val="24"/>
          <w:lang w:val="fr-FR"/>
        </w:rPr>
        <w:t xml:space="preserve">, </w:t>
      </w:r>
      <w:r w:rsidRPr="0086643E">
        <w:rPr>
          <w:rFonts w:ascii="Times New Roman" w:hAnsi="Times New Roman"/>
          <w:b/>
          <w:sz w:val="24"/>
          <w:szCs w:val="24"/>
          <w:lang w:val="fr-FR"/>
        </w:rPr>
        <w:t>DISSOLUTION</w:t>
      </w:r>
      <w:r w:rsidR="0086643E">
        <w:rPr>
          <w:rFonts w:ascii="Times New Roman" w:hAnsi="Times New Roman"/>
          <w:b/>
          <w:sz w:val="24"/>
          <w:szCs w:val="24"/>
          <w:lang w:val="fr-FR"/>
        </w:rPr>
        <w:t>, LIQUIDATION AND TERMINATION</w:t>
      </w:r>
    </w:p>
    <w:p w14:paraId="315294F9" w14:textId="77777777" w:rsidR="00743768" w:rsidRPr="00E566A0" w:rsidRDefault="00743768" w:rsidP="0010602B">
      <w:pPr>
        <w:autoSpaceDE w:val="0"/>
        <w:autoSpaceDN w:val="0"/>
        <w:adjustRightInd w:val="0"/>
        <w:spacing w:after="0" w:line="240" w:lineRule="auto"/>
        <w:jc w:val="both"/>
        <w:rPr>
          <w:rFonts w:ascii="Times New Roman" w:hAnsi="Times New Roman"/>
          <w:b/>
          <w:sz w:val="24"/>
          <w:szCs w:val="24"/>
          <w:lang w:val="fr-FR"/>
        </w:rPr>
      </w:pPr>
    </w:p>
    <w:p w14:paraId="0BC92A0D" w14:textId="77777777" w:rsidR="0010602B" w:rsidRDefault="00FE77E5" w:rsidP="00BA4950">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lang w:val="fr-FR"/>
        </w:rPr>
        <w:t>Section 1</w:t>
      </w:r>
      <w:r w:rsidR="00D37840">
        <w:rPr>
          <w:rFonts w:ascii="Times New Roman" w:hAnsi="Times New Roman"/>
          <w:sz w:val="24"/>
          <w:szCs w:val="24"/>
          <w:lang w:val="fr-FR"/>
        </w:rPr>
        <w:t>0.1.</w:t>
      </w:r>
      <w:r w:rsidRPr="00E566A0">
        <w:rPr>
          <w:rFonts w:ascii="Times New Roman" w:hAnsi="Times New Roman"/>
          <w:sz w:val="24"/>
          <w:szCs w:val="24"/>
          <w:lang w:val="fr-FR"/>
        </w:rPr>
        <w:t xml:space="preserve"> </w:t>
      </w:r>
      <w:r w:rsidRPr="00D37840">
        <w:rPr>
          <w:rFonts w:ascii="Times New Roman" w:hAnsi="Times New Roman"/>
          <w:sz w:val="24"/>
          <w:szCs w:val="24"/>
          <w:u w:val="single"/>
        </w:rPr>
        <w:t>Dissociation</w:t>
      </w:r>
      <w:r w:rsidRPr="00E566A0">
        <w:rPr>
          <w:rFonts w:ascii="Times New Roman" w:hAnsi="Times New Roman"/>
          <w:sz w:val="24"/>
          <w:szCs w:val="24"/>
        </w:rPr>
        <w:t xml:space="preserve">. Any of the </w:t>
      </w:r>
      <w:r w:rsidR="00714446" w:rsidRPr="00E566A0">
        <w:rPr>
          <w:rFonts w:ascii="Times New Roman" w:hAnsi="Times New Roman"/>
          <w:sz w:val="24"/>
          <w:szCs w:val="24"/>
        </w:rPr>
        <w:t>foll</w:t>
      </w:r>
      <w:r w:rsidRPr="00E566A0">
        <w:rPr>
          <w:rFonts w:ascii="Times New Roman" w:hAnsi="Times New Roman"/>
          <w:sz w:val="24"/>
          <w:szCs w:val="24"/>
        </w:rPr>
        <w:t>owing events shall constitute the</w:t>
      </w:r>
      <w:r w:rsidR="00771AC8" w:rsidRPr="00E566A0">
        <w:rPr>
          <w:rFonts w:ascii="Times New Roman" w:hAnsi="Times New Roman"/>
          <w:sz w:val="24"/>
          <w:szCs w:val="24"/>
        </w:rPr>
        <w:t xml:space="preserve"> </w:t>
      </w:r>
      <w:r w:rsidRPr="00E566A0">
        <w:rPr>
          <w:rFonts w:ascii="Times New Roman" w:hAnsi="Times New Roman"/>
          <w:sz w:val="24"/>
          <w:szCs w:val="24"/>
        </w:rPr>
        <w:t>dissociation of a member</w:t>
      </w:r>
      <w:r w:rsidR="0010602B">
        <w:rPr>
          <w:rFonts w:ascii="Times New Roman" w:hAnsi="Times New Roman"/>
          <w:sz w:val="24"/>
          <w:szCs w:val="24"/>
        </w:rPr>
        <w:t xml:space="preserve">: </w:t>
      </w:r>
    </w:p>
    <w:p w14:paraId="36DC3FC1" w14:textId="77777777" w:rsidR="0010602B" w:rsidRDefault="0010602B" w:rsidP="00BA4950">
      <w:pPr>
        <w:autoSpaceDE w:val="0"/>
        <w:autoSpaceDN w:val="0"/>
        <w:adjustRightInd w:val="0"/>
        <w:spacing w:after="0" w:line="240" w:lineRule="auto"/>
        <w:ind w:firstLine="720"/>
        <w:jc w:val="both"/>
        <w:rPr>
          <w:rFonts w:ascii="Times New Roman" w:hAnsi="Times New Roman"/>
          <w:sz w:val="24"/>
          <w:szCs w:val="24"/>
        </w:rPr>
      </w:pPr>
    </w:p>
    <w:p w14:paraId="12216A2B" w14:textId="3DF408F2" w:rsidR="00034BC4" w:rsidRPr="0010602B" w:rsidRDefault="0010602B" w:rsidP="00921EC7">
      <w:pPr>
        <w:pStyle w:val="ListParagraph"/>
        <w:numPr>
          <w:ilvl w:val="0"/>
          <w:numId w:val="9"/>
        </w:numPr>
        <w:autoSpaceDE w:val="0"/>
        <w:autoSpaceDN w:val="0"/>
        <w:adjustRightInd w:val="0"/>
        <w:spacing w:after="0" w:line="240" w:lineRule="auto"/>
        <w:ind w:left="1440" w:hanging="720"/>
        <w:jc w:val="both"/>
        <w:rPr>
          <w:rFonts w:ascii="Times New Roman" w:hAnsi="Times New Roman"/>
          <w:sz w:val="24"/>
          <w:szCs w:val="24"/>
        </w:rPr>
      </w:pPr>
      <w:r w:rsidRPr="00EB6CFA">
        <w:rPr>
          <w:rFonts w:ascii="Times New Roman" w:hAnsi="Times New Roman"/>
          <w:sz w:val="24"/>
          <w:szCs w:val="24"/>
          <w:u w:val="single"/>
        </w:rPr>
        <w:t>Au</w:t>
      </w:r>
      <w:r w:rsidR="00FE77E5" w:rsidRPr="00EB6CFA">
        <w:rPr>
          <w:rFonts w:ascii="Times New Roman" w:hAnsi="Times New Roman"/>
          <w:sz w:val="24"/>
          <w:szCs w:val="24"/>
          <w:u w:val="single"/>
        </w:rPr>
        <w:t>tomatic Dissociation</w:t>
      </w:r>
      <w:r w:rsidR="00FE77E5" w:rsidRPr="0010602B">
        <w:rPr>
          <w:rFonts w:ascii="Times New Roman" w:hAnsi="Times New Roman"/>
          <w:sz w:val="24"/>
          <w:szCs w:val="24"/>
        </w:rPr>
        <w:t>. A Member, without any further action by the</w:t>
      </w:r>
      <w:r w:rsidR="00771AC8" w:rsidRPr="0010602B">
        <w:rPr>
          <w:rFonts w:ascii="Times New Roman" w:hAnsi="Times New Roman"/>
          <w:sz w:val="24"/>
          <w:szCs w:val="24"/>
        </w:rPr>
        <w:t xml:space="preserve"> </w:t>
      </w:r>
      <w:r w:rsidR="00FE77E5" w:rsidRPr="0010602B">
        <w:rPr>
          <w:rFonts w:ascii="Times New Roman" w:hAnsi="Times New Roman"/>
          <w:sz w:val="24"/>
          <w:szCs w:val="24"/>
        </w:rPr>
        <w:t>Members, automatically shall be dissociated and shall cease to be a Member of</w:t>
      </w:r>
      <w:r w:rsidR="00771AC8" w:rsidRPr="0010602B">
        <w:rPr>
          <w:rFonts w:ascii="Times New Roman" w:hAnsi="Times New Roman"/>
          <w:sz w:val="24"/>
          <w:szCs w:val="24"/>
        </w:rPr>
        <w:t xml:space="preserve"> </w:t>
      </w:r>
      <w:r w:rsidR="00FE77E5" w:rsidRPr="0010602B">
        <w:rPr>
          <w:rFonts w:ascii="Times New Roman" w:hAnsi="Times New Roman"/>
          <w:sz w:val="24"/>
          <w:szCs w:val="24"/>
        </w:rPr>
        <w:t xml:space="preserve">Company </w:t>
      </w:r>
      <w:r w:rsidRPr="0010602B">
        <w:rPr>
          <w:rFonts w:ascii="Times New Roman" w:hAnsi="Times New Roman"/>
          <w:sz w:val="24"/>
          <w:szCs w:val="24"/>
        </w:rPr>
        <w:t xml:space="preserve">if </w:t>
      </w:r>
      <w:r w:rsidRPr="0010602B">
        <w:rPr>
          <w:rFonts w:ascii="Times New Roman" w:hAnsi="Times New Roman"/>
          <w:sz w:val="24"/>
          <w:szCs w:val="24"/>
        </w:rPr>
        <w:lastRenderedPageBreak/>
        <w:t>the Member</w:t>
      </w:r>
      <w:r>
        <w:rPr>
          <w:rFonts w:ascii="Times New Roman" w:hAnsi="Times New Roman"/>
          <w:sz w:val="24"/>
          <w:szCs w:val="24"/>
        </w:rPr>
        <w:t xml:space="preserve">, </w:t>
      </w:r>
      <w:r w:rsidR="00FE77E5" w:rsidRPr="0010602B">
        <w:rPr>
          <w:rFonts w:ascii="Times New Roman" w:hAnsi="Times New Roman"/>
          <w:sz w:val="24"/>
          <w:szCs w:val="24"/>
        </w:rPr>
        <w:t xml:space="preserve">with the unanimous approval of the other </w:t>
      </w:r>
      <w:ins w:id="244" w:author="Suzanne DuBose [2]" w:date="2022-02-21T13:57:00Z">
        <w:r w:rsidR="00BD1F7C">
          <w:rPr>
            <w:rFonts w:ascii="Times New Roman" w:hAnsi="Times New Roman"/>
            <w:sz w:val="24"/>
            <w:szCs w:val="24"/>
          </w:rPr>
          <w:t xml:space="preserve">Class A </w:t>
        </w:r>
      </w:ins>
      <w:r w:rsidR="00FE77E5" w:rsidRPr="0010602B">
        <w:rPr>
          <w:rFonts w:ascii="Times New Roman" w:hAnsi="Times New Roman"/>
          <w:sz w:val="24"/>
          <w:szCs w:val="24"/>
        </w:rPr>
        <w:t>Members,</w:t>
      </w:r>
      <w:r w:rsidR="00771AC8" w:rsidRPr="0010602B">
        <w:rPr>
          <w:rFonts w:ascii="Times New Roman" w:hAnsi="Times New Roman"/>
          <w:sz w:val="24"/>
          <w:szCs w:val="24"/>
        </w:rPr>
        <w:t xml:space="preserve"> </w:t>
      </w:r>
      <w:r w:rsidR="00FE77E5" w:rsidRPr="0010602B">
        <w:rPr>
          <w:rFonts w:ascii="Times New Roman" w:hAnsi="Times New Roman"/>
          <w:sz w:val="24"/>
          <w:szCs w:val="24"/>
        </w:rPr>
        <w:t>withdraws</w:t>
      </w:r>
      <w:r w:rsidR="00034BC4" w:rsidRPr="0010602B">
        <w:rPr>
          <w:rFonts w:ascii="Times New Roman" w:hAnsi="Times New Roman"/>
          <w:sz w:val="24"/>
          <w:szCs w:val="24"/>
        </w:rPr>
        <w:t xml:space="preserve"> from being a Member of Company.</w:t>
      </w:r>
    </w:p>
    <w:p w14:paraId="0D0D0BB7" w14:textId="77777777" w:rsidR="00432A41" w:rsidRDefault="00432A41" w:rsidP="00432A41">
      <w:pPr>
        <w:pStyle w:val="ListParagraph"/>
        <w:autoSpaceDE w:val="0"/>
        <w:autoSpaceDN w:val="0"/>
        <w:adjustRightInd w:val="0"/>
        <w:spacing w:after="0" w:line="240" w:lineRule="auto"/>
        <w:ind w:left="1440"/>
        <w:jc w:val="both"/>
        <w:rPr>
          <w:rFonts w:ascii="Times New Roman" w:hAnsi="Times New Roman"/>
          <w:sz w:val="24"/>
          <w:szCs w:val="24"/>
        </w:rPr>
      </w:pPr>
    </w:p>
    <w:p w14:paraId="47CA4731" w14:textId="2544869D" w:rsidR="00E91576" w:rsidRPr="00432A41" w:rsidRDefault="00FE77E5" w:rsidP="00921EC7">
      <w:pPr>
        <w:pStyle w:val="ListParagraph"/>
        <w:numPr>
          <w:ilvl w:val="0"/>
          <w:numId w:val="9"/>
        </w:numPr>
        <w:autoSpaceDE w:val="0"/>
        <w:autoSpaceDN w:val="0"/>
        <w:adjustRightInd w:val="0"/>
        <w:spacing w:after="0" w:line="240" w:lineRule="auto"/>
        <w:ind w:left="1440" w:hanging="720"/>
        <w:jc w:val="both"/>
        <w:rPr>
          <w:rFonts w:ascii="Times New Roman" w:hAnsi="Times New Roman"/>
          <w:sz w:val="24"/>
          <w:szCs w:val="24"/>
        </w:rPr>
      </w:pPr>
      <w:r w:rsidRPr="00EB6CFA">
        <w:rPr>
          <w:rFonts w:ascii="Times New Roman" w:hAnsi="Times New Roman"/>
          <w:sz w:val="24"/>
          <w:szCs w:val="24"/>
          <w:u w:val="single"/>
        </w:rPr>
        <w:t>Other Dissociation</w:t>
      </w:r>
      <w:r w:rsidRPr="00432A41">
        <w:rPr>
          <w:rFonts w:ascii="Times New Roman" w:hAnsi="Times New Roman"/>
          <w:sz w:val="24"/>
          <w:szCs w:val="24"/>
        </w:rPr>
        <w:t>. Unless the Member obtains the written consent of all</w:t>
      </w:r>
      <w:r w:rsidR="003D4FFC" w:rsidRPr="00432A41">
        <w:rPr>
          <w:rFonts w:ascii="Times New Roman" w:hAnsi="Times New Roman"/>
          <w:sz w:val="24"/>
          <w:szCs w:val="24"/>
        </w:rPr>
        <w:t xml:space="preserve"> </w:t>
      </w:r>
      <w:r w:rsidRPr="00432A41">
        <w:rPr>
          <w:rFonts w:ascii="Times New Roman" w:hAnsi="Times New Roman"/>
          <w:sz w:val="24"/>
          <w:szCs w:val="24"/>
        </w:rPr>
        <w:t>the other Members of Company to the continuing membership of such Member, a</w:t>
      </w:r>
      <w:r w:rsidR="003D4FFC" w:rsidRPr="00432A41">
        <w:rPr>
          <w:rFonts w:ascii="Times New Roman" w:hAnsi="Times New Roman"/>
          <w:sz w:val="24"/>
          <w:szCs w:val="24"/>
        </w:rPr>
        <w:t xml:space="preserve"> </w:t>
      </w:r>
      <w:r w:rsidRPr="00432A41">
        <w:rPr>
          <w:rFonts w:ascii="Times New Roman" w:hAnsi="Times New Roman"/>
          <w:sz w:val="24"/>
          <w:szCs w:val="24"/>
        </w:rPr>
        <w:t>Member shall cease to be a Member of Company upon the happening of one or more</w:t>
      </w:r>
      <w:r w:rsidR="003D4FFC" w:rsidRPr="00432A41">
        <w:rPr>
          <w:rFonts w:ascii="Times New Roman" w:hAnsi="Times New Roman"/>
          <w:sz w:val="24"/>
          <w:szCs w:val="24"/>
        </w:rPr>
        <w:t xml:space="preserve"> </w:t>
      </w:r>
      <w:r w:rsidRPr="00432A41">
        <w:rPr>
          <w:rFonts w:ascii="Times New Roman" w:hAnsi="Times New Roman"/>
          <w:sz w:val="24"/>
          <w:szCs w:val="24"/>
        </w:rPr>
        <w:t>of the following:</w:t>
      </w:r>
      <w:r w:rsidR="003D4FFC" w:rsidRPr="00432A41">
        <w:rPr>
          <w:rFonts w:ascii="Times New Roman" w:hAnsi="Times New Roman"/>
          <w:sz w:val="24"/>
          <w:szCs w:val="24"/>
        </w:rPr>
        <w:t xml:space="preserve"> </w:t>
      </w:r>
    </w:p>
    <w:p w14:paraId="393C686B" w14:textId="77777777" w:rsidR="00432A41" w:rsidRPr="00432A41" w:rsidRDefault="00432A41" w:rsidP="00432A41">
      <w:pPr>
        <w:pStyle w:val="ListParagraph"/>
        <w:spacing w:after="0" w:line="240" w:lineRule="auto"/>
        <w:jc w:val="both"/>
        <w:rPr>
          <w:rFonts w:ascii="Times New Roman" w:hAnsi="Times New Roman"/>
          <w:sz w:val="24"/>
          <w:szCs w:val="24"/>
        </w:rPr>
      </w:pPr>
    </w:p>
    <w:p w14:paraId="3619F91E" w14:textId="77777777" w:rsidR="00E91576" w:rsidRPr="00E566A0" w:rsidRDefault="00FE77E5" w:rsidP="00921EC7">
      <w:pPr>
        <w:numPr>
          <w:ilvl w:val="2"/>
          <w:numId w:val="5"/>
        </w:numPr>
        <w:autoSpaceDE w:val="0"/>
        <w:autoSpaceDN w:val="0"/>
        <w:adjustRightInd w:val="0"/>
        <w:spacing w:after="0" w:line="240" w:lineRule="auto"/>
        <w:jc w:val="both"/>
        <w:rPr>
          <w:rFonts w:ascii="Times New Roman" w:hAnsi="Times New Roman"/>
          <w:sz w:val="24"/>
          <w:szCs w:val="24"/>
        </w:rPr>
      </w:pPr>
      <w:r w:rsidRPr="00E566A0">
        <w:rPr>
          <w:rFonts w:ascii="Times New Roman" w:hAnsi="Times New Roman"/>
          <w:sz w:val="24"/>
          <w:szCs w:val="24"/>
        </w:rPr>
        <w:t>The Member makes an assignment for the benefit of creditors of</w:t>
      </w:r>
      <w:r w:rsidR="003D4FFC" w:rsidRPr="00E566A0">
        <w:rPr>
          <w:rFonts w:ascii="Times New Roman" w:hAnsi="Times New Roman"/>
          <w:sz w:val="24"/>
          <w:szCs w:val="24"/>
        </w:rPr>
        <w:t xml:space="preserve"> </w:t>
      </w:r>
      <w:r w:rsidRPr="00E566A0">
        <w:rPr>
          <w:rFonts w:ascii="Times New Roman" w:hAnsi="Times New Roman"/>
          <w:sz w:val="24"/>
          <w:szCs w:val="24"/>
        </w:rPr>
        <w:t>the Membership Interests</w:t>
      </w:r>
      <w:r w:rsidR="00E91576" w:rsidRPr="00E566A0">
        <w:rPr>
          <w:rFonts w:ascii="Times New Roman" w:hAnsi="Times New Roman"/>
          <w:sz w:val="24"/>
          <w:szCs w:val="24"/>
        </w:rPr>
        <w:t>.</w:t>
      </w:r>
    </w:p>
    <w:p w14:paraId="1D76D755" w14:textId="77777777" w:rsidR="00E91576" w:rsidRPr="00E566A0" w:rsidRDefault="00FE77E5" w:rsidP="00921EC7">
      <w:pPr>
        <w:numPr>
          <w:ilvl w:val="2"/>
          <w:numId w:val="5"/>
        </w:numPr>
        <w:autoSpaceDE w:val="0"/>
        <w:autoSpaceDN w:val="0"/>
        <w:adjustRightInd w:val="0"/>
        <w:spacing w:after="0" w:line="240" w:lineRule="auto"/>
        <w:jc w:val="both"/>
        <w:rPr>
          <w:rFonts w:ascii="Times New Roman" w:hAnsi="Times New Roman"/>
          <w:sz w:val="24"/>
          <w:szCs w:val="24"/>
        </w:rPr>
      </w:pPr>
      <w:r w:rsidRPr="00E566A0">
        <w:rPr>
          <w:rFonts w:ascii="Times New Roman" w:hAnsi="Times New Roman"/>
          <w:sz w:val="24"/>
          <w:szCs w:val="24"/>
        </w:rPr>
        <w:t>The Member files a v</w:t>
      </w:r>
      <w:r w:rsidR="00E91576" w:rsidRPr="00E566A0">
        <w:rPr>
          <w:rFonts w:ascii="Times New Roman" w:hAnsi="Times New Roman"/>
          <w:sz w:val="24"/>
          <w:szCs w:val="24"/>
        </w:rPr>
        <w:t>oluntary petition in bankruptcy.</w:t>
      </w:r>
    </w:p>
    <w:p w14:paraId="732F8CC7" w14:textId="77777777" w:rsidR="00E91576" w:rsidRPr="00E566A0" w:rsidRDefault="00FE77E5" w:rsidP="00921EC7">
      <w:pPr>
        <w:numPr>
          <w:ilvl w:val="2"/>
          <w:numId w:val="5"/>
        </w:numPr>
        <w:autoSpaceDE w:val="0"/>
        <w:autoSpaceDN w:val="0"/>
        <w:adjustRightInd w:val="0"/>
        <w:spacing w:after="0" w:line="240" w:lineRule="auto"/>
        <w:jc w:val="both"/>
        <w:rPr>
          <w:rFonts w:ascii="Times New Roman" w:hAnsi="Times New Roman"/>
          <w:sz w:val="24"/>
          <w:szCs w:val="24"/>
        </w:rPr>
      </w:pPr>
      <w:r w:rsidRPr="00E566A0">
        <w:rPr>
          <w:rFonts w:ascii="Times New Roman" w:hAnsi="Times New Roman"/>
          <w:sz w:val="24"/>
          <w:szCs w:val="24"/>
        </w:rPr>
        <w:t>The Member is ad</w:t>
      </w:r>
      <w:r w:rsidR="00E91576" w:rsidRPr="00E566A0">
        <w:rPr>
          <w:rFonts w:ascii="Times New Roman" w:hAnsi="Times New Roman"/>
          <w:sz w:val="24"/>
          <w:szCs w:val="24"/>
        </w:rPr>
        <w:t>judicated bankrupt or insolvent.</w:t>
      </w:r>
    </w:p>
    <w:p w14:paraId="02389147" w14:textId="77777777" w:rsidR="00E91576" w:rsidRPr="00E566A0" w:rsidRDefault="00FE77E5" w:rsidP="00921EC7">
      <w:pPr>
        <w:numPr>
          <w:ilvl w:val="2"/>
          <w:numId w:val="5"/>
        </w:numPr>
        <w:autoSpaceDE w:val="0"/>
        <w:autoSpaceDN w:val="0"/>
        <w:adjustRightInd w:val="0"/>
        <w:spacing w:after="0" w:line="240" w:lineRule="auto"/>
        <w:jc w:val="both"/>
        <w:rPr>
          <w:rFonts w:ascii="Times New Roman" w:hAnsi="Times New Roman"/>
          <w:sz w:val="24"/>
          <w:szCs w:val="24"/>
        </w:rPr>
      </w:pPr>
      <w:r w:rsidRPr="00E566A0">
        <w:rPr>
          <w:rFonts w:ascii="Times New Roman" w:hAnsi="Times New Roman"/>
          <w:sz w:val="24"/>
          <w:szCs w:val="24"/>
        </w:rPr>
        <w:t>The Member files a petition or answer seeking for himself any</w:t>
      </w:r>
      <w:r w:rsidR="003D4FFC" w:rsidRPr="00E566A0">
        <w:rPr>
          <w:rFonts w:ascii="Times New Roman" w:hAnsi="Times New Roman"/>
          <w:sz w:val="24"/>
          <w:szCs w:val="24"/>
        </w:rPr>
        <w:t xml:space="preserve"> </w:t>
      </w:r>
      <w:r w:rsidRPr="00E566A0">
        <w:rPr>
          <w:rFonts w:ascii="Times New Roman" w:hAnsi="Times New Roman"/>
          <w:sz w:val="24"/>
          <w:szCs w:val="24"/>
        </w:rPr>
        <w:t>reorganization, arrangement, composition, readjustment, liquidation, dissolution, or</w:t>
      </w:r>
      <w:r w:rsidR="003D4FFC" w:rsidRPr="00E566A0">
        <w:rPr>
          <w:rFonts w:ascii="Times New Roman" w:hAnsi="Times New Roman"/>
          <w:sz w:val="24"/>
          <w:szCs w:val="24"/>
        </w:rPr>
        <w:t xml:space="preserve"> </w:t>
      </w:r>
      <w:r w:rsidRPr="00E566A0">
        <w:rPr>
          <w:rFonts w:ascii="Times New Roman" w:hAnsi="Times New Roman"/>
          <w:sz w:val="24"/>
          <w:szCs w:val="24"/>
        </w:rPr>
        <w:t>similar relie</w:t>
      </w:r>
      <w:r w:rsidR="00E91576" w:rsidRPr="00E566A0">
        <w:rPr>
          <w:rFonts w:ascii="Times New Roman" w:hAnsi="Times New Roman"/>
          <w:sz w:val="24"/>
          <w:szCs w:val="24"/>
        </w:rPr>
        <w:t>f under any law or regulation.</w:t>
      </w:r>
    </w:p>
    <w:p w14:paraId="4F2A0252" w14:textId="77777777" w:rsidR="000376A8" w:rsidRPr="00E566A0" w:rsidRDefault="00FE77E5" w:rsidP="00921EC7">
      <w:pPr>
        <w:numPr>
          <w:ilvl w:val="2"/>
          <w:numId w:val="5"/>
        </w:numPr>
        <w:autoSpaceDE w:val="0"/>
        <w:autoSpaceDN w:val="0"/>
        <w:adjustRightInd w:val="0"/>
        <w:spacing w:after="0" w:line="240" w:lineRule="auto"/>
        <w:jc w:val="both"/>
        <w:rPr>
          <w:rFonts w:ascii="Times New Roman" w:hAnsi="Times New Roman"/>
          <w:sz w:val="24"/>
          <w:szCs w:val="24"/>
        </w:rPr>
      </w:pPr>
      <w:r w:rsidRPr="00E566A0">
        <w:rPr>
          <w:rFonts w:ascii="Times New Roman" w:hAnsi="Times New Roman"/>
          <w:sz w:val="24"/>
          <w:szCs w:val="24"/>
        </w:rPr>
        <w:t>The Member who is an estate, the distribution by the</w:t>
      </w:r>
      <w:r w:rsidR="003D4FFC" w:rsidRPr="00E566A0">
        <w:rPr>
          <w:rFonts w:ascii="Times New Roman" w:hAnsi="Times New Roman"/>
          <w:sz w:val="24"/>
          <w:szCs w:val="24"/>
        </w:rPr>
        <w:t xml:space="preserve"> </w:t>
      </w:r>
      <w:r w:rsidRPr="00E566A0">
        <w:rPr>
          <w:rFonts w:ascii="Times New Roman" w:hAnsi="Times New Roman"/>
          <w:sz w:val="24"/>
          <w:szCs w:val="24"/>
        </w:rPr>
        <w:t>fiduciary of</w:t>
      </w:r>
      <w:r w:rsidR="003D4FFC" w:rsidRPr="00E566A0">
        <w:rPr>
          <w:rFonts w:ascii="Times New Roman" w:hAnsi="Times New Roman"/>
          <w:sz w:val="24"/>
          <w:szCs w:val="24"/>
        </w:rPr>
        <w:t xml:space="preserve"> </w:t>
      </w:r>
      <w:r w:rsidR="000376A8" w:rsidRPr="00E566A0">
        <w:rPr>
          <w:rFonts w:ascii="Times New Roman" w:hAnsi="Times New Roman"/>
          <w:sz w:val="24"/>
          <w:szCs w:val="24"/>
        </w:rPr>
        <w:t>the estate.</w:t>
      </w:r>
    </w:p>
    <w:p w14:paraId="19A7E01B" w14:textId="77777777" w:rsidR="000376A8" w:rsidRPr="00E566A0" w:rsidRDefault="00FE77E5" w:rsidP="00921EC7">
      <w:pPr>
        <w:numPr>
          <w:ilvl w:val="2"/>
          <w:numId w:val="5"/>
        </w:numPr>
        <w:autoSpaceDE w:val="0"/>
        <w:autoSpaceDN w:val="0"/>
        <w:adjustRightInd w:val="0"/>
        <w:spacing w:after="0" w:line="240" w:lineRule="auto"/>
        <w:jc w:val="both"/>
        <w:rPr>
          <w:rFonts w:ascii="Times New Roman" w:hAnsi="Times New Roman"/>
          <w:sz w:val="24"/>
          <w:szCs w:val="24"/>
        </w:rPr>
      </w:pPr>
      <w:r w:rsidRPr="00E566A0">
        <w:rPr>
          <w:rFonts w:ascii="Times New Roman" w:hAnsi="Times New Roman"/>
          <w:sz w:val="24"/>
          <w:szCs w:val="24"/>
        </w:rPr>
        <w:t>The Member who is a separate limited liability company or a</w:t>
      </w:r>
      <w:r w:rsidR="003D4FFC" w:rsidRPr="00E566A0">
        <w:rPr>
          <w:rFonts w:ascii="Times New Roman" w:hAnsi="Times New Roman"/>
          <w:sz w:val="24"/>
          <w:szCs w:val="24"/>
        </w:rPr>
        <w:t xml:space="preserve"> </w:t>
      </w:r>
      <w:r w:rsidRPr="00E566A0">
        <w:rPr>
          <w:rFonts w:ascii="Times New Roman" w:hAnsi="Times New Roman"/>
          <w:sz w:val="24"/>
          <w:szCs w:val="24"/>
        </w:rPr>
        <w:t>partnership, the dissolution and commencement of winding up of the separate limited</w:t>
      </w:r>
      <w:r w:rsidR="003D4FFC" w:rsidRPr="00E566A0">
        <w:rPr>
          <w:rFonts w:ascii="Times New Roman" w:hAnsi="Times New Roman"/>
          <w:sz w:val="24"/>
          <w:szCs w:val="24"/>
        </w:rPr>
        <w:t xml:space="preserve"> </w:t>
      </w:r>
      <w:r w:rsidRPr="00E566A0">
        <w:rPr>
          <w:rFonts w:ascii="Times New Roman" w:hAnsi="Times New Roman"/>
          <w:sz w:val="24"/>
          <w:szCs w:val="24"/>
        </w:rPr>
        <w:t>l</w:t>
      </w:r>
      <w:r w:rsidR="000376A8" w:rsidRPr="00E566A0">
        <w:rPr>
          <w:rFonts w:ascii="Times New Roman" w:hAnsi="Times New Roman"/>
          <w:sz w:val="24"/>
          <w:szCs w:val="24"/>
        </w:rPr>
        <w:t>iability company or partnership.</w:t>
      </w:r>
    </w:p>
    <w:p w14:paraId="78B04993" w14:textId="29868F0C" w:rsidR="00447659" w:rsidRPr="00447659" w:rsidRDefault="00FE77E5" w:rsidP="00921EC7">
      <w:pPr>
        <w:numPr>
          <w:ilvl w:val="2"/>
          <w:numId w:val="5"/>
        </w:numPr>
        <w:autoSpaceDE w:val="0"/>
        <w:autoSpaceDN w:val="0"/>
        <w:adjustRightInd w:val="0"/>
        <w:spacing w:after="0" w:line="240" w:lineRule="auto"/>
        <w:jc w:val="both"/>
        <w:rPr>
          <w:rFonts w:ascii="Times New Roman" w:hAnsi="Times New Roman"/>
          <w:sz w:val="24"/>
          <w:szCs w:val="24"/>
        </w:rPr>
      </w:pPr>
      <w:r w:rsidRPr="00447659">
        <w:rPr>
          <w:rFonts w:ascii="Times New Roman" w:hAnsi="Times New Roman"/>
          <w:sz w:val="24"/>
          <w:szCs w:val="24"/>
        </w:rPr>
        <w:t>The Member who is a corporation, the filing of a certificate of its</w:t>
      </w:r>
      <w:r w:rsidR="00FE5C80" w:rsidRPr="00447659">
        <w:rPr>
          <w:rFonts w:ascii="Times New Roman" w:hAnsi="Times New Roman"/>
          <w:sz w:val="24"/>
          <w:szCs w:val="24"/>
        </w:rPr>
        <w:t xml:space="preserve"> </w:t>
      </w:r>
      <w:r w:rsidRPr="00447659">
        <w:rPr>
          <w:rFonts w:ascii="Times New Roman" w:hAnsi="Times New Roman"/>
          <w:sz w:val="24"/>
          <w:szCs w:val="24"/>
        </w:rPr>
        <w:t>dissolution or the equivalent, or the revocation of its charter and the lapse of ninety (90)</w:t>
      </w:r>
      <w:r w:rsidR="00447659" w:rsidRPr="00447659">
        <w:rPr>
          <w:rFonts w:ascii="Times New Roman" w:hAnsi="Times New Roman"/>
          <w:sz w:val="24"/>
          <w:szCs w:val="24"/>
        </w:rPr>
        <w:t xml:space="preserve"> days</w:t>
      </w:r>
      <w:r w:rsidR="00447659">
        <w:rPr>
          <w:rFonts w:ascii="Times New Roman" w:hAnsi="Times New Roman"/>
          <w:sz w:val="24"/>
          <w:szCs w:val="24"/>
        </w:rPr>
        <w:t xml:space="preserve"> and if n</w:t>
      </w:r>
      <w:r w:rsidR="00432A41" w:rsidRPr="00447659">
        <w:rPr>
          <w:rFonts w:ascii="Times New Roman" w:hAnsi="Times New Roman"/>
          <w:sz w:val="24"/>
          <w:szCs w:val="24"/>
        </w:rPr>
        <w:t>inety (90)</w:t>
      </w:r>
      <w:r w:rsidR="003D4FFC" w:rsidRPr="00447659">
        <w:rPr>
          <w:rFonts w:ascii="Times New Roman" w:hAnsi="Times New Roman"/>
          <w:sz w:val="24"/>
          <w:szCs w:val="24"/>
        </w:rPr>
        <w:t xml:space="preserve"> </w:t>
      </w:r>
      <w:r w:rsidRPr="00447659">
        <w:rPr>
          <w:rFonts w:ascii="Times New Roman" w:hAnsi="Times New Roman"/>
          <w:sz w:val="24"/>
          <w:szCs w:val="24"/>
        </w:rPr>
        <w:t xml:space="preserve">days after notice to the corporation of a revocation of its charter </w:t>
      </w:r>
      <w:r w:rsidR="00447659">
        <w:rPr>
          <w:rFonts w:ascii="Times New Roman" w:hAnsi="Times New Roman"/>
          <w:sz w:val="24"/>
          <w:szCs w:val="24"/>
        </w:rPr>
        <w:t xml:space="preserve">there is no </w:t>
      </w:r>
      <w:r w:rsidRPr="00447659">
        <w:rPr>
          <w:rFonts w:ascii="Times New Roman" w:hAnsi="Times New Roman"/>
          <w:sz w:val="24"/>
          <w:szCs w:val="24"/>
        </w:rPr>
        <w:t>reinstatement</w:t>
      </w:r>
      <w:r w:rsidR="00FE5C80" w:rsidRPr="00447659">
        <w:rPr>
          <w:rFonts w:ascii="Times New Roman" w:hAnsi="Times New Roman"/>
          <w:sz w:val="24"/>
          <w:szCs w:val="24"/>
        </w:rPr>
        <w:t xml:space="preserve"> </w:t>
      </w:r>
      <w:r w:rsidRPr="00447659">
        <w:rPr>
          <w:rFonts w:ascii="Times New Roman" w:hAnsi="Times New Roman"/>
          <w:sz w:val="24"/>
          <w:szCs w:val="24"/>
        </w:rPr>
        <w:t>of its charter during such ninety (90) day period</w:t>
      </w:r>
      <w:r w:rsidR="00447659">
        <w:rPr>
          <w:rFonts w:ascii="Times New Roman" w:hAnsi="Times New Roman"/>
          <w:sz w:val="24"/>
          <w:szCs w:val="24"/>
        </w:rPr>
        <w:t>.</w:t>
      </w:r>
    </w:p>
    <w:p w14:paraId="3B0E1BB2" w14:textId="77777777" w:rsidR="00447659" w:rsidRDefault="00447659" w:rsidP="00447659">
      <w:pPr>
        <w:autoSpaceDE w:val="0"/>
        <w:autoSpaceDN w:val="0"/>
        <w:adjustRightInd w:val="0"/>
        <w:spacing w:after="0" w:line="240" w:lineRule="auto"/>
        <w:ind w:left="2160"/>
        <w:jc w:val="both"/>
        <w:rPr>
          <w:rFonts w:ascii="Times New Roman" w:hAnsi="Times New Roman"/>
          <w:sz w:val="24"/>
          <w:szCs w:val="24"/>
        </w:rPr>
      </w:pPr>
    </w:p>
    <w:p w14:paraId="5E94AADE" w14:textId="6D38F3DA" w:rsidR="00A800DD" w:rsidRPr="00432A41" w:rsidRDefault="00FE77E5" w:rsidP="00447659">
      <w:pPr>
        <w:autoSpaceDE w:val="0"/>
        <w:autoSpaceDN w:val="0"/>
        <w:adjustRightInd w:val="0"/>
        <w:spacing w:after="0" w:line="240" w:lineRule="auto"/>
        <w:ind w:firstLine="720"/>
        <w:jc w:val="both"/>
        <w:rPr>
          <w:rFonts w:ascii="Times New Roman" w:hAnsi="Times New Roman"/>
          <w:sz w:val="24"/>
          <w:szCs w:val="24"/>
        </w:rPr>
      </w:pPr>
      <w:r w:rsidRPr="00432A41">
        <w:rPr>
          <w:rFonts w:ascii="Times New Roman" w:hAnsi="Times New Roman"/>
          <w:sz w:val="24"/>
          <w:szCs w:val="24"/>
        </w:rPr>
        <w:t xml:space="preserve">A Member who becomes dissociated </w:t>
      </w:r>
      <w:r w:rsidR="009C74C0">
        <w:rPr>
          <w:rFonts w:ascii="Times New Roman" w:hAnsi="Times New Roman"/>
          <w:sz w:val="24"/>
          <w:szCs w:val="24"/>
        </w:rPr>
        <w:t xml:space="preserve">pursuant to Section 10.1 </w:t>
      </w:r>
      <w:r w:rsidRPr="00432A41">
        <w:rPr>
          <w:rFonts w:ascii="Times New Roman" w:hAnsi="Times New Roman"/>
          <w:sz w:val="24"/>
          <w:szCs w:val="24"/>
        </w:rPr>
        <w:t>("Dissociated Member") and who ceases to</w:t>
      </w:r>
      <w:r w:rsidR="003D4FFC" w:rsidRPr="00432A41">
        <w:rPr>
          <w:rFonts w:ascii="Times New Roman" w:hAnsi="Times New Roman"/>
          <w:sz w:val="24"/>
          <w:szCs w:val="24"/>
        </w:rPr>
        <w:t xml:space="preserve"> </w:t>
      </w:r>
      <w:r w:rsidRPr="00432A41">
        <w:rPr>
          <w:rFonts w:ascii="Times New Roman" w:hAnsi="Times New Roman"/>
          <w:sz w:val="24"/>
          <w:szCs w:val="24"/>
        </w:rPr>
        <w:t>be a Member of Company shall no longer be entitled to vote or to participate in the</w:t>
      </w:r>
      <w:r w:rsidR="003D4FFC" w:rsidRPr="00432A41">
        <w:rPr>
          <w:rFonts w:ascii="Times New Roman" w:hAnsi="Times New Roman"/>
          <w:sz w:val="24"/>
          <w:szCs w:val="24"/>
        </w:rPr>
        <w:t xml:space="preserve"> </w:t>
      </w:r>
      <w:r w:rsidRPr="00432A41">
        <w:rPr>
          <w:rFonts w:ascii="Times New Roman" w:hAnsi="Times New Roman"/>
          <w:sz w:val="24"/>
          <w:szCs w:val="24"/>
        </w:rPr>
        <w:t xml:space="preserve">management of Company or to demand information pursuant to the </w:t>
      </w:r>
      <w:r w:rsidR="00447659">
        <w:rPr>
          <w:rFonts w:ascii="Times New Roman" w:hAnsi="Times New Roman"/>
          <w:sz w:val="24"/>
          <w:szCs w:val="24"/>
        </w:rPr>
        <w:t>TBOC</w:t>
      </w:r>
      <w:r w:rsidRPr="00432A41">
        <w:rPr>
          <w:rFonts w:ascii="Times New Roman" w:hAnsi="Times New Roman"/>
          <w:sz w:val="24"/>
          <w:szCs w:val="24"/>
        </w:rPr>
        <w:t xml:space="preserve"> but, depending</w:t>
      </w:r>
      <w:r w:rsidR="003D4FFC" w:rsidRPr="00432A41">
        <w:rPr>
          <w:rFonts w:ascii="Times New Roman" w:hAnsi="Times New Roman"/>
          <w:sz w:val="24"/>
          <w:szCs w:val="24"/>
        </w:rPr>
        <w:t xml:space="preserve"> </w:t>
      </w:r>
      <w:r w:rsidRPr="00432A41">
        <w:rPr>
          <w:rFonts w:ascii="Times New Roman" w:hAnsi="Times New Roman"/>
          <w:sz w:val="24"/>
          <w:szCs w:val="24"/>
        </w:rPr>
        <w:t>upon the circumstances, may continue to hold a Membership Interest in Company.</w:t>
      </w:r>
      <w:r w:rsidR="003D4FFC" w:rsidRPr="00432A41">
        <w:rPr>
          <w:rFonts w:ascii="Times New Roman" w:hAnsi="Times New Roman"/>
          <w:sz w:val="24"/>
          <w:szCs w:val="24"/>
        </w:rPr>
        <w:t xml:space="preserve"> </w:t>
      </w:r>
    </w:p>
    <w:p w14:paraId="086BF792" w14:textId="77777777" w:rsidR="00443A5D" w:rsidRPr="00E566A0" w:rsidRDefault="00443A5D" w:rsidP="008A45C3">
      <w:pPr>
        <w:autoSpaceDE w:val="0"/>
        <w:autoSpaceDN w:val="0"/>
        <w:adjustRightInd w:val="0"/>
        <w:spacing w:after="0" w:line="240" w:lineRule="auto"/>
        <w:rPr>
          <w:rFonts w:ascii="Times New Roman" w:hAnsi="Times New Roman"/>
          <w:sz w:val="24"/>
          <w:szCs w:val="24"/>
        </w:rPr>
      </w:pPr>
    </w:p>
    <w:p w14:paraId="31054540" w14:textId="19B326A7" w:rsidR="00A800DD" w:rsidRPr="00E566A0" w:rsidRDefault="00447659" w:rsidP="00447659">
      <w:pPr>
        <w:autoSpaceDE w:val="0"/>
        <w:autoSpaceDN w:val="0"/>
        <w:adjustRightInd w:val="0"/>
        <w:spacing w:after="0" w:line="240" w:lineRule="auto"/>
        <w:ind w:firstLine="720"/>
        <w:jc w:val="both"/>
        <w:rPr>
          <w:rFonts w:ascii="Times New Roman" w:hAnsi="Times New Roman"/>
          <w:sz w:val="24"/>
          <w:szCs w:val="24"/>
        </w:rPr>
      </w:pPr>
      <w:r>
        <w:rPr>
          <w:rFonts w:ascii="Times New Roman" w:hAnsi="Times New Roman"/>
          <w:sz w:val="24"/>
          <w:szCs w:val="24"/>
        </w:rPr>
        <w:t>Section 10.</w:t>
      </w:r>
      <w:r w:rsidR="00A76FCF">
        <w:rPr>
          <w:rFonts w:ascii="Times New Roman" w:hAnsi="Times New Roman"/>
          <w:sz w:val="24"/>
          <w:szCs w:val="24"/>
        </w:rPr>
        <w:t>2</w:t>
      </w:r>
      <w:r>
        <w:rPr>
          <w:rFonts w:ascii="Times New Roman" w:hAnsi="Times New Roman"/>
          <w:sz w:val="24"/>
          <w:szCs w:val="24"/>
        </w:rPr>
        <w:t xml:space="preserve">. </w:t>
      </w:r>
      <w:r w:rsidR="00FE77E5" w:rsidRPr="00447659">
        <w:rPr>
          <w:rFonts w:ascii="Times New Roman" w:hAnsi="Times New Roman"/>
          <w:sz w:val="24"/>
          <w:szCs w:val="24"/>
          <w:u w:val="single"/>
        </w:rPr>
        <w:t>Purchase Price of Dissociated Members</w:t>
      </w:r>
      <w:r w:rsidR="0010602B">
        <w:rPr>
          <w:rFonts w:ascii="Times New Roman" w:hAnsi="Times New Roman"/>
          <w:sz w:val="24"/>
          <w:szCs w:val="24"/>
          <w:u w:val="single"/>
        </w:rPr>
        <w:t>’</w:t>
      </w:r>
      <w:r w:rsidR="00FE77E5" w:rsidRPr="00447659">
        <w:rPr>
          <w:rFonts w:ascii="Times New Roman" w:hAnsi="Times New Roman"/>
          <w:sz w:val="24"/>
          <w:szCs w:val="24"/>
          <w:u w:val="single"/>
        </w:rPr>
        <w:t xml:space="preserve"> Membership Interest</w:t>
      </w:r>
      <w:r w:rsidR="00FE77E5" w:rsidRPr="00E566A0">
        <w:rPr>
          <w:rFonts w:ascii="Times New Roman" w:hAnsi="Times New Roman"/>
          <w:sz w:val="24"/>
          <w:szCs w:val="24"/>
        </w:rPr>
        <w:t>. Upon</w:t>
      </w:r>
      <w:r w:rsidR="003D4FFC" w:rsidRPr="00E566A0">
        <w:rPr>
          <w:rFonts w:ascii="Times New Roman" w:hAnsi="Times New Roman"/>
          <w:sz w:val="24"/>
          <w:szCs w:val="24"/>
        </w:rPr>
        <w:t xml:space="preserve"> </w:t>
      </w:r>
      <w:r w:rsidR="00FE77E5" w:rsidRPr="00E566A0">
        <w:rPr>
          <w:rFonts w:ascii="Times New Roman" w:hAnsi="Times New Roman"/>
          <w:sz w:val="24"/>
          <w:szCs w:val="24"/>
        </w:rPr>
        <w:t>dissociation, the other Members of Company shall have the option ("Option"), but not</w:t>
      </w:r>
      <w:r w:rsidR="003D4FFC" w:rsidRPr="00E566A0">
        <w:rPr>
          <w:rFonts w:ascii="Times New Roman" w:hAnsi="Times New Roman"/>
          <w:sz w:val="24"/>
          <w:szCs w:val="24"/>
        </w:rPr>
        <w:t xml:space="preserve"> </w:t>
      </w:r>
      <w:r w:rsidR="00FE77E5" w:rsidRPr="00E566A0">
        <w:rPr>
          <w:rFonts w:ascii="Times New Roman" w:hAnsi="Times New Roman"/>
          <w:sz w:val="24"/>
          <w:szCs w:val="24"/>
        </w:rPr>
        <w:t>the obligation, to purchase the Dissociated Member's Membership Interest. To exercise</w:t>
      </w:r>
      <w:r w:rsidR="003D4FFC" w:rsidRPr="00E566A0">
        <w:rPr>
          <w:rFonts w:ascii="Times New Roman" w:hAnsi="Times New Roman"/>
          <w:sz w:val="24"/>
          <w:szCs w:val="24"/>
        </w:rPr>
        <w:t xml:space="preserve"> </w:t>
      </w:r>
      <w:r w:rsidR="00FE77E5" w:rsidRPr="00E566A0">
        <w:rPr>
          <w:rFonts w:ascii="Times New Roman" w:hAnsi="Times New Roman"/>
          <w:sz w:val="24"/>
          <w:szCs w:val="24"/>
        </w:rPr>
        <w:t>the Option, the purchasing Member shall provide notice to the Dissociated Member</w:t>
      </w:r>
      <w:r w:rsidR="003D4FFC" w:rsidRPr="00E566A0">
        <w:rPr>
          <w:rFonts w:ascii="Times New Roman" w:hAnsi="Times New Roman"/>
          <w:sz w:val="24"/>
          <w:szCs w:val="24"/>
        </w:rPr>
        <w:t xml:space="preserve"> </w:t>
      </w:r>
      <w:r w:rsidR="00FE77E5" w:rsidRPr="00E566A0">
        <w:rPr>
          <w:rFonts w:ascii="Times New Roman" w:hAnsi="Times New Roman"/>
          <w:sz w:val="24"/>
          <w:szCs w:val="24"/>
        </w:rPr>
        <w:t xml:space="preserve">setting forth the Member's desire to purchase </w:t>
      </w:r>
      <w:proofErr w:type="gramStart"/>
      <w:r w:rsidR="00FE77E5" w:rsidRPr="00E566A0">
        <w:rPr>
          <w:rFonts w:ascii="Times New Roman" w:hAnsi="Times New Roman"/>
          <w:sz w:val="24"/>
          <w:szCs w:val="24"/>
        </w:rPr>
        <w:t>all of</w:t>
      </w:r>
      <w:proofErr w:type="gramEnd"/>
      <w:r w:rsidR="00FE77E5" w:rsidRPr="00E566A0">
        <w:rPr>
          <w:rFonts w:ascii="Times New Roman" w:hAnsi="Times New Roman"/>
          <w:sz w:val="24"/>
          <w:szCs w:val="24"/>
        </w:rPr>
        <w:t xml:space="preserve"> the Dissociated Member's</w:t>
      </w:r>
      <w:r w:rsidR="003D4FFC" w:rsidRPr="00E566A0">
        <w:rPr>
          <w:rFonts w:ascii="Times New Roman" w:hAnsi="Times New Roman"/>
          <w:sz w:val="24"/>
          <w:szCs w:val="24"/>
        </w:rPr>
        <w:t xml:space="preserve"> </w:t>
      </w:r>
      <w:r w:rsidR="00FE77E5" w:rsidRPr="00E566A0">
        <w:rPr>
          <w:rFonts w:ascii="Times New Roman" w:hAnsi="Times New Roman"/>
          <w:sz w:val="24"/>
          <w:szCs w:val="24"/>
        </w:rPr>
        <w:t>Membership Interest. If more than one (1) Member desires to purchase the Dissociated</w:t>
      </w:r>
      <w:r w:rsidR="003D4FFC" w:rsidRPr="00E566A0">
        <w:rPr>
          <w:rFonts w:ascii="Times New Roman" w:hAnsi="Times New Roman"/>
          <w:sz w:val="24"/>
          <w:szCs w:val="24"/>
        </w:rPr>
        <w:t xml:space="preserve"> </w:t>
      </w:r>
      <w:r w:rsidR="00FE77E5" w:rsidRPr="00E566A0">
        <w:rPr>
          <w:rFonts w:ascii="Times New Roman" w:hAnsi="Times New Roman"/>
          <w:sz w:val="24"/>
          <w:szCs w:val="24"/>
        </w:rPr>
        <w:t>Member's Membership Interest, the purchase by each Member shall be in proportion to</w:t>
      </w:r>
      <w:r w:rsidR="003D4FFC" w:rsidRPr="00E566A0">
        <w:rPr>
          <w:rFonts w:ascii="Times New Roman" w:hAnsi="Times New Roman"/>
          <w:sz w:val="24"/>
          <w:szCs w:val="24"/>
        </w:rPr>
        <w:t xml:space="preserve"> </w:t>
      </w:r>
      <w:r w:rsidR="00FE77E5" w:rsidRPr="00E566A0">
        <w:rPr>
          <w:rFonts w:ascii="Times New Roman" w:hAnsi="Times New Roman"/>
          <w:sz w:val="24"/>
          <w:szCs w:val="24"/>
        </w:rPr>
        <w:t>such Membership Interest as compared to all Members</w:t>
      </w:r>
      <w:r>
        <w:rPr>
          <w:rFonts w:ascii="Times New Roman" w:hAnsi="Times New Roman"/>
          <w:sz w:val="24"/>
          <w:szCs w:val="24"/>
        </w:rPr>
        <w:t>’</w:t>
      </w:r>
      <w:r w:rsidR="00FE77E5" w:rsidRPr="00E566A0">
        <w:rPr>
          <w:rFonts w:ascii="Times New Roman" w:hAnsi="Times New Roman"/>
          <w:sz w:val="24"/>
          <w:szCs w:val="24"/>
        </w:rPr>
        <w:t xml:space="preserve"> Membership</w:t>
      </w:r>
      <w:r w:rsidR="003D4FFC" w:rsidRPr="00E566A0">
        <w:rPr>
          <w:rFonts w:ascii="Times New Roman" w:hAnsi="Times New Roman"/>
          <w:sz w:val="24"/>
          <w:szCs w:val="24"/>
        </w:rPr>
        <w:t xml:space="preserve"> </w:t>
      </w:r>
      <w:r w:rsidR="00FE77E5" w:rsidRPr="00E566A0">
        <w:rPr>
          <w:rFonts w:ascii="Times New Roman" w:hAnsi="Times New Roman"/>
          <w:sz w:val="24"/>
          <w:szCs w:val="24"/>
        </w:rPr>
        <w:t>Interests (other than the Dissociated Member). A sale pursuant to the Option shall be at</w:t>
      </w:r>
      <w:r w:rsidR="003D4FFC" w:rsidRPr="00E566A0">
        <w:rPr>
          <w:rFonts w:ascii="Times New Roman" w:hAnsi="Times New Roman"/>
          <w:sz w:val="24"/>
          <w:szCs w:val="24"/>
        </w:rPr>
        <w:t xml:space="preserve"> </w:t>
      </w:r>
      <w:r w:rsidR="00FE77E5" w:rsidRPr="00E566A0">
        <w:rPr>
          <w:rFonts w:ascii="Times New Roman" w:hAnsi="Times New Roman"/>
          <w:sz w:val="24"/>
          <w:szCs w:val="24"/>
        </w:rPr>
        <w:t>the total price of one hundred percent (100%) of the Appraised Value of the real</w:t>
      </w:r>
      <w:r w:rsidR="003D4FFC" w:rsidRPr="00E566A0">
        <w:rPr>
          <w:rFonts w:ascii="Times New Roman" w:hAnsi="Times New Roman"/>
          <w:sz w:val="24"/>
          <w:szCs w:val="24"/>
        </w:rPr>
        <w:t xml:space="preserve"> </w:t>
      </w:r>
      <w:r w:rsidR="00FE77E5" w:rsidRPr="00E566A0">
        <w:rPr>
          <w:rFonts w:ascii="Times New Roman" w:hAnsi="Times New Roman"/>
          <w:sz w:val="24"/>
          <w:szCs w:val="24"/>
        </w:rPr>
        <w:t>property and the other assets of Company times the Membership Interest Percentage</w:t>
      </w:r>
      <w:r w:rsidR="003D4FFC" w:rsidRPr="00E566A0">
        <w:rPr>
          <w:rFonts w:ascii="Times New Roman" w:hAnsi="Times New Roman"/>
          <w:sz w:val="24"/>
          <w:szCs w:val="24"/>
        </w:rPr>
        <w:t xml:space="preserve"> </w:t>
      </w:r>
      <w:r w:rsidR="00FE77E5" w:rsidRPr="00E566A0">
        <w:rPr>
          <w:rFonts w:ascii="Times New Roman" w:hAnsi="Times New Roman"/>
          <w:sz w:val="24"/>
          <w:szCs w:val="24"/>
        </w:rPr>
        <w:t>of the Dissociated Member. The closing of the conveyance of such Membership</w:t>
      </w:r>
      <w:r w:rsidR="003D4FFC" w:rsidRPr="00E566A0">
        <w:rPr>
          <w:rFonts w:ascii="Times New Roman" w:hAnsi="Times New Roman"/>
          <w:sz w:val="24"/>
          <w:szCs w:val="24"/>
        </w:rPr>
        <w:t xml:space="preserve"> </w:t>
      </w:r>
      <w:r w:rsidR="00FE77E5" w:rsidRPr="00E566A0">
        <w:rPr>
          <w:rFonts w:ascii="Times New Roman" w:hAnsi="Times New Roman"/>
          <w:sz w:val="24"/>
          <w:szCs w:val="24"/>
        </w:rPr>
        <w:t>Interest of the Dissociated Member shall occur as soon as is reasonably possible and,</w:t>
      </w:r>
      <w:r w:rsidR="003D4FFC" w:rsidRPr="00E566A0">
        <w:rPr>
          <w:rFonts w:ascii="Times New Roman" w:hAnsi="Times New Roman"/>
          <w:sz w:val="24"/>
          <w:szCs w:val="24"/>
        </w:rPr>
        <w:t xml:space="preserve"> </w:t>
      </w:r>
      <w:r w:rsidR="00FE77E5" w:rsidRPr="00E566A0">
        <w:rPr>
          <w:rFonts w:ascii="Times New Roman" w:hAnsi="Times New Roman"/>
          <w:sz w:val="24"/>
          <w:szCs w:val="24"/>
        </w:rPr>
        <w:t>in any event, within ninety (90) days of the date notice regarding the Option is given.</w:t>
      </w:r>
      <w:r w:rsidR="003D4FFC" w:rsidRPr="00E566A0">
        <w:rPr>
          <w:rFonts w:ascii="Times New Roman" w:hAnsi="Times New Roman"/>
          <w:sz w:val="24"/>
          <w:szCs w:val="24"/>
        </w:rPr>
        <w:t xml:space="preserve"> </w:t>
      </w:r>
      <w:r w:rsidR="00FE77E5" w:rsidRPr="00E566A0">
        <w:rPr>
          <w:rFonts w:ascii="Times New Roman" w:hAnsi="Times New Roman"/>
          <w:sz w:val="24"/>
          <w:szCs w:val="24"/>
        </w:rPr>
        <w:t>Unless otherwise agreed, all such conveyances pursuant to the Option shall be paid in</w:t>
      </w:r>
      <w:r w:rsidR="003D4FFC" w:rsidRPr="00E566A0">
        <w:rPr>
          <w:rFonts w:ascii="Times New Roman" w:hAnsi="Times New Roman"/>
          <w:sz w:val="24"/>
          <w:szCs w:val="24"/>
        </w:rPr>
        <w:t xml:space="preserve"> </w:t>
      </w:r>
      <w:r w:rsidR="00FE77E5" w:rsidRPr="00E566A0">
        <w:rPr>
          <w:rFonts w:ascii="Times New Roman" w:hAnsi="Times New Roman"/>
          <w:sz w:val="24"/>
          <w:szCs w:val="24"/>
        </w:rPr>
        <w:t>cash at the closing.</w:t>
      </w:r>
    </w:p>
    <w:p w14:paraId="323E7E58" w14:textId="77777777" w:rsidR="00A800DD" w:rsidRPr="00E566A0" w:rsidRDefault="00A800DD" w:rsidP="008A45C3">
      <w:pPr>
        <w:autoSpaceDE w:val="0"/>
        <w:autoSpaceDN w:val="0"/>
        <w:adjustRightInd w:val="0"/>
        <w:spacing w:after="0" w:line="240" w:lineRule="auto"/>
        <w:rPr>
          <w:rFonts w:ascii="Times New Roman" w:hAnsi="Times New Roman"/>
          <w:sz w:val="24"/>
          <w:szCs w:val="24"/>
        </w:rPr>
      </w:pPr>
    </w:p>
    <w:p w14:paraId="2281C47F" w14:textId="1FBFBFE9" w:rsidR="00FE77E5" w:rsidRDefault="00447659" w:rsidP="00447659">
      <w:pPr>
        <w:autoSpaceDE w:val="0"/>
        <w:autoSpaceDN w:val="0"/>
        <w:adjustRightInd w:val="0"/>
        <w:spacing w:after="0" w:line="240" w:lineRule="auto"/>
        <w:ind w:firstLine="720"/>
        <w:jc w:val="both"/>
        <w:rPr>
          <w:rFonts w:ascii="Times New Roman" w:hAnsi="Times New Roman"/>
          <w:sz w:val="24"/>
          <w:szCs w:val="24"/>
        </w:rPr>
      </w:pPr>
      <w:r>
        <w:rPr>
          <w:rFonts w:ascii="Times New Roman" w:hAnsi="Times New Roman"/>
          <w:sz w:val="24"/>
          <w:szCs w:val="24"/>
        </w:rPr>
        <w:lastRenderedPageBreak/>
        <w:t>Section 10.</w:t>
      </w:r>
      <w:r w:rsidR="00A76FCF">
        <w:rPr>
          <w:rFonts w:ascii="Times New Roman" w:hAnsi="Times New Roman"/>
          <w:sz w:val="24"/>
          <w:szCs w:val="24"/>
        </w:rPr>
        <w:t>3</w:t>
      </w:r>
      <w:r>
        <w:rPr>
          <w:rFonts w:ascii="Times New Roman" w:hAnsi="Times New Roman"/>
          <w:sz w:val="24"/>
          <w:szCs w:val="24"/>
        </w:rPr>
        <w:t xml:space="preserve">. </w:t>
      </w:r>
      <w:r w:rsidR="00A800DD" w:rsidRPr="00447659">
        <w:rPr>
          <w:rFonts w:ascii="Times New Roman" w:hAnsi="Times New Roman"/>
          <w:sz w:val="24"/>
          <w:szCs w:val="24"/>
          <w:u w:val="single"/>
        </w:rPr>
        <w:t>Appraised</w:t>
      </w:r>
      <w:r w:rsidR="00FE77E5" w:rsidRPr="00447659">
        <w:rPr>
          <w:rFonts w:ascii="Times New Roman" w:hAnsi="Times New Roman"/>
          <w:sz w:val="24"/>
          <w:szCs w:val="24"/>
          <w:u w:val="single"/>
        </w:rPr>
        <w:t xml:space="preserve"> Value</w:t>
      </w:r>
      <w:r w:rsidR="00FE77E5" w:rsidRPr="00E566A0">
        <w:rPr>
          <w:rFonts w:ascii="Times New Roman" w:hAnsi="Times New Roman"/>
          <w:sz w:val="24"/>
          <w:szCs w:val="24"/>
        </w:rPr>
        <w:t>. For</w:t>
      </w:r>
      <w:r w:rsidR="003D4FFC" w:rsidRPr="00E566A0">
        <w:rPr>
          <w:rFonts w:ascii="Times New Roman" w:hAnsi="Times New Roman"/>
          <w:sz w:val="24"/>
          <w:szCs w:val="24"/>
        </w:rPr>
        <w:t xml:space="preserve"> </w:t>
      </w:r>
      <w:r w:rsidR="00FE77E5" w:rsidRPr="00E566A0">
        <w:rPr>
          <w:rFonts w:ascii="Times New Roman" w:hAnsi="Times New Roman"/>
          <w:sz w:val="24"/>
          <w:szCs w:val="24"/>
        </w:rPr>
        <w:t>purposes of this Agreement, appraised value</w:t>
      </w:r>
      <w:r w:rsidR="003D4FFC" w:rsidRPr="00E566A0">
        <w:rPr>
          <w:rFonts w:ascii="Times New Roman" w:hAnsi="Times New Roman"/>
          <w:sz w:val="24"/>
          <w:szCs w:val="24"/>
        </w:rPr>
        <w:t xml:space="preserve"> </w:t>
      </w:r>
      <w:r w:rsidR="00FE77E5" w:rsidRPr="00E566A0">
        <w:rPr>
          <w:rFonts w:ascii="Times New Roman" w:hAnsi="Times New Roman"/>
          <w:sz w:val="24"/>
          <w:szCs w:val="24"/>
        </w:rPr>
        <w:t>("Appraised Value") shall mean the collective value of the real property and other assets</w:t>
      </w:r>
      <w:r w:rsidR="003D4FFC" w:rsidRPr="00E566A0">
        <w:rPr>
          <w:rFonts w:ascii="Times New Roman" w:hAnsi="Times New Roman"/>
          <w:sz w:val="24"/>
          <w:szCs w:val="24"/>
        </w:rPr>
        <w:t xml:space="preserve"> </w:t>
      </w:r>
      <w:r w:rsidR="00FE77E5" w:rsidRPr="00E566A0">
        <w:rPr>
          <w:rFonts w:ascii="Times New Roman" w:hAnsi="Times New Roman"/>
          <w:sz w:val="24"/>
          <w:szCs w:val="24"/>
        </w:rPr>
        <w:t>of Company. All real property shall be appraised by the same firm, if available, as</w:t>
      </w:r>
      <w:r w:rsidR="003D4FFC" w:rsidRPr="00E566A0">
        <w:rPr>
          <w:rFonts w:ascii="Times New Roman" w:hAnsi="Times New Roman"/>
          <w:sz w:val="24"/>
          <w:szCs w:val="24"/>
        </w:rPr>
        <w:t xml:space="preserve"> </w:t>
      </w:r>
      <w:r w:rsidR="00FE77E5" w:rsidRPr="00E566A0">
        <w:rPr>
          <w:rFonts w:ascii="Times New Roman" w:hAnsi="Times New Roman"/>
          <w:sz w:val="24"/>
          <w:szCs w:val="24"/>
        </w:rPr>
        <w:t>originally appraised such real property at the time of acquisition of such real property by</w:t>
      </w:r>
      <w:r w:rsidR="003D4FFC" w:rsidRPr="00E566A0">
        <w:rPr>
          <w:rFonts w:ascii="Times New Roman" w:hAnsi="Times New Roman"/>
          <w:sz w:val="24"/>
          <w:szCs w:val="24"/>
        </w:rPr>
        <w:t xml:space="preserve"> </w:t>
      </w:r>
      <w:r w:rsidR="00FE77E5" w:rsidRPr="00E566A0">
        <w:rPr>
          <w:rFonts w:ascii="Times New Roman" w:hAnsi="Times New Roman"/>
          <w:sz w:val="24"/>
          <w:szCs w:val="24"/>
        </w:rPr>
        <w:t>Company; provided, however, if the same firm is not available then the Members shall</w:t>
      </w:r>
      <w:r w:rsidR="003D4FFC" w:rsidRPr="00E566A0">
        <w:rPr>
          <w:rFonts w:ascii="Times New Roman" w:hAnsi="Times New Roman"/>
          <w:sz w:val="24"/>
          <w:szCs w:val="24"/>
        </w:rPr>
        <w:t xml:space="preserve"> </w:t>
      </w:r>
      <w:r w:rsidR="00FE77E5" w:rsidRPr="00E566A0">
        <w:rPr>
          <w:rFonts w:ascii="Times New Roman" w:hAnsi="Times New Roman"/>
          <w:sz w:val="24"/>
          <w:szCs w:val="24"/>
        </w:rPr>
        <w:t>mutually and reasonably agree upon an alternate licensed real estate appraiser familiar</w:t>
      </w:r>
      <w:r w:rsidR="003D4FFC" w:rsidRPr="00E566A0">
        <w:rPr>
          <w:rFonts w:ascii="Times New Roman" w:hAnsi="Times New Roman"/>
          <w:sz w:val="24"/>
          <w:szCs w:val="24"/>
        </w:rPr>
        <w:t xml:space="preserve"> </w:t>
      </w:r>
      <w:r w:rsidR="00FE77E5" w:rsidRPr="00E566A0">
        <w:rPr>
          <w:rFonts w:ascii="Times New Roman" w:hAnsi="Times New Roman"/>
          <w:sz w:val="24"/>
          <w:szCs w:val="24"/>
        </w:rPr>
        <w:t>with similar properties in the location of the real property. If other assets are held by Company, such assets shall be</w:t>
      </w:r>
      <w:r w:rsidR="003D4FFC" w:rsidRPr="00E566A0">
        <w:rPr>
          <w:rFonts w:ascii="Times New Roman" w:hAnsi="Times New Roman"/>
          <w:sz w:val="24"/>
          <w:szCs w:val="24"/>
        </w:rPr>
        <w:t xml:space="preserve"> </w:t>
      </w:r>
      <w:r w:rsidR="00FE77E5" w:rsidRPr="00E566A0">
        <w:rPr>
          <w:rFonts w:ascii="Times New Roman" w:hAnsi="Times New Roman"/>
          <w:sz w:val="24"/>
          <w:szCs w:val="24"/>
        </w:rPr>
        <w:t>appraised using normal industry standards and procedures to achieve a fair market</w:t>
      </w:r>
      <w:r w:rsidR="003D4FFC" w:rsidRPr="00E566A0">
        <w:rPr>
          <w:rFonts w:ascii="Times New Roman" w:hAnsi="Times New Roman"/>
          <w:sz w:val="24"/>
          <w:szCs w:val="24"/>
        </w:rPr>
        <w:t xml:space="preserve"> </w:t>
      </w:r>
      <w:r w:rsidR="00FE77E5" w:rsidRPr="00E566A0">
        <w:rPr>
          <w:rFonts w:ascii="Times New Roman" w:hAnsi="Times New Roman"/>
          <w:sz w:val="24"/>
          <w:szCs w:val="24"/>
        </w:rPr>
        <w:t>value by an appraiser qualified and licensed, if appropriate, who is mutually and</w:t>
      </w:r>
      <w:r w:rsidR="003D4FFC" w:rsidRPr="00E566A0">
        <w:rPr>
          <w:rFonts w:ascii="Times New Roman" w:hAnsi="Times New Roman"/>
          <w:sz w:val="24"/>
          <w:szCs w:val="24"/>
        </w:rPr>
        <w:t xml:space="preserve"> </w:t>
      </w:r>
      <w:r w:rsidR="00FE77E5" w:rsidRPr="00E566A0">
        <w:rPr>
          <w:rFonts w:ascii="Times New Roman" w:hAnsi="Times New Roman"/>
          <w:sz w:val="24"/>
          <w:szCs w:val="24"/>
        </w:rPr>
        <w:t xml:space="preserve">reasonably </w:t>
      </w:r>
      <w:r w:rsidR="00A14F57" w:rsidRPr="00E566A0">
        <w:rPr>
          <w:rFonts w:ascii="Times New Roman" w:hAnsi="Times New Roman"/>
          <w:sz w:val="24"/>
          <w:szCs w:val="24"/>
        </w:rPr>
        <w:t>acceptable</w:t>
      </w:r>
      <w:r w:rsidR="00FE77E5" w:rsidRPr="00E566A0">
        <w:rPr>
          <w:rFonts w:ascii="Times New Roman" w:hAnsi="Times New Roman"/>
          <w:sz w:val="24"/>
          <w:szCs w:val="24"/>
        </w:rPr>
        <w:t xml:space="preserve"> to the Members.</w:t>
      </w:r>
    </w:p>
    <w:p w14:paraId="1A32211E" w14:textId="102D3CB7" w:rsidR="00CE5B33" w:rsidRDefault="00CE5B33" w:rsidP="00447659">
      <w:pPr>
        <w:autoSpaceDE w:val="0"/>
        <w:autoSpaceDN w:val="0"/>
        <w:adjustRightInd w:val="0"/>
        <w:spacing w:after="0" w:line="240" w:lineRule="auto"/>
        <w:ind w:firstLine="720"/>
        <w:jc w:val="both"/>
        <w:rPr>
          <w:rFonts w:ascii="Times New Roman" w:hAnsi="Times New Roman"/>
          <w:sz w:val="24"/>
          <w:szCs w:val="24"/>
        </w:rPr>
      </w:pPr>
    </w:p>
    <w:p w14:paraId="327EF087" w14:textId="29043259" w:rsidR="00CE5B33" w:rsidRPr="00E566A0" w:rsidRDefault="00CE5B33" w:rsidP="00447659">
      <w:pPr>
        <w:autoSpaceDE w:val="0"/>
        <w:autoSpaceDN w:val="0"/>
        <w:adjustRightInd w:val="0"/>
        <w:spacing w:after="0" w:line="240" w:lineRule="auto"/>
        <w:ind w:firstLine="720"/>
        <w:jc w:val="both"/>
        <w:rPr>
          <w:rFonts w:ascii="Times New Roman" w:hAnsi="Times New Roman"/>
          <w:sz w:val="24"/>
          <w:szCs w:val="24"/>
        </w:rPr>
      </w:pPr>
      <w:r w:rsidRPr="00CE5B33">
        <w:rPr>
          <w:rFonts w:ascii="Times New Roman" w:hAnsi="Times New Roman"/>
          <w:sz w:val="24"/>
          <w:szCs w:val="24"/>
        </w:rPr>
        <w:t>Section 1</w:t>
      </w:r>
      <w:r>
        <w:rPr>
          <w:rFonts w:ascii="Times New Roman" w:hAnsi="Times New Roman"/>
          <w:sz w:val="24"/>
          <w:szCs w:val="24"/>
        </w:rPr>
        <w:t>0.4</w:t>
      </w:r>
      <w:r w:rsidR="00C101AC">
        <w:rPr>
          <w:rFonts w:ascii="Times New Roman" w:hAnsi="Times New Roman"/>
          <w:sz w:val="24"/>
          <w:szCs w:val="24"/>
        </w:rPr>
        <w:tab/>
      </w:r>
      <w:r w:rsidRPr="00D92C97">
        <w:rPr>
          <w:rFonts w:ascii="Times New Roman" w:hAnsi="Times New Roman"/>
          <w:sz w:val="24"/>
          <w:szCs w:val="24"/>
          <w:u w:val="single"/>
          <w:rPrChange w:id="245" w:author="Suzanne DuBose" w:date="2024-07-19T14:07:00Z" w16du:dateUtc="2024-07-19T20:07:00Z">
            <w:rPr>
              <w:rFonts w:ascii="Times New Roman" w:hAnsi="Times New Roman"/>
              <w:sz w:val="24"/>
              <w:szCs w:val="24"/>
            </w:rPr>
          </w:rPrChange>
        </w:rPr>
        <w:t>Dissolution</w:t>
      </w:r>
      <w:r w:rsidRPr="00CE5B33">
        <w:rPr>
          <w:rFonts w:ascii="Times New Roman" w:hAnsi="Times New Roman"/>
          <w:sz w:val="24"/>
          <w:szCs w:val="24"/>
        </w:rPr>
        <w:t xml:space="preserve">. The Company will dissolve and its affairs will be wound up on </w:t>
      </w:r>
      <w:r w:rsidR="00C51401">
        <w:rPr>
          <w:rFonts w:ascii="Times New Roman" w:hAnsi="Times New Roman"/>
          <w:sz w:val="24"/>
          <w:szCs w:val="24"/>
        </w:rPr>
        <w:t xml:space="preserve">the happening of any of the following events: </w:t>
      </w:r>
      <w:r w:rsidRPr="00CE5B33">
        <w:rPr>
          <w:rFonts w:ascii="Times New Roman" w:hAnsi="Times New Roman"/>
          <w:sz w:val="24"/>
          <w:szCs w:val="24"/>
        </w:rPr>
        <w:t xml:space="preserve">(a) the decision of the holders of a Class A Majority to dissolve and liquidate the Company; </w:t>
      </w:r>
      <w:r w:rsidR="00C51401">
        <w:rPr>
          <w:rFonts w:ascii="Times New Roman" w:hAnsi="Times New Roman"/>
          <w:sz w:val="24"/>
          <w:szCs w:val="24"/>
        </w:rPr>
        <w:t>(b) any event as specified in this Agreement or under the TBOC as causing the dissolution of Company including, without limitation, t</w:t>
      </w:r>
      <w:r w:rsidR="00A220E3">
        <w:rPr>
          <w:rFonts w:ascii="Times New Roman" w:hAnsi="Times New Roman"/>
          <w:sz w:val="24"/>
          <w:szCs w:val="24"/>
        </w:rPr>
        <w:t>he</w:t>
      </w:r>
      <w:r w:rsidR="00C51401">
        <w:rPr>
          <w:rFonts w:ascii="Times New Roman" w:hAnsi="Times New Roman"/>
          <w:sz w:val="24"/>
          <w:szCs w:val="24"/>
        </w:rPr>
        <w:t xml:space="preserve"> sale or other disposition of all the assets of Company; or (c</w:t>
      </w:r>
      <w:r w:rsidRPr="00CE5B33">
        <w:rPr>
          <w:rFonts w:ascii="Times New Roman" w:hAnsi="Times New Roman"/>
          <w:sz w:val="24"/>
          <w:szCs w:val="24"/>
        </w:rPr>
        <w:t xml:space="preserve">) entry of a decree of judicial dissolution of the Company under the </w:t>
      </w:r>
      <w:r>
        <w:rPr>
          <w:rFonts w:ascii="Times New Roman" w:hAnsi="Times New Roman"/>
          <w:sz w:val="24"/>
          <w:szCs w:val="24"/>
        </w:rPr>
        <w:t>TBOC</w:t>
      </w:r>
      <w:r w:rsidRPr="00CE5B33">
        <w:rPr>
          <w:rFonts w:ascii="Times New Roman" w:hAnsi="Times New Roman"/>
          <w:sz w:val="24"/>
          <w:szCs w:val="24"/>
        </w:rPr>
        <w:t xml:space="preserve">. The Company will not be dissolved by the admission of Members in accordance with the terms of this Agreement. The death, insanity, retirement, resignation, expulsion, bankruptcy or dissolution of a </w:t>
      </w:r>
      <w:proofErr w:type="gramStart"/>
      <w:r w:rsidRPr="00CE5B33">
        <w:rPr>
          <w:rFonts w:ascii="Times New Roman" w:hAnsi="Times New Roman"/>
          <w:sz w:val="24"/>
          <w:szCs w:val="24"/>
        </w:rPr>
        <w:t>Member</w:t>
      </w:r>
      <w:proofErr w:type="gramEnd"/>
      <w:r w:rsidRPr="00CE5B33">
        <w:rPr>
          <w:rFonts w:ascii="Times New Roman" w:hAnsi="Times New Roman"/>
          <w:sz w:val="24"/>
          <w:szCs w:val="24"/>
        </w:rPr>
        <w:t xml:space="preserve"> or the occurrence of an event that terminates the continued membership of a Member in the Company will not cause the Company to be dissolved and its affairs wound up so long as the Company at all times has at least one Member. Upon the occurrence of any such event, the business of the Company will be continued without dissolution.</w:t>
      </w:r>
    </w:p>
    <w:p w14:paraId="675BFD66"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78C183CF" w14:textId="4F68548F" w:rsidR="003D4FFC" w:rsidRPr="00E566A0" w:rsidRDefault="00FE77E5" w:rsidP="005754E2">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5754E2">
        <w:rPr>
          <w:rFonts w:ascii="Times New Roman" w:hAnsi="Times New Roman"/>
          <w:sz w:val="24"/>
          <w:szCs w:val="24"/>
        </w:rPr>
        <w:t>10.</w:t>
      </w:r>
      <w:r w:rsidR="00A76FCF">
        <w:rPr>
          <w:rFonts w:ascii="Times New Roman" w:hAnsi="Times New Roman"/>
          <w:sz w:val="24"/>
          <w:szCs w:val="24"/>
        </w:rPr>
        <w:t>5</w:t>
      </w:r>
      <w:r w:rsidR="005754E2">
        <w:rPr>
          <w:rFonts w:ascii="Times New Roman" w:hAnsi="Times New Roman"/>
          <w:sz w:val="24"/>
          <w:szCs w:val="24"/>
        </w:rPr>
        <w:t>.</w:t>
      </w:r>
      <w:r w:rsidR="00C101AC">
        <w:rPr>
          <w:rFonts w:ascii="Times New Roman" w:hAnsi="Times New Roman"/>
          <w:sz w:val="24"/>
          <w:szCs w:val="24"/>
        </w:rPr>
        <w:tab/>
      </w:r>
      <w:r w:rsidRPr="005754E2">
        <w:rPr>
          <w:rFonts w:ascii="Times New Roman" w:hAnsi="Times New Roman"/>
          <w:sz w:val="24"/>
          <w:szCs w:val="24"/>
          <w:u w:val="single"/>
        </w:rPr>
        <w:t>Winding Up Business</w:t>
      </w:r>
      <w:r w:rsidRPr="00E566A0">
        <w:rPr>
          <w:rFonts w:ascii="Times New Roman" w:hAnsi="Times New Roman"/>
          <w:sz w:val="24"/>
          <w:szCs w:val="24"/>
        </w:rPr>
        <w:t>.</w:t>
      </w:r>
      <w:r w:rsidR="003D4FFC" w:rsidRPr="00E566A0">
        <w:rPr>
          <w:rFonts w:ascii="Times New Roman" w:hAnsi="Times New Roman"/>
          <w:sz w:val="24"/>
          <w:szCs w:val="24"/>
        </w:rPr>
        <w:t xml:space="preserve"> </w:t>
      </w:r>
      <w:r w:rsidRPr="00E566A0">
        <w:rPr>
          <w:rFonts w:ascii="Times New Roman" w:hAnsi="Times New Roman"/>
          <w:sz w:val="24"/>
          <w:szCs w:val="24"/>
        </w:rPr>
        <w:t xml:space="preserve">Upon the dissolution of Company, </w:t>
      </w:r>
      <w:r w:rsidR="00901395">
        <w:rPr>
          <w:rFonts w:ascii="Times New Roman" w:hAnsi="Times New Roman"/>
          <w:sz w:val="24"/>
          <w:szCs w:val="24"/>
        </w:rPr>
        <w:t xml:space="preserve">the Board of </w:t>
      </w:r>
      <w:r w:rsidRPr="00E566A0">
        <w:rPr>
          <w:rFonts w:ascii="Times New Roman" w:hAnsi="Times New Roman"/>
          <w:sz w:val="24"/>
          <w:szCs w:val="24"/>
        </w:rPr>
        <w:t>Manager</w:t>
      </w:r>
      <w:r w:rsidR="00901395">
        <w:rPr>
          <w:rFonts w:ascii="Times New Roman" w:hAnsi="Times New Roman"/>
          <w:sz w:val="24"/>
          <w:szCs w:val="24"/>
        </w:rPr>
        <w:t>s</w:t>
      </w:r>
      <w:r w:rsidR="003D4FFC" w:rsidRPr="00E566A0">
        <w:rPr>
          <w:rFonts w:ascii="Times New Roman" w:hAnsi="Times New Roman"/>
          <w:sz w:val="24"/>
          <w:szCs w:val="24"/>
        </w:rPr>
        <w:t xml:space="preserve"> </w:t>
      </w:r>
      <w:r w:rsidRPr="00E566A0">
        <w:rPr>
          <w:rFonts w:ascii="Times New Roman" w:hAnsi="Times New Roman"/>
          <w:sz w:val="24"/>
          <w:szCs w:val="24"/>
        </w:rPr>
        <w:t>shall wind up business and affairs and shall file with the appropriate office</w:t>
      </w:r>
      <w:r w:rsidR="003D4FFC" w:rsidRPr="00E566A0">
        <w:rPr>
          <w:rFonts w:ascii="Times New Roman" w:hAnsi="Times New Roman"/>
          <w:sz w:val="24"/>
          <w:szCs w:val="24"/>
        </w:rPr>
        <w:t xml:space="preserve"> </w:t>
      </w:r>
      <w:r w:rsidR="005754E2">
        <w:rPr>
          <w:rFonts w:ascii="Times New Roman" w:hAnsi="Times New Roman"/>
          <w:sz w:val="24"/>
          <w:szCs w:val="24"/>
        </w:rPr>
        <w:t>a Certificate of Termination</w:t>
      </w:r>
      <w:r w:rsidRPr="00E566A0">
        <w:rPr>
          <w:rFonts w:ascii="Times New Roman" w:hAnsi="Times New Roman"/>
          <w:sz w:val="24"/>
          <w:szCs w:val="24"/>
        </w:rPr>
        <w:t xml:space="preserve"> for Company</w:t>
      </w:r>
      <w:r w:rsidR="005754E2">
        <w:rPr>
          <w:rFonts w:ascii="Times New Roman" w:hAnsi="Times New Roman"/>
          <w:sz w:val="24"/>
          <w:szCs w:val="24"/>
        </w:rPr>
        <w:t xml:space="preserve"> </w:t>
      </w:r>
      <w:r w:rsidR="005C0A10">
        <w:rPr>
          <w:rFonts w:ascii="Times New Roman" w:hAnsi="Times New Roman"/>
          <w:sz w:val="24"/>
          <w:szCs w:val="24"/>
        </w:rPr>
        <w:t xml:space="preserve">along with any other requisite filings under the TBOC </w:t>
      </w:r>
      <w:r w:rsidR="006A0B34">
        <w:rPr>
          <w:rFonts w:ascii="Times New Roman" w:hAnsi="Times New Roman"/>
          <w:sz w:val="24"/>
          <w:szCs w:val="24"/>
        </w:rPr>
        <w:t xml:space="preserve">or otherwise necessary </w:t>
      </w:r>
      <w:r w:rsidR="005754E2">
        <w:rPr>
          <w:rFonts w:ascii="Times New Roman" w:hAnsi="Times New Roman"/>
          <w:sz w:val="24"/>
          <w:szCs w:val="24"/>
        </w:rPr>
        <w:t>i</w:t>
      </w:r>
      <w:r w:rsidRPr="00E566A0">
        <w:rPr>
          <w:rFonts w:ascii="Times New Roman" w:hAnsi="Times New Roman"/>
          <w:sz w:val="24"/>
          <w:szCs w:val="24"/>
        </w:rPr>
        <w:t>n conjunction with winding up the business and</w:t>
      </w:r>
      <w:r w:rsidR="003D4FFC" w:rsidRPr="00E566A0">
        <w:rPr>
          <w:rFonts w:ascii="Times New Roman" w:hAnsi="Times New Roman"/>
          <w:sz w:val="24"/>
          <w:szCs w:val="24"/>
        </w:rPr>
        <w:t xml:space="preserve"> </w:t>
      </w:r>
      <w:r w:rsidRPr="00E566A0">
        <w:rPr>
          <w:rFonts w:ascii="Times New Roman" w:hAnsi="Times New Roman"/>
          <w:sz w:val="24"/>
          <w:szCs w:val="24"/>
        </w:rPr>
        <w:t>affairs of Company</w:t>
      </w:r>
      <w:r w:rsidR="006A0B34">
        <w:rPr>
          <w:rFonts w:ascii="Times New Roman" w:hAnsi="Times New Roman"/>
          <w:sz w:val="24"/>
          <w:szCs w:val="24"/>
        </w:rPr>
        <w:t>. I</w:t>
      </w:r>
      <w:r w:rsidRPr="00E566A0">
        <w:rPr>
          <w:rFonts w:ascii="Times New Roman" w:hAnsi="Times New Roman"/>
          <w:sz w:val="24"/>
          <w:szCs w:val="24"/>
        </w:rPr>
        <w:t>n the name of Company, for Company and on behalf of Company</w:t>
      </w:r>
      <w:r w:rsidR="006A0B34">
        <w:rPr>
          <w:rFonts w:ascii="Times New Roman" w:hAnsi="Times New Roman"/>
          <w:sz w:val="24"/>
          <w:szCs w:val="24"/>
        </w:rPr>
        <w:t>, the</w:t>
      </w:r>
      <w:r w:rsidR="003D4FFC" w:rsidRPr="00E566A0">
        <w:rPr>
          <w:rFonts w:ascii="Times New Roman" w:hAnsi="Times New Roman"/>
          <w:sz w:val="24"/>
          <w:szCs w:val="24"/>
        </w:rPr>
        <w:t xml:space="preserve"> </w:t>
      </w:r>
      <w:r w:rsidR="00901395">
        <w:rPr>
          <w:rFonts w:ascii="Times New Roman" w:hAnsi="Times New Roman"/>
          <w:sz w:val="24"/>
          <w:szCs w:val="24"/>
        </w:rPr>
        <w:t xml:space="preserve">Board of </w:t>
      </w:r>
      <w:r w:rsidRPr="00E566A0">
        <w:rPr>
          <w:rFonts w:ascii="Times New Roman" w:hAnsi="Times New Roman"/>
          <w:sz w:val="24"/>
          <w:szCs w:val="24"/>
        </w:rPr>
        <w:t>Manager</w:t>
      </w:r>
      <w:r w:rsidR="006A0B34">
        <w:rPr>
          <w:rFonts w:ascii="Times New Roman" w:hAnsi="Times New Roman"/>
          <w:sz w:val="24"/>
          <w:szCs w:val="24"/>
        </w:rPr>
        <w:t>s</w:t>
      </w:r>
      <w:r w:rsidRPr="00E566A0">
        <w:rPr>
          <w:rFonts w:ascii="Times New Roman" w:hAnsi="Times New Roman"/>
          <w:sz w:val="24"/>
          <w:szCs w:val="24"/>
        </w:rPr>
        <w:t>:</w:t>
      </w:r>
    </w:p>
    <w:p w14:paraId="32EA925D" w14:textId="77777777" w:rsidR="006461A1" w:rsidRPr="00E566A0" w:rsidRDefault="006461A1" w:rsidP="008A45C3">
      <w:pPr>
        <w:autoSpaceDE w:val="0"/>
        <w:autoSpaceDN w:val="0"/>
        <w:adjustRightInd w:val="0"/>
        <w:spacing w:after="0" w:line="240" w:lineRule="auto"/>
        <w:rPr>
          <w:rFonts w:ascii="Times New Roman" w:hAnsi="Times New Roman"/>
          <w:sz w:val="24"/>
          <w:szCs w:val="24"/>
        </w:rPr>
      </w:pPr>
    </w:p>
    <w:p w14:paraId="293DCE15" w14:textId="563A4F6E" w:rsidR="005754E2" w:rsidRPr="005754E2" w:rsidRDefault="001D14BB" w:rsidP="00921EC7">
      <w:pPr>
        <w:pStyle w:val="ListParagraph"/>
        <w:numPr>
          <w:ilvl w:val="0"/>
          <w:numId w:val="10"/>
        </w:numPr>
        <w:autoSpaceDE w:val="0"/>
        <w:autoSpaceDN w:val="0"/>
        <w:adjustRightInd w:val="0"/>
        <w:spacing w:after="0" w:line="240" w:lineRule="auto"/>
        <w:ind w:hanging="720"/>
        <w:jc w:val="both"/>
        <w:rPr>
          <w:rFonts w:ascii="Times New Roman" w:hAnsi="Times New Roman"/>
          <w:sz w:val="24"/>
          <w:szCs w:val="24"/>
        </w:rPr>
      </w:pPr>
      <w:r>
        <w:rPr>
          <w:rFonts w:ascii="Times New Roman" w:hAnsi="Times New Roman"/>
          <w:sz w:val="24"/>
          <w:szCs w:val="24"/>
        </w:rPr>
        <w:t>m</w:t>
      </w:r>
      <w:r w:rsidR="00BA77C4" w:rsidRPr="005754E2">
        <w:rPr>
          <w:rFonts w:ascii="Times New Roman" w:hAnsi="Times New Roman"/>
          <w:sz w:val="24"/>
          <w:szCs w:val="24"/>
        </w:rPr>
        <w:t>ay prosecute and defend suits.</w:t>
      </w:r>
      <w:r w:rsidR="00FE77E5" w:rsidRPr="005754E2">
        <w:rPr>
          <w:rFonts w:ascii="Times New Roman" w:hAnsi="Times New Roman"/>
          <w:sz w:val="24"/>
          <w:szCs w:val="24"/>
        </w:rPr>
        <w:t xml:space="preserve"> </w:t>
      </w:r>
    </w:p>
    <w:p w14:paraId="106F5AC8" w14:textId="77777777" w:rsidR="005754E2" w:rsidRPr="005754E2" w:rsidRDefault="005754E2" w:rsidP="006A0B34">
      <w:pPr>
        <w:pStyle w:val="ListParagraph"/>
        <w:autoSpaceDE w:val="0"/>
        <w:autoSpaceDN w:val="0"/>
        <w:adjustRightInd w:val="0"/>
        <w:spacing w:after="0" w:line="240" w:lineRule="auto"/>
        <w:ind w:left="1440"/>
        <w:jc w:val="both"/>
        <w:rPr>
          <w:rFonts w:ascii="Times New Roman" w:hAnsi="Times New Roman"/>
          <w:sz w:val="24"/>
          <w:szCs w:val="24"/>
        </w:rPr>
      </w:pPr>
    </w:p>
    <w:p w14:paraId="154F696B" w14:textId="7FDD1A08" w:rsidR="005754E2" w:rsidRDefault="001D14BB" w:rsidP="00921EC7">
      <w:pPr>
        <w:pStyle w:val="ListParagraph"/>
        <w:numPr>
          <w:ilvl w:val="0"/>
          <w:numId w:val="10"/>
        </w:numPr>
        <w:autoSpaceDE w:val="0"/>
        <w:autoSpaceDN w:val="0"/>
        <w:adjustRightInd w:val="0"/>
        <w:spacing w:after="0" w:line="240" w:lineRule="auto"/>
        <w:ind w:hanging="720"/>
        <w:jc w:val="both"/>
        <w:rPr>
          <w:rFonts w:ascii="Times New Roman" w:hAnsi="Times New Roman"/>
          <w:sz w:val="24"/>
          <w:szCs w:val="24"/>
        </w:rPr>
      </w:pPr>
      <w:r>
        <w:rPr>
          <w:rFonts w:ascii="Times New Roman" w:hAnsi="Times New Roman"/>
          <w:sz w:val="24"/>
          <w:szCs w:val="24"/>
        </w:rPr>
        <w:t>m</w:t>
      </w:r>
      <w:r w:rsidR="00BA77C4" w:rsidRPr="005754E2">
        <w:rPr>
          <w:rFonts w:ascii="Times New Roman" w:hAnsi="Times New Roman"/>
          <w:sz w:val="24"/>
          <w:szCs w:val="24"/>
        </w:rPr>
        <w:t>ay</w:t>
      </w:r>
      <w:r w:rsidR="00FE77E5" w:rsidRPr="005754E2">
        <w:rPr>
          <w:rFonts w:ascii="Times New Roman" w:hAnsi="Times New Roman"/>
          <w:sz w:val="24"/>
          <w:szCs w:val="24"/>
        </w:rPr>
        <w:t xml:space="preserve"> complete the performance of</w:t>
      </w:r>
      <w:r w:rsidR="003D4FFC" w:rsidRPr="005754E2">
        <w:rPr>
          <w:rFonts w:ascii="Times New Roman" w:hAnsi="Times New Roman"/>
          <w:sz w:val="24"/>
          <w:szCs w:val="24"/>
        </w:rPr>
        <w:t xml:space="preserve"> </w:t>
      </w:r>
      <w:r w:rsidR="005754E2" w:rsidRPr="005754E2">
        <w:rPr>
          <w:rFonts w:ascii="Times New Roman" w:hAnsi="Times New Roman"/>
          <w:sz w:val="24"/>
          <w:szCs w:val="24"/>
        </w:rPr>
        <w:t xml:space="preserve">the </w:t>
      </w:r>
      <w:r w:rsidR="003D4FFC" w:rsidRPr="005754E2">
        <w:rPr>
          <w:rFonts w:ascii="Times New Roman" w:hAnsi="Times New Roman"/>
          <w:sz w:val="24"/>
          <w:szCs w:val="24"/>
        </w:rPr>
        <w:t xml:space="preserve">obligations </w:t>
      </w:r>
      <w:r w:rsidR="005754E2" w:rsidRPr="005754E2">
        <w:rPr>
          <w:rFonts w:ascii="Times New Roman" w:hAnsi="Times New Roman"/>
          <w:sz w:val="24"/>
          <w:szCs w:val="24"/>
        </w:rPr>
        <w:t xml:space="preserve">necessary to be </w:t>
      </w:r>
      <w:r w:rsidR="00FE77E5" w:rsidRPr="005754E2">
        <w:rPr>
          <w:rFonts w:ascii="Times New Roman" w:hAnsi="Times New Roman"/>
          <w:sz w:val="24"/>
          <w:szCs w:val="24"/>
        </w:rPr>
        <w:t>undertaken prior to dissolution and settle and close the business of</w:t>
      </w:r>
      <w:r w:rsidR="003D4FFC" w:rsidRPr="005754E2">
        <w:rPr>
          <w:rFonts w:ascii="Times New Roman" w:hAnsi="Times New Roman"/>
          <w:sz w:val="24"/>
          <w:szCs w:val="24"/>
        </w:rPr>
        <w:t xml:space="preserve"> </w:t>
      </w:r>
      <w:r w:rsidR="00BA77C4" w:rsidRPr="005754E2">
        <w:rPr>
          <w:rFonts w:ascii="Times New Roman" w:hAnsi="Times New Roman"/>
          <w:sz w:val="24"/>
          <w:szCs w:val="24"/>
        </w:rPr>
        <w:t>Company.</w:t>
      </w:r>
    </w:p>
    <w:p w14:paraId="228BDC7B" w14:textId="77777777" w:rsidR="005754E2" w:rsidRPr="005754E2" w:rsidRDefault="005754E2" w:rsidP="006A0B34">
      <w:pPr>
        <w:pStyle w:val="ListParagraph"/>
        <w:spacing w:after="0" w:line="240" w:lineRule="auto"/>
        <w:jc w:val="both"/>
        <w:rPr>
          <w:rFonts w:ascii="Times New Roman" w:hAnsi="Times New Roman"/>
          <w:sz w:val="24"/>
          <w:szCs w:val="24"/>
        </w:rPr>
      </w:pPr>
    </w:p>
    <w:p w14:paraId="1BA076A4" w14:textId="0EF3733D" w:rsidR="005754E2" w:rsidRDefault="001D14BB" w:rsidP="00921EC7">
      <w:pPr>
        <w:pStyle w:val="ListParagraph"/>
        <w:numPr>
          <w:ilvl w:val="0"/>
          <w:numId w:val="10"/>
        </w:numPr>
        <w:autoSpaceDE w:val="0"/>
        <w:autoSpaceDN w:val="0"/>
        <w:adjustRightInd w:val="0"/>
        <w:spacing w:after="0" w:line="240" w:lineRule="auto"/>
        <w:ind w:hanging="720"/>
        <w:jc w:val="both"/>
        <w:rPr>
          <w:rFonts w:ascii="Times New Roman" w:hAnsi="Times New Roman"/>
          <w:sz w:val="24"/>
          <w:szCs w:val="24"/>
        </w:rPr>
      </w:pPr>
      <w:r>
        <w:rPr>
          <w:rFonts w:ascii="Times New Roman" w:hAnsi="Times New Roman"/>
          <w:sz w:val="24"/>
          <w:szCs w:val="24"/>
        </w:rPr>
        <w:t>m</w:t>
      </w:r>
      <w:r w:rsidR="00BA77C4" w:rsidRPr="005754E2">
        <w:rPr>
          <w:rFonts w:ascii="Times New Roman" w:hAnsi="Times New Roman"/>
          <w:sz w:val="24"/>
          <w:szCs w:val="24"/>
        </w:rPr>
        <w:t>ay</w:t>
      </w:r>
      <w:r w:rsidR="00FE77E5" w:rsidRPr="005754E2">
        <w:rPr>
          <w:rFonts w:ascii="Times New Roman" w:hAnsi="Times New Roman"/>
          <w:sz w:val="24"/>
          <w:szCs w:val="24"/>
        </w:rPr>
        <w:t xml:space="preserve"> dispose of and transfer the property of </w:t>
      </w:r>
      <w:proofErr w:type="gramStart"/>
      <w:r w:rsidR="00FE77E5" w:rsidRPr="005754E2">
        <w:rPr>
          <w:rFonts w:ascii="Times New Roman" w:hAnsi="Times New Roman"/>
          <w:sz w:val="24"/>
          <w:szCs w:val="24"/>
        </w:rPr>
        <w:t>Company;</w:t>
      </w:r>
      <w:proofErr w:type="gramEnd"/>
      <w:r w:rsidR="00FE77E5" w:rsidRPr="005754E2">
        <w:rPr>
          <w:rFonts w:ascii="Times New Roman" w:hAnsi="Times New Roman"/>
          <w:sz w:val="24"/>
          <w:szCs w:val="24"/>
        </w:rPr>
        <w:t xml:space="preserve"> </w:t>
      </w:r>
    </w:p>
    <w:p w14:paraId="75F423ED" w14:textId="77777777" w:rsidR="005754E2" w:rsidRPr="005754E2" w:rsidRDefault="005754E2" w:rsidP="006A0B34">
      <w:pPr>
        <w:pStyle w:val="ListParagraph"/>
        <w:spacing w:after="0" w:line="240" w:lineRule="auto"/>
        <w:jc w:val="both"/>
        <w:rPr>
          <w:rFonts w:ascii="Times New Roman" w:hAnsi="Times New Roman"/>
          <w:sz w:val="24"/>
          <w:szCs w:val="24"/>
        </w:rPr>
      </w:pPr>
    </w:p>
    <w:p w14:paraId="72CFA12A" w14:textId="7760B57E" w:rsidR="005754E2" w:rsidRDefault="001D14BB" w:rsidP="00921EC7">
      <w:pPr>
        <w:pStyle w:val="ListParagraph"/>
        <w:numPr>
          <w:ilvl w:val="0"/>
          <w:numId w:val="10"/>
        </w:numPr>
        <w:autoSpaceDE w:val="0"/>
        <w:autoSpaceDN w:val="0"/>
        <w:adjustRightInd w:val="0"/>
        <w:spacing w:after="0" w:line="240" w:lineRule="auto"/>
        <w:ind w:hanging="720"/>
        <w:jc w:val="both"/>
        <w:rPr>
          <w:rFonts w:ascii="Times New Roman" w:hAnsi="Times New Roman"/>
          <w:sz w:val="24"/>
          <w:szCs w:val="24"/>
        </w:rPr>
      </w:pPr>
      <w:r>
        <w:rPr>
          <w:rFonts w:ascii="Times New Roman" w:hAnsi="Times New Roman"/>
          <w:sz w:val="24"/>
          <w:szCs w:val="24"/>
        </w:rPr>
        <w:t>m</w:t>
      </w:r>
      <w:r w:rsidR="00BA77C4" w:rsidRPr="005754E2">
        <w:rPr>
          <w:rFonts w:ascii="Times New Roman" w:hAnsi="Times New Roman"/>
          <w:sz w:val="24"/>
          <w:szCs w:val="24"/>
        </w:rPr>
        <w:t>ay</w:t>
      </w:r>
      <w:r w:rsidR="00FE77E5" w:rsidRPr="005754E2">
        <w:rPr>
          <w:rFonts w:ascii="Times New Roman" w:hAnsi="Times New Roman"/>
          <w:sz w:val="24"/>
          <w:szCs w:val="24"/>
        </w:rPr>
        <w:t xml:space="preserve"> discharge</w:t>
      </w:r>
      <w:r w:rsidR="003D4FFC" w:rsidRPr="005754E2">
        <w:rPr>
          <w:rFonts w:ascii="Times New Roman" w:hAnsi="Times New Roman"/>
          <w:sz w:val="24"/>
          <w:szCs w:val="24"/>
        </w:rPr>
        <w:t xml:space="preserve"> </w:t>
      </w:r>
      <w:r w:rsidR="00FE77E5" w:rsidRPr="005754E2">
        <w:rPr>
          <w:rFonts w:ascii="Times New Roman" w:hAnsi="Times New Roman"/>
          <w:sz w:val="24"/>
          <w:szCs w:val="24"/>
        </w:rPr>
        <w:t xml:space="preserve">the liabilities of Company; and </w:t>
      </w:r>
    </w:p>
    <w:p w14:paraId="2266AF83" w14:textId="77777777" w:rsidR="005754E2" w:rsidRPr="005754E2" w:rsidRDefault="005754E2" w:rsidP="006A0B34">
      <w:pPr>
        <w:pStyle w:val="ListParagraph"/>
        <w:spacing w:after="0" w:line="240" w:lineRule="auto"/>
        <w:jc w:val="both"/>
        <w:rPr>
          <w:rFonts w:ascii="Times New Roman" w:hAnsi="Times New Roman"/>
          <w:sz w:val="24"/>
          <w:szCs w:val="24"/>
        </w:rPr>
      </w:pPr>
    </w:p>
    <w:p w14:paraId="0A47048D" w14:textId="0135504E" w:rsidR="00FE77E5" w:rsidRDefault="00FE77E5" w:rsidP="00921EC7">
      <w:pPr>
        <w:pStyle w:val="ListParagraph"/>
        <w:numPr>
          <w:ilvl w:val="0"/>
          <w:numId w:val="10"/>
        </w:numPr>
        <w:autoSpaceDE w:val="0"/>
        <w:autoSpaceDN w:val="0"/>
        <w:adjustRightInd w:val="0"/>
        <w:spacing w:after="0" w:line="240" w:lineRule="auto"/>
        <w:ind w:hanging="720"/>
        <w:jc w:val="both"/>
        <w:rPr>
          <w:rFonts w:ascii="Times New Roman" w:hAnsi="Times New Roman"/>
          <w:sz w:val="24"/>
          <w:szCs w:val="24"/>
        </w:rPr>
      </w:pPr>
      <w:r w:rsidRPr="005754E2">
        <w:rPr>
          <w:rFonts w:ascii="Times New Roman" w:hAnsi="Times New Roman"/>
          <w:sz w:val="24"/>
          <w:szCs w:val="24"/>
        </w:rPr>
        <w:t>may distribute to the Members any remaining assets</w:t>
      </w:r>
      <w:r w:rsidR="003D4FFC" w:rsidRPr="005754E2">
        <w:rPr>
          <w:rFonts w:ascii="Times New Roman" w:hAnsi="Times New Roman"/>
          <w:sz w:val="24"/>
          <w:szCs w:val="24"/>
        </w:rPr>
        <w:t xml:space="preserve"> </w:t>
      </w:r>
      <w:r w:rsidRPr="005754E2">
        <w:rPr>
          <w:rFonts w:ascii="Times New Roman" w:hAnsi="Times New Roman"/>
          <w:sz w:val="24"/>
          <w:szCs w:val="24"/>
        </w:rPr>
        <w:t>of Company.</w:t>
      </w:r>
    </w:p>
    <w:p w14:paraId="12D15497" w14:textId="77777777" w:rsidR="00857BF6" w:rsidRDefault="00857BF6" w:rsidP="00857BF6">
      <w:pPr>
        <w:autoSpaceDE w:val="0"/>
        <w:autoSpaceDN w:val="0"/>
        <w:adjustRightInd w:val="0"/>
        <w:spacing w:after="0" w:line="240" w:lineRule="auto"/>
        <w:jc w:val="both"/>
        <w:rPr>
          <w:rFonts w:ascii="Times New Roman" w:hAnsi="Times New Roman"/>
          <w:sz w:val="24"/>
          <w:szCs w:val="24"/>
        </w:rPr>
      </w:pPr>
    </w:p>
    <w:p w14:paraId="0C19D7E4" w14:textId="1A515319" w:rsidR="00CE5B33" w:rsidRPr="00CE5B33" w:rsidRDefault="00CE5B33" w:rsidP="00857BF6">
      <w:pPr>
        <w:autoSpaceDE w:val="0"/>
        <w:autoSpaceDN w:val="0"/>
        <w:adjustRightInd w:val="0"/>
        <w:spacing w:after="0" w:line="240" w:lineRule="auto"/>
        <w:ind w:firstLine="720"/>
        <w:jc w:val="both"/>
        <w:rPr>
          <w:rFonts w:ascii="Times New Roman" w:hAnsi="Times New Roman"/>
          <w:sz w:val="24"/>
          <w:szCs w:val="24"/>
        </w:rPr>
      </w:pPr>
      <w:r w:rsidRPr="00CE5B33">
        <w:rPr>
          <w:rFonts w:ascii="Times New Roman" w:hAnsi="Times New Roman"/>
          <w:sz w:val="24"/>
          <w:szCs w:val="24"/>
        </w:rPr>
        <w:t>Section 1</w:t>
      </w:r>
      <w:r>
        <w:rPr>
          <w:rFonts w:ascii="Times New Roman" w:hAnsi="Times New Roman"/>
          <w:sz w:val="24"/>
          <w:szCs w:val="24"/>
        </w:rPr>
        <w:t>0</w:t>
      </w:r>
      <w:r w:rsidRPr="00CE5B33">
        <w:rPr>
          <w:rFonts w:ascii="Times New Roman" w:hAnsi="Times New Roman"/>
          <w:sz w:val="24"/>
          <w:szCs w:val="24"/>
        </w:rPr>
        <w:t>.</w:t>
      </w:r>
      <w:r>
        <w:rPr>
          <w:rFonts w:ascii="Times New Roman" w:hAnsi="Times New Roman"/>
          <w:sz w:val="24"/>
          <w:szCs w:val="24"/>
        </w:rPr>
        <w:t>6</w:t>
      </w:r>
      <w:r w:rsidR="00C101AC">
        <w:rPr>
          <w:rFonts w:ascii="Times New Roman" w:hAnsi="Times New Roman"/>
          <w:sz w:val="24"/>
          <w:szCs w:val="24"/>
        </w:rPr>
        <w:tab/>
      </w:r>
      <w:r w:rsidRPr="001D14BB">
        <w:rPr>
          <w:rFonts w:ascii="Times New Roman" w:hAnsi="Times New Roman"/>
          <w:sz w:val="24"/>
          <w:szCs w:val="24"/>
          <w:u w:val="single"/>
        </w:rPr>
        <w:t>Liquidation and Termination</w:t>
      </w:r>
      <w:r w:rsidRPr="00CE5B33">
        <w:rPr>
          <w:rFonts w:ascii="Times New Roman" w:hAnsi="Times New Roman"/>
          <w:sz w:val="24"/>
          <w:szCs w:val="24"/>
        </w:rPr>
        <w:t>.</w:t>
      </w:r>
      <w:r w:rsidR="004D2572">
        <w:rPr>
          <w:rFonts w:ascii="Times New Roman" w:hAnsi="Times New Roman"/>
          <w:sz w:val="24"/>
          <w:szCs w:val="24"/>
        </w:rPr>
        <w:t xml:space="preserve"> Upon the liquidation or termination of Company, the Board of Managers shall do as follows:</w:t>
      </w:r>
    </w:p>
    <w:p w14:paraId="0FD9E2A4" w14:textId="77777777" w:rsidR="00CE5B33" w:rsidRDefault="00CE5B33" w:rsidP="00CE5B33">
      <w:pPr>
        <w:autoSpaceDE w:val="0"/>
        <w:autoSpaceDN w:val="0"/>
        <w:adjustRightInd w:val="0"/>
        <w:spacing w:after="0" w:line="240" w:lineRule="auto"/>
        <w:jc w:val="both"/>
        <w:rPr>
          <w:rFonts w:ascii="Times New Roman" w:hAnsi="Times New Roman"/>
          <w:sz w:val="24"/>
          <w:szCs w:val="24"/>
        </w:rPr>
      </w:pPr>
    </w:p>
    <w:p w14:paraId="63269C06" w14:textId="6ABCF844" w:rsidR="00CE5B33" w:rsidRDefault="001D14BB" w:rsidP="00921EC7">
      <w:pPr>
        <w:pStyle w:val="ListParagraph"/>
        <w:numPr>
          <w:ilvl w:val="0"/>
          <w:numId w:val="18"/>
        </w:numPr>
        <w:autoSpaceDE w:val="0"/>
        <w:autoSpaceDN w:val="0"/>
        <w:adjustRightInd w:val="0"/>
        <w:spacing w:after="0" w:line="240" w:lineRule="auto"/>
        <w:ind w:hanging="720"/>
        <w:jc w:val="both"/>
        <w:rPr>
          <w:rFonts w:ascii="Times New Roman" w:hAnsi="Times New Roman"/>
          <w:sz w:val="24"/>
          <w:szCs w:val="24"/>
        </w:rPr>
      </w:pPr>
      <w:r>
        <w:rPr>
          <w:rFonts w:ascii="Times New Roman" w:hAnsi="Times New Roman"/>
          <w:sz w:val="24"/>
          <w:szCs w:val="24"/>
        </w:rPr>
        <w:t>o</w:t>
      </w:r>
      <w:r w:rsidR="00CE5B33" w:rsidRPr="00A220E3">
        <w:rPr>
          <w:rFonts w:ascii="Times New Roman" w:hAnsi="Times New Roman"/>
          <w:sz w:val="24"/>
          <w:szCs w:val="24"/>
        </w:rPr>
        <w:t xml:space="preserve">n dissolution of the Company, the Board of Managers will appoint a person to </w:t>
      </w:r>
      <w:r w:rsidR="00C51401">
        <w:rPr>
          <w:rFonts w:ascii="Times New Roman" w:hAnsi="Times New Roman"/>
          <w:sz w:val="24"/>
          <w:szCs w:val="24"/>
        </w:rPr>
        <w:t xml:space="preserve">manage the </w:t>
      </w:r>
      <w:r w:rsidR="00CE5B33" w:rsidRPr="00A220E3">
        <w:rPr>
          <w:rFonts w:ascii="Times New Roman" w:hAnsi="Times New Roman"/>
          <w:sz w:val="24"/>
          <w:szCs w:val="24"/>
        </w:rPr>
        <w:t>liquidat</w:t>
      </w:r>
      <w:r w:rsidR="00C51401">
        <w:rPr>
          <w:rFonts w:ascii="Times New Roman" w:hAnsi="Times New Roman"/>
          <w:sz w:val="24"/>
          <w:szCs w:val="24"/>
        </w:rPr>
        <w:t>ion of th</w:t>
      </w:r>
      <w:r w:rsidR="00CE5B33" w:rsidRPr="00A220E3">
        <w:rPr>
          <w:rFonts w:ascii="Times New Roman" w:hAnsi="Times New Roman"/>
          <w:sz w:val="24"/>
          <w:szCs w:val="24"/>
        </w:rPr>
        <w:t xml:space="preserve">e Company. The liquidator will wind up the affairs of </w:t>
      </w:r>
      <w:r w:rsidR="00CE5B33" w:rsidRPr="00A220E3">
        <w:rPr>
          <w:rFonts w:ascii="Times New Roman" w:hAnsi="Times New Roman"/>
          <w:sz w:val="24"/>
          <w:szCs w:val="24"/>
        </w:rPr>
        <w:lastRenderedPageBreak/>
        <w:t xml:space="preserve">the Company </w:t>
      </w:r>
      <w:r w:rsidR="00177F47">
        <w:rPr>
          <w:rFonts w:ascii="Times New Roman" w:hAnsi="Times New Roman"/>
          <w:sz w:val="24"/>
          <w:szCs w:val="24"/>
        </w:rPr>
        <w:t>in accordance with the TBOC</w:t>
      </w:r>
      <w:r w:rsidR="00CE5B33" w:rsidRPr="00A220E3">
        <w:rPr>
          <w:rFonts w:ascii="Times New Roman" w:hAnsi="Times New Roman"/>
          <w:sz w:val="24"/>
          <w:szCs w:val="24"/>
        </w:rPr>
        <w:t xml:space="preserve"> and will have all the powers set forth </w:t>
      </w:r>
      <w:r w:rsidR="00177F47">
        <w:rPr>
          <w:rFonts w:ascii="Times New Roman" w:hAnsi="Times New Roman"/>
          <w:sz w:val="24"/>
          <w:szCs w:val="24"/>
        </w:rPr>
        <w:t xml:space="preserve">in the TBOC </w:t>
      </w:r>
      <w:r w:rsidR="0049083A">
        <w:rPr>
          <w:rFonts w:ascii="Times New Roman" w:hAnsi="Times New Roman"/>
          <w:sz w:val="24"/>
          <w:szCs w:val="24"/>
        </w:rPr>
        <w:t>and/</w:t>
      </w:r>
      <w:r w:rsidR="00177F47">
        <w:rPr>
          <w:rFonts w:ascii="Times New Roman" w:hAnsi="Times New Roman"/>
          <w:sz w:val="24"/>
          <w:szCs w:val="24"/>
        </w:rPr>
        <w:t xml:space="preserve">or as set forth </w:t>
      </w:r>
      <w:r w:rsidR="00CE5B33" w:rsidRPr="00A220E3">
        <w:rPr>
          <w:rFonts w:ascii="Times New Roman" w:hAnsi="Times New Roman"/>
          <w:sz w:val="24"/>
          <w:szCs w:val="24"/>
        </w:rPr>
        <w:t>herein. The costs of liquidation will be a Company expense.</w:t>
      </w:r>
      <w:r w:rsidR="00CE5B33" w:rsidRPr="00CE5B33">
        <w:rPr>
          <w:rFonts w:ascii="Times New Roman" w:hAnsi="Times New Roman"/>
          <w:sz w:val="24"/>
          <w:szCs w:val="24"/>
        </w:rPr>
        <w:t xml:space="preserve"> </w:t>
      </w:r>
    </w:p>
    <w:p w14:paraId="3D63EFCD" w14:textId="77777777" w:rsidR="00CE5B33" w:rsidRDefault="00CE5B33" w:rsidP="00A220E3">
      <w:pPr>
        <w:pStyle w:val="ListParagraph"/>
        <w:autoSpaceDE w:val="0"/>
        <w:autoSpaceDN w:val="0"/>
        <w:adjustRightInd w:val="0"/>
        <w:spacing w:after="0" w:line="240" w:lineRule="auto"/>
        <w:jc w:val="both"/>
        <w:rPr>
          <w:rFonts w:ascii="Times New Roman" w:hAnsi="Times New Roman"/>
          <w:sz w:val="24"/>
          <w:szCs w:val="24"/>
        </w:rPr>
      </w:pPr>
    </w:p>
    <w:p w14:paraId="639EF2F6" w14:textId="616603D5" w:rsidR="00CE5B33" w:rsidRDefault="001D14BB" w:rsidP="00921EC7">
      <w:pPr>
        <w:pStyle w:val="ListParagraph"/>
        <w:numPr>
          <w:ilvl w:val="0"/>
          <w:numId w:val="18"/>
        </w:numPr>
        <w:autoSpaceDE w:val="0"/>
        <w:autoSpaceDN w:val="0"/>
        <w:adjustRightInd w:val="0"/>
        <w:spacing w:after="0" w:line="240" w:lineRule="auto"/>
        <w:ind w:hanging="720"/>
        <w:jc w:val="both"/>
        <w:rPr>
          <w:rFonts w:ascii="Times New Roman" w:hAnsi="Times New Roman"/>
          <w:sz w:val="24"/>
          <w:szCs w:val="24"/>
        </w:rPr>
      </w:pPr>
      <w:r>
        <w:rPr>
          <w:rFonts w:ascii="Times New Roman" w:hAnsi="Times New Roman"/>
          <w:sz w:val="24"/>
          <w:szCs w:val="24"/>
        </w:rPr>
        <w:t>u</w:t>
      </w:r>
      <w:r w:rsidR="00CE5B33" w:rsidRPr="00CE5B33">
        <w:rPr>
          <w:rFonts w:ascii="Times New Roman" w:hAnsi="Times New Roman"/>
          <w:sz w:val="24"/>
          <w:szCs w:val="24"/>
        </w:rPr>
        <w:t xml:space="preserve">pon the winding up of the Company, the assets of the Company will first be distributed to creditors, including Members and Managers who are creditors, to the extent otherwise permitted by law, in satisfaction of liabilities of the Company (whether by payment or the making of reasonable provision for payment thereof) other than liabilities for which reasonable provision for payment has been made. </w:t>
      </w:r>
    </w:p>
    <w:p w14:paraId="62F62655" w14:textId="77777777" w:rsidR="001D14BB" w:rsidRDefault="001D14BB" w:rsidP="001D14BB">
      <w:pPr>
        <w:pStyle w:val="ListParagraph"/>
        <w:autoSpaceDE w:val="0"/>
        <w:autoSpaceDN w:val="0"/>
        <w:adjustRightInd w:val="0"/>
        <w:spacing w:after="0" w:line="240" w:lineRule="auto"/>
        <w:ind w:left="1440"/>
        <w:jc w:val="both"/>
        <w:rPr>
          <w:rFonts w:ascii="Times New Roman" w:hAnsi="Times New Roman"/>
          <w:sz w:val="24"/>
          <w:szCs w:val="24"/>
        </w:rPr>
      </w:pPr>
    </w:p>
    <w:p w14:paraId="6688CE70" w14:textId="531B8CD2" w:rsidR="00CE5B33" w:rsidRDefault="001D14BB" w:rsidP="00921EC7">
      <w:pPr>
        <w:pStyle w:val="ListParagraph"/>
        <w:numPr>
          <w:ilvl w:val="0"/>
          <w:numId w:val="18"/>
        </w:numPr>
        <w:autoSpaceDE w:val="0"/>
        <w:autoSpaceDN w:val="0"/>
        <w:adjustRightInd w:val="0"/>
        <w:spacing w:after="0" w:line="240" w:lineRule="auto"/>
        <w:ind w:hanging="720"/>
        <w:jc w:val="both"/>
        <w:rPr>
          <w:rFonts w:ascii="Times New Roman" w:hAnsi="Times New Roman"/>
          <w:sz w:val="24"/>
          <w:szCs w:val="24"/>
        </w:rPr>
      </w:pPr>
      <w:r>
        <w:rPr>
          <w:rFonts w:ascii="Times New Roman" w:hAnsi="Times New Roman"/>
          <w:sz w:val="24"/>
          <w:szCs w:val="24"/>
        </w:rPr>
        <w:t>a</w:t>
      </w:r>
      <w:r w:rsidR="00CE5B33" w:rsidRPr="00CE5B33">
        <w:rPr>
          <w:rFonts w:ascii="Times New Roman" w:hAnsi="Times New Roman"/>
          <w:sz w:val="24"/>
          <w:szCs w:val="24"/>
        </w:rPr>
        <w:t>ny assets remaining after the Company’s liabilities and obligations have been paid or reasonable provision for the payment thereof has been made, will be distributed to the Members as follows:</w:t>
      </w:r>
    </w:p>
    <w:p w14:paraId="1EAF6D6E" w14:textId="77777777" w:rsidR="00CE5B33" w:rsidRDefault="00CE5B33" w:rsidP="00CE5B33">
      <w:pPr>
        <w:autoSpaceDE w:val="0"/>
        <w:autoSpaceDN w:val="0"/>
        <w:adjustRightInd w:val="0"/>
        <w:spacing w:after="0" w:line="240" w:lineRule="auto"/>
        <w:jc w:val="both"/>
        <w:rPr>
          <w:rFonts w:ascii="Times New Roman" w:hAnsi="Times New Roman"/>
          <w:sz w:val="24"/>
          <w:szCs w:val="24"/>
        </w:rPr>
      </w:pPr>
    </w:p>
    <w:p w14:paraId="29647BAD" w14:textId="72C7277B" w:rsidR="00CE5B33" w:rsidRDefault="00CE5B33" w:rsidP="001D14BB">
      <w:pPr>
        <w:pStyle w:val="Heading5"/>
        <w:ind w:left="2160" w:firstLine="0"/>
      </w:pPr>
      <w:r w:rsidRPr="00CE5B33">
        <w:t xml:space="preserve">first, until each Class B Member has received an amount equal to his, her or its Unreturned Investment Balance, to the Class B Members on a pro rata basis in accordance with the amounts of their respective </w:t>
      </w:r>
      <w:r w:rsidRPr="00A220E3">
        <w:t xml:space="preserve">Unreturned Investment </w:t>
      </w:r>
      <w:proofErr w:type="gramStart"/>
      <w:r w:rsidRPr="00A220E3">
        <w:t>Balances</w:t>
      </w:r>
      <w:r w:rsidRPr="00CE5B33">
        <w:t>;</w:t>
      </w:r>
      <w:proofErr w:type="gramEnd"/>
    </w:p>
    <w:p w14:paraId="0EE95F49" w14:textId="6A0AC67C" w:rsidR="00CE5B33" w:rsidRDefault="00CE5B33" w:rsidP="001D14BB">
      <w:pPr>
        <w:pStyle w:val="Heading5"/>
        <w:ind w:left="2160" w:firstLine="0"/>
      </w:pPr>
      <w:r w:rsidRPr="00CE5B33">
        <w:t>second, until each Class A Member has received an amount equal to his, her or its Unreturned Investment Balance, to the Class A Members on a pro rata basis in accordance with the amounts of their respective Unreturned Investment Balances; and</w:t>
      </w:r>
    </w:p>
    <w:p w14:paraId="29F93948" w14:textId="6FF4DE96" w:rsidR="00CE5B33" w:rsidRPr="00097DB2" w:rsidRDefault="00CE5B33" w:rsidP="001D14BB">
      <w:pPr>
        <w:pStyle w:val="Heading5"/>
        <w:ind w:left="2160" w:firstLine="0"/>
      </w:pPr>
      <w:r w:rsidRPr="00097DB2">
        <w:t xml:space="preserve">third, any remaining assets will be distributed to the Members on a pro rata basis in accordance with their respective </w:t>
      </w:r>
      <w:r w:rsidR="00097DB2">
        <w:t xml:space="preserve">Membership </w:t>
      </w:r>
      <w:r w:rsidRPr="00097DB2">
        <w:t>Percentage Interests</w:t>
      </w:r>
      <w:r w:rsidR="00A220E3" w:rsidRPr="00097DB2">
        <w:t xml:space="preserve"> and in accordance with the terms set forth in the Class B </w:t>
      </w:r>
      <w:r w:rsidR="00097DB2" w:rsidRPr="00097DB2">
        <w:t xml:space="preserve">Preferred </w:t>
      </w:r>
      <w:r w:rsidR="00A220E3" w:rsidRPr="00097DB2">
        <w:t>Financing Term Sheet</w:t>
      </w:r>
      <w:r w:rsidRPr="00097DB2">
        <w:t>.</w:t>
      </w:r>
    </w:p>
    <w:p w14:paraId="75567AB4" w14:textId="591736C0" w:rsidR="00CE5B33" w:rsidRPr="00A220E3" w:rsidRDefault="00CE5B33" w:rsidP="001D14BB">
      <w:pPr>
        <w:autoSpaceDE w:val="0"/>
        <w:autoSpaceDN w:val="0"/>
        <w:adjustRightInd w:val="0"/>
        <w:spacing w:after="0" w:line="240" w:lineRule="auto"/>
        <w:ind w:firstLine="720"/>
        <w:jc w:val="both"/>
        <w:rPr>
          <w:rFonts w:ascii="Times New Roman" w:hAnsi="Times New Roman"/>
          <w:sz w:val="24"/>
          <w:szCs w:val="24"/>
        </w:rPr>
      </w:pPr>
      <w:r w:rsidRPr="00CE5B33">
        <w:rPr>
          <w:rFonts w:ascii="Times New Roman" w:hAnsi="Times New Roman"/>
          <w:sz w:val="24"/>
          <w:szCs w:val="24"/>
        </w:rPr>
        <w:t>The Company will withhold from such distribution (on a proportional basis) reasonable amounts for reserves and contingent liabilities, provided that such withheld amounts will be distributed as soon as practicable if they are indeed not required to fund actual expenses or liabilities.</w:t>
      </w:r>
    </w:p>
    <w:p w14:paraId="618641C4" w14:textId="77777777" w:rsidR="00714446" w:rsidRPr="00E566A0" w:rsidRDefault="00714446" w:rsidP="005754E2">
      <w:pPr>
        <w:autoSpaceDE w:val="0"/>
        <w:autoSpaceDN w:val="0"/>
        <w:adjustRightInd w:val="0"/>
        <w:spacing w:after="0" w:line="240" w:lineRule="auto"/>
        <w:rPr>
          <w:rFonts w:ascii="Times New Roman" w:hAnsi="Times New Roman"/>
          <w:sz w:val="24"/>
          <w:szCs w:val="24"/>
        </w:rPr>
      </w:pPr>
    </w:p>
    <w:p w14:paraId="36BE268C" w14:textId="45367AAE" w:rsidR="00743768" w:rsidRPr="00E566A0" w:rsidRDefault="00C101AC" w:rsidP="00A220E3">
      <w:pPr>
        <w:autoSpaceDE w:val="0"/>
        <w:autoSpaceDN w:val="0"/>
        <w:adjustRightInd w:val="0"/>
        <w:spacing w:after="0" w:line="240" w:lineRule="auto"/>
        <w:ind w:firstLine="720"/>
        <w:jc w:val="both"/>
        <w:rPr>
          <w:rFonts w:ascii="Times New Roman" w:hAnsi="Times New Roman"/>
          <w:sz w:val="24"/>
          <w:szCs w:val="24"/>
        </w:rPr>
      </w:pPr>
      <w:r w:rsidRPr="00C101AC">
        <w:rPr>
          <w:rFonts w:ascii="Times New Roman" w:hAnsi="Times New Roman"/>
          <w:sz w:val="24"/>
          <w:szCs w:val="24"/>
        </w:rPr>
        <w:t>Section 1</w:t>
      </w:r>
      <w:r>
        <w:rPr>
          <w:rFonts w:ascii="Times New Roman" w:hAnsi="Times New Roman"/>
          <w:sz w:val="24"/>
          <w:szCs w:val="24"/>
        </w:rPr>
        <w:t>0.7</w:t>
      </w:r>
      <w:r>
        <w:rPr>
          <w:rFonts w:ascii="Times New Roman" w:hAnsi="Times New Roman"/>
          <w:sz w:val="24"/>
          <w:szCs w:val="24"/>
        </w:rPr>
        <w:tab/>
      </w:r>
      <w:r w:rsidRPr="001D14BB">
        <w:rPr>
          <w:rFonts w:ascii="Times New Roman" w:hAnsi="Times New Roman"/>
          <w:sz w:val="24"/>
          <w:szCs w:val="24"/>
          <w:u w:val="single"/>
        </w:rPr>
        <w:t>Deficit Capital Accounts</w:t>
      </w:r>
      <w:r w:rsidRPr="00C101AC">
        <w:rPr>
          <w:rFonts w:ascii="Times New Roman" w:hAnsi="Times New Roman"/>
          <w:sz w:val="24"/>
          <w:szCs w:val="24"/>
        </w:rPr>
        <w:t>. Notwithstanding anything to the contrary contained in this Agreement, and notwithstanding any custom or rule of law to the contrary, to the extent that the deficit, if any, in the Capital Account of any Member results from or is attributable to deductions and losses of the Company (including non-cash items such as depreciation), or distributions of assets pursuant to this Agreement to all Members, upon dissolution of the Company such deficit will not be an asset of the Company and such Members will not be obligated to contribute such amount to the Company to bring the balance of such Member’s capital account to zero.</w:t>
      </w:r>
    </w:p>
    <w:p w14:paraId="3F2B5B07" w14:textId="77777777" w:rsidR="00D92C97" w:rsidRDefault="00D92C97">
      <w:pPr>
        <w:spacing w:after="0" w:line="240" w:lineRule="auto"/>
        <w:rPr>
          <w:ins w:id="246" w:author="Suzanne DuBose" w:date="2024-07-19T14:07:00Z" w16du:dateUtc="2024-07-19T20:07:00Z"/>
          <w:rFonts w:ascii="Times New Roman" w:hAnsi="Times New Roman"/>
          <w:b/>
          <w:sz w:val="24"/>
          <w:szCs w:val="24"/>
        </w:rPr>
      </w:pPr>
      <w:ins w:id="247" w:author="Suzanne DuBose" w:date="2024-07-19T14:07:00Z" w16du:dateUtc="2024-07-19T20:07:00Z">
        <w:r>
          <w:rPr>
            <w:rFonts w:ascii="Times New Roman" w:hAnsi="Times New Roman"/>
            <w:b/>
            <w:sz w:val="24"/>
            <w:szCs w:val="24"/>
          </w:rPr>
          <w:br w:type="page"/>
        </w:r>
      </w:ins>
    </w:p>
    <w:p w14:paraId="37D9A998" w14:textId="61A2D752" w:rsidR="00743768" w:rsidRPr="00E566A0" w:rsidRDefault="00FE77E5" w:rsidP="00743768">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lastRenderedPageBreak/>
        <w:t>ARTICLE XI</w:t>
      </w:r>
    </w:p>
    <w:p w14:paraId="344BF2CD" w14:textId="77777777" w:rsidR="00FE77E5" w:rsidRPr="00E566A0" w:rsidRDefault="00FE77E5" w:rsidP="00743768">
      <w:pPr>
        <w:autoSpaceDE w:val="0"/>
        <w:autoSpaceDN w:val="0"/>
        <w:adjustRightInd w:val="0"/>
        <w:spacing w:after="0" w:line="240" w:lineRule="auto"/>
        <w:jc w:val="center"/>
        <w:rPr>
          <w:rFonts w:ascii="Times New Roman" w:hAnsi="Times New Roman"/>
          <w:b/>
          <w:sz w:val="24"/>
          <w:szCs w:val="24"/>
        </w:rPr>
      </w:pPr>
      <w:r w:rsidRPr="00E566A0">
        <w:rPr>
          <w:rFonts w:ascii="Times New Roman" w:hAnsi="Times New Roman"/>
          <w:b/>
          <w:sz w:val="24"/>
          <w:szCs w:val="24"/>
        </w:rPr>
        <w:t>MISCELLANEOUS</w:t>
      </w:r>
    </w:p>
    <w:p w14:paraId="60AE805B" w14:textId="77777777" w:rsidR="00743768" w:rsidRPr="00E566A0" w:rsidRDefault="00743768" w:rsidP="00743768">
      <w:pPr>
        <w:autoSpaceDE w:val="0"/>
        <w:autoSpaceDN w:val="0"/>
        <w:adjustRightInd w:val="0"/>
        <w:spacing w:after="0" w:line="240" w:lineRule="auto"/>
        <w:jc w:val="center"/>
        <w:rPr>
          <w:rFonts w:ascii="Times New Roman" w:hAnsi="Times New Roman"/>
          <w:b/>
          <w:sz w:val="24"/>
          <w:szCs w:val="24"/>
        </w:rPr>
      </w:pPr>
    </w:p>
    <w:p w14:paraId="23258DC9" w14:textId="5F18475F" w:rsidR="00FE77E5" w:rsidRPr="00E566A0" w:rsidRDefault="00FE77E5" w:rsidP="005754E2">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Section 1</w:t>
      </w:r>
      <w:r w:rsidR="005754E2">
        <w:rPr>
          <w:rFonts w:ascii="Times New Roman" w:hAnsi="Times New Roman"/>
          <w:sz w:val="24"/>
          <w:szCs w:val="24"/>
        </w:rPr>
        <w:t>1.1</w:t>
      </w:r>
      <w:r w:rsidRPr="00E566A0">
        <w:rPr>
          <w:rFonts w:ascii="Times New Roman" w:hAnsi="Times New Roman"/>
          <w:sz w:val="24"/>
          <w:szCs w:val="24"/>
        </w:rPr>
        <w:t xml:space="preserve">. </w:t>
      </w:r>
      <w:r w:rsidRPr="00734FB8">
        <w:rPr>
          <w:rFonts w:ascii="Times New Roman" w:hAnsi="Times New Roman"/>
          <w:sz w:val="24"/>
          <w:szCs w:val="24"/>
          <w:u w:val="single"/>
        </w:rPr>
        <w:t>Binding Effect</w:t>
      </w:r>
      <w:r w:rsidRPr="00E566A0">
        <w:rPr>
          <w:rFonts w:ascii="Times New Roman" w:hAnsi="Times New Roman"/>
          <w:sz w:val="24"/>
          <w:szCs w:val="24"/>
        </w:rPr>
        <w:t>. This Agreement shall be binding upon the heirs,</w:t>
      </w:r>
      <w:r w:rsidR="003D4FFC" w:rsidRPr="00E566A0">
        <w:rPr>
          <w:rFonts w:ascii="Times New Roman" w:hAnsi="Times New Roman"/>
          <w:sz w:val="24"/>
          <w:szCs w:val="24"/>
        </w:rPr>
        <w:t xml:space="preserve"> </w:t>
      </w:r>
      <w:r w:rsidRPr="00E566A0">
        <w:rPr>
          <w:rFonts w:ascii="Times New Roman" w:hAnsi="Times New Roman"/>
          <w:sz w:val="24"/>
          <w:szCs w:val="24"/>
        </w:rPr>
        <w:t>legal representatives, successors, assigns, transferees and spouse</w:t>
      </w:r>
      <w:r w:rsidR="00734FB8">
        <w:rPr>
          <w:rFonts w:ascii="Times New Roman" w:hAnsi="Times New Roman"/>
          <w:sz w:val="24"/>
          <w:szCs w:val="24"/>
        </w:rPr>
        <w:t>s</w:t>
      </w:r>
      <w:r w:rsidRPr="00E566A0">
        <w:rPr>
          <w:rFonts w:ascii="Times New Roman" w:hAnsi="Times New Roman"/>
          <w:sz w:val="24"/>
          <w:szCs w:val="24"/>
        </w:rPr>
        <w:t xml:space="preserve"> of the parties to this</w:t>
      </w:r>
      <w:r w:rsidR="003D4FFC" w:rsidRPr="00E566A0">
        <w:rPr>
          <w:rFonts w:ascii="Times New Roman" w:hAnsi="Times New Roman"/>
          <w:sz w:val="24"/>
          <w:szCs w:val="24"/>
        </w:rPr>
        <w:t xml:space="preserve"> </w:t>
      </w:r>
      <w:r w:rsidRPr="00E566A0">
        <w:rPr>
          <w:rFonts w:ascii="Times New Roman" w:hAnsi="Times New Roman"/>
          <w:sz w:val="24"/>
          <w:szCs w:val="24"/>
        </w:rPr>
        <w:t>Agreement.</w:t>
      </w:r>
    </w:p>
    <w:p w14:paraId="72BD141C"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1621E818" w14:textId="483A8BAB" w:rsidR="00FE77E5" w:rsidRPr="00E566A0" w:rsidRDefault="00FE77E5" w:rsidP="005754E2">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5754E2">
        <w:rPr>
          <w:rFonts w:ascii="Times New Roman" w:hAnsi="Times New Roman"/>
          <w:sz w:val="24"/>
          <w:szCs w:val="24"/>
        </w:rPr>
        <w:t>11.</w:t>
      </w:r>
      <w:r w:rsidRPr="00E566A0">
        <w:rPr>
          <w:rFonts w:ascii="Times New Roman" w:hAnsi="Times New Roman"/>
          <w:sz w:val="24"/>
          <w:szCs w:val="24"/>
        </w:rPr>
        <w:t xml:space="preserve">2. </w:t>
      </w:r>
      <w:r w:rsidRPr="005754E2">
        <w:rPr>
          <w:rFonts w:ascii="Times New Roman" w:hAnsi="Times New Roman"/>
          <w:sz w:val="24"/>
          <w:szCs w:val="24"/>
          <w:u w:val="single"/>
        </w:rPr>
        <w:t>Amendment</w:t>
      </w:r>
      <w:r w:rsidRPr="00E566A0">
        <w:rPr>
          <w:rFonts w:ascii="Times New Roman" w:hAnsi="Times New Roman"/>
          <w:sz w:val="24"/>
          <w:szCs w:val="24"/>
        </w:rPr>
        <w:t>. Th</w:t>
      </w:r>
      <w:r w:rsidR="005754E2">
        <w:rPr>
          <w:rFonts w:ascii="Times New Roman" w:hAnsi="Times New Roman"/>
          <w:sz w:val="24"/>
          <w:szCs w:val="24"/>
        </w:rPr>
        <w:t xml:space="preserve">is Agreement or Certificate </w:t>
      </w:r>
      <w:r w:rsidRPr="00E566A0">
        <w:rPr>
          <w:rFonts w:ascii="Times New Roman" w:hAnsi="Times New Roman"/>
          <w:sz w:val="24"/>
          <w:szCs w:val="24"/>
        </w:rPr>
        <w:t>may be amended or restated only by the</w:t>
      </w:r>
      <w:r w:rsidR="003D4FFC" w:rsidRPr="00E566A0">
        <w:rPr>
          <w:rFonts w:ascii="Times New Roman" w:hAnsi="Times New Roman"/>
          <w:sz w:val="24"/>
          <w:szCs w:val="24"/>
        </w:rPr>
        <w:t xml:space="preserve"> </w:t>
      </w:r>
      <w:r w:rsidRPr="00E566A0">
        <w:rPr>
          <w:rFonts w:ascii="Times New Roman" w:hAnsi="Times New Roman"/>
          <w:sz w:val="24"/>
          <w:szCs w:val="24"/>
        </w:rPr>
        <w:t xml:space="preserve">Majority Vote of the </w:t>
      </w:r>
      <w:ins w:id="248" w:author="Suzanne DuBose [2]" w:date="2022-02-21T13:57:00Z">
        <w:r w:rsidR="00BD1F7C">
          <w:rPr>
            <w:rFonts w:ascii="Times New Roman" w:hAnsi="Times New Roman"/>
            <w:sz w:val="24"/>
            <w:szCs w:val="24"/>
          </w:rPr>
          <w:t xml:space="preserve">Class A </w:t>
        </w:r>
      </w:ins>
      <w:r w:rsidRPr="00E566A0">
        <w:rPr>
          <w:rFonts w:ascii="Times New Roman" w:hAnsi="Times New Roman"/>
          <w:sz w:val="24"/>
          <w:szCs w:val="24"/>
        </w:rPr>
        <w:t>Members; provided, however, that a unanimous vote sha</w:t>
      </w:r>
      <w:r w:rsidR="00B440AC" w:rsidRPr="00E566A0">
        <w:rPr>
          <w:rFonts w:ascii="Times New Roman" w:hAnsi="Times New Roman"/>
          <w:sz w:val="24"/>
          <w:szCs w:val="24"/>
        </w:rPr>
        <w:t>ll</w:t>
      </w:r>
      <w:r w:rsidRPr="00E566A0">
        <w:rPr>
          <w:rFonts w:ascii="Times New Roman" w:hAnsi="Times New Roman"/>
          <w:sz w:val="24"/>
          <w:szCs w:val="24"/>
        </w:rPr>
        <w:t xml:space="preserve"> be necessary if the amendment or restatement of the</w:t>
      </w:r>
      <w:r w:rsidR="003D4FFC" w:rsidRPr="00E566A0">
        <w:rPr>
          <w:rFonts w:ascii="Times New Roman" w:hAnsi="Times New Roman"/>
          <w:sz w:val="24"/>
          <w:szCs w:val="24"/>
        </w:rPr>
        <w:t xml:space="preserve"> </w:t>
      </w:r>
      <w:r w:rsidR="005754E2">
        <w:rPr>
          <w:rFonts w:ascii="Times New Roman" w:hAnsi="Times New Roman"/>
          <w:sz w:val="24"/>
          <w:szCs w:val="24"/>
        </w:rPr>
        <w:t xml:space="preserve">Agreement or Certificate </w:t>
      </w:r>
      <w:r w:rsidRPr="00E566A0">
        <w:rPr>
          <w:rFonts w:ascii="Times New Roman" w:hAnsi="Times New Roman"/>
          <w:sz w:val="24"/>
          <w:szCs w:val="24"/>
        </w:rPr>
        <w:t>goes to an issue or matter which would require such a vote by this Agreement</w:t>
      </w:r>
      <w:r w:rsidR="003D4FFC" w:rsidRPr="00E566A0">
        <w:rPr>
          <w:rFonts w:ascii="Times New Roman" w:hAnsi="Times New Roman"/>
          <w:sz w:val="24"/>
          <w:szCs w:val="24"/>
        </w:rPr>
        <w:t xml:space="preserve"> </w:t>
      </w:r>
      <w:r w:rsidRPr="00E566A0">
        <w:rPr>
          <w:rFonts w:ascii="Times New Roman" w:hAnsi="Times New Roman"/>
          <w:sz w:val="24"/>
          <w:szCs w:val="24"/>
        </w:rPr>
        <w:t>or the law</w:t>
      </w:r>
      <w:r w:rsidR="005754E2">
        <w:rPr>
          <w:rFonts w:ascii="Times New Roman" w:hAnsi="Times New Roman"/>
          <w:sz w:val="24"/>
          <w:szCs w:val="24"/>
        </w:rPr>
        <w:t>s</w:t>
      </w:r>
      <w:r w:rsidRPr="00E566A0">
        <w:rPr>
          <w:rFonts w:ascii="Times New Roman" w:hAnsi="Times New Roman"/>
          <w:sz w:val="24"/>
          <w:szCs w:val="24"/>
        </w:rPr>
        <w:t xml:space="preserve"> of the State of </w:t>
      </w:r>
      <w:r w:rsidR="005754E2">
        <w:rPr>
          <w:rFonts w:ascii="Times New Roman" w:hAnsi="Times New Roman"/>
          <w:sz w:val="24"/>
          <w:szCs w:val="24"/>
        </w:rPr>
        <w:t>Texas</w:t>
      </w:r>
      <w:r w:rsidRPr="00E566A0">
        <w:rPr>
          <w:rFonts w:ascii="Times New Roman" w:hAnsi="Times New Roman"/>
          <w:sz w:val="24"/>
          <w:szCs w:val="24"/>
        </w:rPr>
        <w:t>.</w:t>
      </w:r>
    </w:p>
    <w:p w14:paraId="2DD19445"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035F3C07" w14:textId="0913BCB9" w:rsidR="00FE77E5" w:rsidRPr="00E566A0" w:rsidRDefault="00FE77E5" w:rsidP="005754E2">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5754E2">
        <w:rPr>
          <w:rFonts w:ascii="Times New Roman" w:hAnsi="Times New Roman"/>
          <w:sz w:val="24"/>
          <w:szCs w:val="24"/>
        </w:rPr>
        <w:t>11.</w:t>
      </w:r>
      <w:r w:rsidRPr="00E566A0">
        <w:rPr>
          <w:rFonts w:ascii="Times New Roman" w:hAnsi="Times New Roman"/>
          <w:sz w:val="24"/>
          <w:szCs w:val="24"/>
        </w:rPr>
        <w:t xml:space="preserve">3. </w:t>
      </w:r>
      <w:r w:rsidRPr="005754E2">
        <w:rPr>
          <w:rFonts w:ascii="Times New Roman" w:hAnsi="Times New Roman"/>
          <w:sz w:val="24"/>
          <w:szCs w:val="24"/>
          <w:u w:val="single"/>
        </w:rPr>
        <w:t>Notices</w:t>
      </w:r>
      <w:r w:rsidRPr="00E566A0">
        <w:rPr>
          <w:rFonts w:ascii="Times New Roman" w:hAnsi="Times New Roman"/>
          <w:sz w:val="24"/>
          <w:szCs w:val="24"/>
        </w:rPr>
        <w:t>. Any notice required or permitted to be given under this</w:t>
      </w:r>
      <w:r w:rsidR="003D4FFC" w:rsidRPr="00E566A0">
        <w:rPr>
          <w:rFonts w:ascii="Times New Roman" w:hAnsi="Times New Roman"/>
          <w:sz w:val="24"/>
          <w:szCs w:val="24"/>
        </w:rPr>
        <w:t xml:space="preserve"> </w:t>
      </w:r>
      <w:r w:rsidRPr="00E566A0">
        <w:rPr>
          <w:rFonts w:ascii="Times New Roman" w:hAnsi="Times New Roman"/>
          <w:sz w:val="24"/>
          <w:szCs w:val="24"/>
        </w:rPr>
        <w:t xml:space="preserve">Agreement shall be in writing and </w:t>
      </w:r>
      <w:r w:rsidR="00734FB8">
        <w:rPr>
          <w:rFonts w:ascii="Times New Roman" w:hAnsi="Times New Roman"/>
          <w:sz w:val="24"/>
          <w:szCs w:val="24"/>
        </w:rPr>
        <w:t xml:space="preserve">delivered via email as well as </w:t>
      </w:r>
      <w:r w:rsidRPr="00E566A0">
        <w:rPr>
          <w:rFonts w:ascii="Times New Roman" w:hAnsi="Times New Roman"/>
          <w:sz w:val="24"/>
          <w:szCs w:val="24"/>
        </w:rPr>
        <w:t xml:space="preserve">either </w:t>
      </w:r>
      <w:r w:rsidR="00734FB8">
        <w:rPr>
          <w:rFonts w:ascii="Times New Roman" w:hAnsi="Times New Roman"/>
          <w:sz w:val="24"/>
          <w:szCs w:val="24"/>
        </w:rPr>
        <w:t xml:space="preserve">by </w:t>
      </w:r>
      <w:r w:rsidRPr="00E566A0">
        <w:rPr>
          <w:rFonts w:ascii="Times New Roman" w:hAnsi="Times New Roman"/>
          <w:sz w:val="24"/>
          <w:szCs w:val="24"/>
        </w:rPr>
        <w:t>hand</w:t>
      </w:r>
      <w:r w:rsidR="00734FB8">
        <w:rPr>
          <w:rFonts w:ascii="Times New Roman" w:hAnsi="Times New Roman"/>
          <w:sz w:val="24"/>
          <w:szCs w:val="24"/>
        </w:rPr>
        <w:t xml:space="preserve"> </w:t>
      </w:r>
      <w:r w:rsidRPr="00E566A0">
        <w:rPr>
          <w:rFonts w:ascii="Times New Roman" w:hAnsi="Times New Roman"/>
          <w:sz w:val="24"/>
          <w:szCs w:val="24"/>
        </w:rPr>
        <w:t>deliver</w:t>
      </w:r>
      <w:r w:rsidR="00734FB8">
        <w:rPr>
          <w:rFonts w:ascii="Times New Roman" w:hAnsi="Times New Roman"/>
          <w:sz w:val="24"/>
          <w:szCs w:val="24"/>
        </w:rPr>
        <w:t>y</w:t>
      </w:r>
      <w:r w:rsidRPr="00E566A0">
        <w:rPr>
          <w:rFonts w:ascii="Times New Roman" w:hAnsi="Times New Roman"/>
          <w:sz w:val="24"/>
          <w:szCs w:val="24"/>
        </w:rPr>
        <w:t>, sent by recognized</w:t>
      </w:r>
      <w:r w:rsidR="003D4FFC" w:rsidRPr="00E566A0">
        <w:rPr>
          <w:rFonts w:ascii="Times New Roman" w:hAnsi="Times New Roman"/>
          <w:sz w:val="24"/>
          <w:szCs w:val="24"/>
        </w:rPr>
        <w:t xml:space="preserve"> </w:t>
      </w:r>
      <w:r w:rsidRPr="00E566A0">
        <w:rPr>
          <w:rFonts w:ascii="Times New Roman" w:hAnsi="Times New Roman"/>
          <w:sz w:val="24"/>
          <w:szCs w:val="24"/>
        </w:rPr>
        <w:t>overnight courier (for next day delivery) or mailed, postage prepaid, certified mail, return</w:t>
      </w:r>
      <w:r w:rsidR="003D4FFC" w:rsidRPr="00E566A0">
        <w:rPr>
          <w:rFonts w:ascii="Times New Roman" w:hAnsi="Times New Roman"/>
          <w:sz w:val="24"/>
          <w:szCs w:val="24"/>
        </w:rPr>
        <w:t xml:space="preserve"> </w:t>
      </w:r>
      <w:r w:rsidRPr="00E566A0">
        <w:rPr>
          <w:rFonts w:ascii="Times New Roman" w:hAnsi="Times New Roman"/>
          <w:sz w:val="24"/>
          <w:szCs w:val="24"/>
        </w:rPr>
        <w:t>receipt requested, addressed to the parties as</w:t>
      </w:r>
      <w:r w:rsidR="003D4FFC" w:rsidRPr="00E566A0">
        <w:rPr>
          <w:rFonts w:ascii="Times New Roman" w:hAnsi="Times New Roman"/>
          <w:sz w:val="24"/>
          <w:szCs w:val="24"/>
        </w:rPr>
        <w:t xml:space="preserve"> </w:t>
      </w:r>
      <w:r w:rsidRPr="00E566A0">
        <w:rPr>
          <w:rFonts w:ascii="Times New Roman" w:hAnsi="Times New Roman"/>
          <w:sz w:val="24"/>
          <w:szCs w:val="24"/>
        </w:rPr>
        <w:t>follows:</w:t>
      </w:r>
    </w:p>
    <w:p w14:paraId="778E80C7"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47704A8C" w14:textId="77777777" w:rsidR="00337369" w:rsidRPr="009F63BD" w:rsidRDefault="00337369" w:rsidP="00337369">
      <w:pPr>
        <w:pStyle w:val="TabText"/>
        <w:keepNext/>
        <w:keepLines/>
        <w:tabs>
          <w:tab w:val="clear" w:pos="2880"/>
          <w:tab w:val="left" w:pos="2850"/>
        </w:tabs>
        <w:rPr>
          <w:szCs w:val="24"/>
        </w:rPr>
      </w:pPr>
      <w:r w:rsidRPr="009F63BD">
        <w:rPr>
          <w:szCs w:val="24"/>
          <w:u w:val="single"/>
        </w:rPr>
        <w:t>Company</w:t>
      </w:r>
      <w:r w:rsidRPr="009F63BD">
        <w:rPr>
          <w:szCs w:val="24"/>
        </w:rPr>
        <w:t>:</w:t>
      </w:r>
      <w:r w:rsidRPr="009F63BD">
        <w:rPr>
          <w:szCs w:val="24"/>
        </w:rPr>
        <w:tab/>
        <w:t xml:space="preserve">1333 Old Spanish Trail, Ste. G#364 </w:t>
      </w:r>
    </w:p>
    <w:p w14:paraId="39E8CAEE" w14:textId="5DDC764A" w:rsidR="00337369" w:rsidRDefault="00337369" w:rsidP="00337369">
      <w:pPr>
        <w:pStyle w:val="PHBodyTextNoIndent0pt"/>
        <w:keepNext/>
        <w:keepLines/>
        <w:ind w:left="2850"/>
        <w:rPr>
          <w:szCs w:val="24"/>
        </w:rPr>
      </w:pPr>
      <w:r w:rsidRPr="009F63BD">
        <w:rPr>
          <w:szCs w:val="24"/>
        </w:rPr>
        <w:t>Houston, Texas 77054</w:t>
      </w:r>
    </w:p>
    <w:p w14:paraId="6DB2D1CB" w14:textId="25702B5E" w:rsidR="006A0B34" w:rsidRPr="006A0B34" w:rsidRDefault="006A0B34" w:rsidP="00337369">
      <w:pPr>
        <w:pStyle w:val="PHBodyTextNoIndent0pt"/>
        <w:keepNext/>
        <w:keepLines/>
        <w:ind w:left="2850"/>
        <w:rPr>
          <w:i/>
          <w:iCs/>
          <w:szCs w:val="24"/>
        </w:rPr>
      </w:pPr>
      <w:r>
        <w:rPr>
          <w:szCs w:val="24"/>
        </w:rPr>
        <w:t xml:space="preserve">Email: </w:t>
      </w:r>
      <w:r w:rsidRPr="006A0B34">
        <w:rPr>
          <w:i/>
          <w:iCs/>
          <w:szCs w:val="24"/>
        </w:rPr>
        <w:t>sdubose@duboselawoffice</w:t>
      </w:r>
      <w:del w:id="249" w:author="Suzanne DuBose [2]" w:date="2022-02-21T14:20:00Z">
        <w:r w:rsidRPr="006A0B34" w:rsidDel="00FA1B72">
          <w:rPr>
            <w:i/>
            <w:iCs/>
            <w:szCs w:val="24"/>
          </w:rPr>
          <w:delText>s</w:delText>
        </w:r>
      </w:del>
      <w:r w:rsidRPr="006A0B34">
        <w:rPr>
          <w:i/>
          <w:iCs/>
          <w:szCs w:val="24"/>
        </w:rPr>
        <w:t>.com</w:t>
      </w:r>
    </w:p>
    <w:p w14:paraId="32BDDFC8" w14:textId="77777777" w:rsidR="00337369" w:rsidRPr="009F63BD" w:rsidRDefault="00337369" w:rsidP="00337369">
      <w:pPr>
        <w:pStyle w:val="TabText"/>
        <w:keepNext/>
        <w:keepLines/>
        <w:rPr>
          <w:szCs w:val="24"/>
        </w:rPr>
      </w:pPr>
    </w:p>
    <w:p w14:paraId="393ED4E6" w14:textId="0C0BA01D" w:rsidR="00337369" w:rsidRPr="009F63BD" w:rsidRDefault="00337369" w:rsidP="001F26A9">
      <w:pPr>
        <w:pStyle w:val="TabText"/>
        <w:ind w:left="2850" w:hanging="2130"/>
        <w:rPr>
          <w:szCs w:val="24"/>
        </w:rPr>
      </w:pPr>
      <w:r w:rsidRPr="009F63BD">
        <w:rPr>
          <w:szCs w:val="24"/>
          <w:u w:val="single"/>
        </w:rPr>
        <w:t>Members</w:t>
      </w:r>
      <w:r w:rsidRPr="009F63BD">
        <w:rPr>
          <w:szCs w:val="24"/>
        </w:rPr>
        <w:t>:</w:t>
      </w:r>
      <w:r w:rsidRPr="009F63BD">
        <w:rPr>
          <w:szCs w:val="24"/>
        </w:rPr>
        <w:tab/>
        <w:t>To the addresses</w:t>
      </w:r>
      <w:r w:rsidR="001F26A9">
        <w:rPr>
          <w:szCs w:val="24"/>
        </w:rPr>
        <w:t>/email addresses</w:t>
      </w:r>
      <w:r w:rsidRPr="009F63BD">
        <w:rPr>
          <w:szCs w:val="24"/>
        </w:rPr>
        <w:t xml:space="preserve"> set forth on the signature pages hereof.</w:t>
      </w:r>
    </w:p>
    <w:p w14:paraId="46F32D91" w14:textId="77777777" w:rsidR="004F1732" w:rsidRPr="00E566A0" w:rsidRDefault="004F1732" w:rsidP="008A45C3">
      <w:pPr>
        <w:autoSpaceDE w:val="0"/>
        <w:autoSpaceDN w:val="0"/>
        <w:adjustRightInd w:val="0"/>
        <w:spacing w:after="0" w:line="240" w:lineRule="auto"/>
        <w:rPr>
          <w:rFonts w:ascii="Times New Roman" w:hAnsi="Times New Roman"/>
          <w:sz w:val="24"/>
          <w:szCs w:val="24"/>
        </w:rPr>
      </w:pPr>
    </w:p>
    <w:p w14:paraId="672365E4" w14:textId="50A8D1D4" w:rsidR="00FE77E5" w:rsidRPr="00E566A0" w:rsidRDefault="00FE77E5" w:rsidP="00337369">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If any notice is hand-delivered, it shall be deemed given upon delivery. If any notice is</w:t>
      </w:r>
      <w:r w:rsidR="003D4FFC" w:rsidRPr="00E566A0">
        <w:rPr>
          <w:rFonts w:ascii="Times New Roman" w:hAnsi="Times New Roman"/>
          <w:sz w:val="24"/>
          <w:szCs w:val="24"/>
        </w:rPr>
        <w:t xml:space="preserve"> </w:t>
      </w:r>
      <w:r w:rsidRPr="00E566A0">
        <w:rPr>
          <w:rFonts w:ascii="Times New Roman" w:hAnsi="Times New Roman"/>
          <w:sz w:val="24"/>
          <w:szCs w:val="24"/>
        </w:rPr>
        <w:t>sent by recognized overnight courier, it shall be deemed given upon delivery by the</w:t>
      </w:r>
      <w:r w:rsidR="003D4FFC" w:rsidRPr="00E566A0">
        <w:rPr>
          <w:rFonts w:ascii="Times New Roman" w:hAnsi="Times New Roman"/>
          <w:sz w:val="24"/>
          <w:szCs w:val="24"/>
        </w:rPr>
        <w:t xml:space="preserve"> </w:t>
      </w:r>
      <w:r w:rsidRPr="00E566A0">
        <w:rPr>
          <w:rFonts w:ascii="Times New Roman" w:hAnsi="Times New Roman"/>
          <w:sz w:val="24"/>
          <w:szCs w:val="24"/>
        </w:rPr>
        <w:t xml:space="preserve">courier. If any notice is mailed, it shall be deemed given three </w:t>
      </w:r>
      <w:r w:rsidR="006977F7">
        <w:rPr>
          <w:rFonts w:ascii="Times New Roman" w:hAnsi="Times New Roman"/>
          <w:sz w:val="24"/>
          <w:szCs w:val="24"/>
        </w:rPr>
        <w:t xml:space="preserve">(3) </w:t>
      </w:r>
      <w:r w:rsidRPr="00E566A0">
        <w:rPr>
          <w:rFonts w:ascii="Times New Roman" w:hAnsi="Times New Roman"/>
          <w:sz w:val="24"/>
          <w:szCs w:val="24"/>
        </w:rPr>
        <w:t>business days after</w:t>
      </w:r>
      <w:r w:rsidR="003D4FFC" w:rsidRPr="00E566A0">
        <w:rPr>
          <w:rFonts w:ascii="Times New Roman" w:hAnsi="Times New Roman"/>
          <w:sz w:val="24"/>
          <w:szCs w:val="24"/>
        </w:rPr>
        <w:t xml:space="preserve"> </w:t>
      </w:r>
      <w:r w:rsidRPr="00E566A0">
        <w:rPr>
          <w:rFonts w:ascii="Times New Roman" w:hAnsi="Times New Roman"/>
          <w:sz w:val="24"/>
          <w:szCs w:val="24"/>
        </w:rPr>
        <w:t>deposit in the United</w:t>
      </w:r>
      <w:r w:rsidR="003D4FFC" w:rsidRPr="00E566A0">
        <w:rPr>
          <w:rFonts w:ascii="Times New Roman" w:hAnsi="Times New Roman"/>
          <w:sz w:val="24"/>
          <w:szCs w:val="24"/>
        </w:rPr>
        <w:t xml:space="preserve"> </w:t>
      </w:r>
      <w:r w:rsidRPr="00E566A0">
        <w:rPr>
          <w:rFonts w:ascii="Times New Roman" w:hAnsi="Times New Roman"/>
          <w:sz w:val="24"/>
          <w:szCs w:val="24"/>
        </w:rPr>
        <w:t>States mail</w:t>
      </w:r>
      <w:r w:rsidR="006977F7">
        <w:rPr>
          <w:rFonts w:ascii="Times New Roman" w:hAnsi="Times New Roman"/>
          <w:sz w:val="24"/>
          <w:szCs w:val="24"/>
        </w:rPr>
        <w:t xml:space="preserve"> or seven (7) days after deposit outside the United States mail</w:t>
      </w:r>
      <w:r w:rsidRPr="00E566A0">
        <w:rPr>
          <w:rFonts w:ascii="Times New Roman" w:hAnsi="Times New Roman"/>
          <w:sz w:val="24"/>
          <w:szCs w:val="24"/>
        </w:rPr>
        <w:t>. A party may change its address for notices by sending</w:t>
      </w:r>
      <w:r w:rsidR="003D4FFC" w:rsidRPr="00E566A0">
        <w:rPr>
          <w:rFonts w:ascii="Times New Roman" w:hAnsi="Times New Roman"/>
          <w:sz w:val="24"/>
          <w:szCs w:val="24"/>
        </w:rPr>
        <w:t xml:space="preserve"> </w:t>
      </w:r>
      <w:r w:rsidRPr="00E566A0">
        <w:rPr>
          <w:rFonts w:ascii="Times New Roman" w:hAnsi="Times New Roman"/>
          <w:sz w:val="24"/>
          <w:szCs w:val="24"/>
        </w:rPr>
        <w:t>a notice to the other part</w:t>
      </w:r>
      <w:r w:rsidR="00337369">
        <w:rPr>
          <w:rFonts w:ascii="Times New Roman" w:hAnsi="Times New Roman"/>
          <w:sz w:val="24"/>
          <w:szCs w:val="24"/>
        </w:rPr>
        <w:t>ies</w:t>
      </w:r>
      <w:r w:rsidRPr="00E566A0">
        <w:rPr>
          <w:rFonts w:ascii="Times New Roman" w:hAnsi="Times New Roman"/>
          <w:sz w:val="24"/>
          <w:szCs w:val="24"/>
        </w:rPr>
        <w:t xml:space="preserve"> pursuant to the terms of this paragraph.</w:t>
      </w:r>
    </w:p>
    <w:p w14:paraId="5408DBE1"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50A66360" w14:textId="075DC922" w:rsidR="00FE77E5" w:rsidRPr="00E566A0" w:rsidRDefault="00FE77E5" w:rsidP="00337369">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337369">
        <w:rPr>
          <w:rFonts w:ascii="Times New Roman" w:hAnsi="Times New Roman"/>
          <w:sz w:val="24"/>
          <w:szCs w:val="24"/>
        </w:rPr>
        <w:t>11.</w:t>
      </w:r>
      <w:r w:rsidRPr="00E566A0">
        <w:rPr>
          <w:rFonts w:ascii="Times New Roman" w:hAnsi="Times New Roman"/>
          <w:sz w:val="24"/>
          <w:szCs w:val="24"/>
        </w:rPr>
        <w:t xml:space="preserve">4. </w:t>
      </w:r>
      <w:r w:rsidRPr="00337369">
        <w:rPr>
          <w:rFonts w:ascii="Times New Roman" w:hAnsi="Times New Roman"/>
          <w:sz w:val="24"/>
          <w:szCs w:val="24"/>
          <w:u w:val="single"/>
        </w:rPr>
        <w:t>Severability</w:t>
      </w:r>
      <w:r w:rsidRPr="00E566A0">
        <w:rPr>
          <w:rFonts w:ascii="Times New Roman" w:hAnsi="Times New Roman"/>
          <w:sz w:val="24"/>
          <w:szCs w:val="24"/>
        </w:rPr>
        <w:t>. The invalidity or unenforceability of any provision in this</w:t>
      </w:r>
      <w:r w:rsidR="003D4FFC" w:rsidRPr="00E566A0">
        <w:rPr>
          <w:rFonts w:ascii="Times New Roman" w:hAnsi="Times New Roman"/>
          <w:sz w:val="24"/>
          <w:szCs w:val="24"/>
        </w:rPr>
        <w:t xml:space="preserve"> </w:t>
      </w:r>
      <w:r w:rsidRPr="00E566A0">
        <w:rPr>
          <w:rFonts w:ascii="Times New Roman" w:hAnsi="Times New Roman"/>
          <w:sz w:val="24"/>
          <w:szCs w:val="24"/>
        </w:rPr>
        <w:t>Agreement shall not in any way affect the validity or enforceability of any other provision</w:t>
      </w:r>
      <w:r w:rsidR="003D4FFC" w:rsidRPr="00E566A0">
        <w:rPr>
          <w:rFonts w:ascii="Times New Roman" w:hAnsi="Times New Roman"/>
          <w:sz w:val="24"/>
          <w:szCs w:val="24"/>
        </w:rPr>
        <w:t xml:space="preserve"> </w:t>
      </w:r>
      <w:r w:rsidRPr="00E566A0">
        <w:rPr>
          <w:rFonts w:ascii="Times New Roman" w:hAnsi="Times New Roman"/>
          <w:sz w:val="24"/>
          <w:szCs w:val="24"/>
        </w:rPr>
        <w:t>of this Agreement.</w:t>
      </w:r>
    </w:p>
    <w:p w14:paraId="1A3F276E"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1E0F6C7E" w14:textId="15B55954" w:rsidR="00FE77E5" w:rsidRPr="00E566A0" w:rsidRDefault="00FE77E5" w:rsidP="002C125A">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337369">
        <w:rPr>
          <w:rFonts w:ascii="Times New Roman" w:hAnsi="Times New Roman"/>
          <w:sz w:val="24"/>
          <w:szCs w:val="24"/>
        </w:rPr>
        <w:t>11.</w:t>
      </w:r>
      <w:r w:rsidRPr="00E566A0">
        <w:rPr>
          <w:rFonts w:ascii="Times New Roman" w:hAnsi="Times New Roman"/>
          <w:sz w:val="24"/>
          <w:szCs w:val="24"/>
        </w:rPr>
        <w:t xml:space="preserve">5. </w:t>
      </w:r>
      <w:r w:rsidRPr="00337369">
        <w:rPr>
          <w:rFonts w:ascii="Times New Roman" w:hAnsi="Times New Roman"/>
          <w:sz w:val="24"/>
          <w:szCs w:val="24"/>
          <w:u w:val="single"/>
        </w:rPr>
        <w:t>Governing Law</w:t>
      </w:r>
      <w:r w:rsidRPr="00E566A0">
        <w:rPr>
          <w:rFonts w:ascii="Times New Roman" w:hAnsi="Times New Roman"/>
          <w:sz w:val="24"/>
          <w:szCs w:val="24"/>
        </w:rPr>
        <w:t>. This Agreement shall be governed by the law of the</w:t>
      </w:r>
      <w:r w:rsidR="003D4FFC" w:rsidRPr="00E566A0">
        <w:rPr>
          <w:rFonts w:ascii="Times New Roman" w:hAnsi="Times New Roman"/>
          <w:sz w:val="24"/>
          <w:szCs w:val="24"/>
        </w:rPr>
        <w:t xml:space="preserve"> </w:t>
      </w:r>
      <w:r w:rsidRPr="00E566A0">
        <w:rPr>
          <w:rFonts w:ascii="Times New Roman" w:hAnsi="Times New Roman"/>
          <w:sz w:val="24"/>
          <w:szCs w:val="24"/>
        </w:rPr>
        <w:t xml:space="preserve">State of </w:t>
      </w:r>
      <w:r w:rsidR="00337369">
        <w:rPr>
          <w:rFonts w:ascii="Times New Roman" w:hAnsi="Times New Roman"/>
          <w:sz w:val="24"/>
          <w:szCs w:val="24"/>
        </w:rPr>
        <w:t>Texas</w:t>
      </w:r>
      <w:r w:rsidRPr="00E566A0">
        <w:rPr>
          <w:rFonts w:ascii="Times New Roman" w:hAnsi="Times New Roman"/>
          <w:sz w:val="24"/>
          <w:szCs w:val="24"/>
        </w:rPr>
        <w:t>.</w:t>
      </w:r>
    </w:p>
    <w:p w14:paraId="50C1D4EC"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4FB85CC4" w14:textId="334F21D3" w:rsidR="00FE77E5" w:rsidRPr="00E566A0" w:rsidRDefault="00FE77E5" w:rsidP="00337369">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337369">
        <w:rPr>
          <w:rFonts w:ascii="Times New Roman" w:hAnsi="Times New Roman"/>
          <w:sz w:val="24"/>
          <w:szCs w:val="24"/>
        </w:rPr>
        <w:t>11.</w:t>
      </w:r>
      <w:r w:rsidRPr="00E566A0">
        <w:rPr>
          <w:rFonts w:ascii="Times New Roman" w:hAnsi="Times New Roman"/>
          <w:sz w:val="24"/>
          <w:szCs w:val="24"/>
        </w:rPr>
        <w:t xml:space="preserve">6. </w:t>
      </w:r>
      <w:r w:rsidRPr="00337369">
        <w:rPr>
          <w:rFonts w:ascii="Times New Roman" w:hAnsi="Times New Roman"/>
          <w:sz w:val="24"/>
          <w:szCs w:val="24"/>
          <w:u w:val="single"/>
        </w:rPr>
        <w:t>References to Gender and Number Terms</w:t>
      </w:r>
      <w:r w:rsidRPr="00E566A0">
        <w:rPr>
          <w:rFonts w:ascii="Times New Roman" w:hAnsi="Times New Roman"/>
          <w:sz w:val="24"/>
          <w:szCs w:val="24"/>
        </w:rPr>
        <w:t>. In construing this</w:t>
      </w:r>
      <w:r w:rsidR="003D4FFC" w:rsidRPr="00E566A0">
        <w:rPr>
          <w:rFonts w:ascii="Times New Roman" w:hAnsi="Times New Roman"/>
          <w:sz w:val="24"/>
          <w:szCs w:val="24"/>
        </w:rPr>
        <w:t xml:space="preserve"> </w:t>
      </w:r>
      <w:r w:rsidRPr="00E566A0">
        <w:rPr>
          <w:rFonts w:ascii="Times New Roman" w:hAnsi="Times New Roman"/>
          <w:sz w:val="24"/>
          <w:szCs w:val="24"/>
        </w:rPr>
        <w:t xml:space="preserve">Agreement, feminine or neuter pronouns shall be substituted for </w:t>
      </w:r>
      <w:proofErr w:type="gramStart"/>
      <w:r w:rsidRPr="00E566A0">
        <w:rPr>
          <w:rFonts w:ascii="Times New Roman" w:hAnsi="Times New Roman"/>
          <w:sz w:val="24"/>
          <w:szCs w:val="24"/>
        </w:rPr>
        <w:t>those masculine</w:t>
      </w:r>
      <w:proofErr w:type="gramEnd"/>
      <w:r w:rsidRPr="00E566A0">
        <w:rPr>
          <w:rFonts w:ascii="Times New Roman" w:hAnsi="Times New Roman"/>
          <w:sz w:val="24"/>
          <w:szCs w:val="24"/>
        </w:rPr>
        <w:t xml:space="preserve"> in</w:t>
      </w:r>
      <w:r w:rsidR="003D4FFC" w:rsidRPr="00E566A0">
        <w:rPr>
          <w:rFonts w:ascii="Times New Roman" w:hAnsi="Times New Roman"/>
          <w:sz w:val="24"/>
          <w:szCs w:val="24"/>
        </w:rPr>
        <w:t xml:space="preserve"> </w:t>
      </w:r>
      <w:r w:rsidRPr="00E566A0">
        <w:rPr>
          <w:rFonts w:ascii="Times New Roman" w:hAnsi="Times New Roman"/>
          <w:sz w:val="24"/>
          <w:szCs w:val="24"/>
        </w:rPr>
        <w:t>form and vice versa, and plural terms shall be substituted for singular and singular for</w:t>
      </w:r>
      <w:r w:rsidR="003D4FFC" w:rsidRPr="00E566A0">
        <w:rPr>
          <w:rFonts w:ascii="Times New Roman" w:hAnsi="Times New Roman"/>
          <w:sz w:val="24"/>
          <w:szCs w:val="24"/>
        </w:rPr>
        <w:t xml:space="preserve"> </w:t>
      </w:r>
      <w:r w:rsidRPr="00E566A0">
        <w:rPr>
          <w:rFonts w:ascii="Times New Roman" w:hAnsi="Times New Roman"/>
          <w:sz w:val="24"/>
          <w:szCs w:val="24"/>
        </w:rPr>
        <w:t>plural in any place in which the context so requires.</w:t>
      </w:r>
    </w:p>
    <w:p w14:paraId="6ECBABC8"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4B887BAB" w14:textId="4E7774E8" w:rsidR="00FE77E5" w:rsidRPr="00E566A0" w:rsidRDefault="00FE77E5" w:rsidP="00337369">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t xml:space="preserve">Section </w:t>
      </w:r>
      <w:r w:rsidR="00337369">
        <w:rPr>
          <w:rFonts w:ascii="Times New Roman" w:hAnsi="Times New Roman"/>
          <w:sz w:val="24"/>
          <w:szCs w:val="24"/>
        </w:rPr>
        <w:t>11.</w:t>
      </w:r>
      <w:r w:rsidRPr="00E566A0">
        <w:rPr>
          <w:rFonts w:ascii="Times New Roman" w:hAnsi="Times New Roman"/>
          <w:sz w:val="24"/>
          <w:szCs w:val="24"/>
        </w:rPr>
        <w:t xml:space="preserve">7. </w:t>
      </w:r>
      <w:r w:rsidRPr="00337369">
        <w:rPr>
          <w:rFonts w:ascii="Times New Roman" w:hAnsi="Times New Roman"/>
          <w:sz w:val="24"/>
          <w:szCs w:val="24"/>
          <w:u w:val="single"/>
        </w:rPr>
        <w:t>Captions and References</w:t>
      </w:r>
      <w:r w:rsidRPr="00E566A0">
        <w:rPr>
          <w:rFonts w:ascii="Times New Roman" w:hAnsi="Times New Roman"/>
          <w:sz w:val="24"/>
          <w:szCs w:val="24"/>
        </w:rPr>
        <w:t>. Captions in this Agreement are only for</w:t>
      </w:r>
      <w:r w:rsidR="003D4FFC" w:rsidRPr="00E566A0">
        <w:rPr>
          <w:rFonts w:ascii="Times New Roman" w:hAnsi="Times New Roman"/>
          <w:sz w:val="24"/>
          <w:szCs w:val="24"/>
        </w:rPr>
        <w:t xml:space="preserve"> </w:t>
      </w:r>
      <w:r w:rsidRPr="00E566A0">
        <w:rPr>
          <w:rFonts w:ascii="Times New Roman" w:hAnsi="Times New Roman"/>
          <w:sz w:val="24"/>
          <w:szCs w:val="24"/>
        </w:rPr>
        <w:t>convenience and do not define, limit, describe or otherwise affect the provisions of this</w:t>
      </w:r>
      <w:r w:rsidR="003D4FFC" w:rsidRPr="00E566A0">
        <w:rPr>
          <w:rFonts w:ascii="Times New Roman" w:hAnsi="Times New Roman"/>
          <w:sz w:val="24"/>
          <w:szCs w:val="24"/>
        </w:rPr>
        <w:t xml:space="preserve"> </w:t>
      </w:r>
      <w:r w:rsidRPr="00E566A0">
        <w:rPr>
          <w:rFonts w:ascii="Times New Roman" w:hAnsi="Times New Roman"/>
          <w:sz w:val="24"/>
          <w:szCs w:val="24"/>
        </w:rPr>
        <w:t>Agreement.</w:t>
      </w:r>
    </w:p>
    <w:p w14:paraId="4DFD3F10" w14:textId="77777777" w:rsidR="00714446" w:rsidRPr="00E566A0" w:rsidRDefault="00714446" w:rsidP="008A45C3">
      <w:pPr>
        <w:autoSpaceDE w:val="0"/>
        <w:autoSpaceDN w:val="0"/>
        <w:adjustRightInd w:val="0"/>
        <w:spacing w:after="0" w:line="240" w:lineRule="auto"/>
        <w:rPr>
          <w:rFonts w:ascii="Times New Roman" w:hAnsi="Times New Roman"/>
          <w:sz w:val="24"/>
          <w:szCs w:val="24"/>
        </w:rPr>
      </w:pPr>
    </w:p>
    <w:p w14:paraId="698559C4" w14:textId="3EF8684E" w:rsidR="00FE77E5" w:rsidRDefault="00FE77E5" w:rsidP="00337369">
      <w:pPr>
        <w:autoSpaceDE w:val="0"/>
        <w:autoSpaceDN w:val="0"/>
        <w:adjustRightInd w:val="0"/>
        <w:spacing w:after="0" w:line="240" w:lineRule="auto"/>
        <w:ind w:firstLine="720"/>
        <w:jc w:val="both"/>
        <w:rPr>
          <w:rFonts w:ascii="Times New Roman" w:hAnsi="Times New Roman"/>
          <w:sz w:val="24"/>
          <w:szCs w:val="24"/>
        </w:rPr>
      </w:pPr>
      <w:r w:rsidRPr="00E566A0">
        <w:rPr>
          <w:rFonts w:ascii="Times New Roman" w:hAnsi="Times New Roman"/>
          <w:sz w:val="24"/>
          <w:szCs w:val="24"/>
        </w:rPr>
        <w:lastRenderedPageBreak/>
        <w:t xml:space="preserve">Section </w:t>
      </w:r>
      <w:r w:rsidR="00337369">
        <w:rPr>
          <w:rFonts w:ascii="Times New Roman" w:hAnsi="Times New Roman"/>
          <w:sz w:val="24"/>
          <w:szCs w:val="24"/>
        </w:rPr>
        <w:t>11.</w:t>
      </w:r>
      <w:r w:rsidRPr="00E566A0">
        <w:rPr>
          <w:rFonts w:ascii="Times New Roman" w:hAnsi="Times New Roman"/>
          <w:sz w:val="24"/>
          <w:szCs w:val="24"/>
        </w:rPr>
        <w:t xml:space="preserve">8. </w:t>
      </w:r>
      <w:r w:rsidRPr="00337369">
        <w:rPr>
          <w:rFonts w:ascii="Times New Roman" w:hAnsi="Times New Roman"/>
          <w:sz w:val="24"/>
          <w:szCs w:val="24"/>
          <w:u w:val="single"/>
        </w:rPr>
        <w:t>Limitation of Indemnifications</w:t>
      </w:r>
      <w:r w:rsidRPr="00E566A0">
        <w:rPr>
          <w:rFonts w:ascii="Times New Roman" w:hAnsi="Times New Roman"/>
          <w:sz w:val="24"/>
          <w:szCs w:val="24"/>
        </w:rPr>
        <w:t>. Notwithstanding any</w:t>
      </w:r>
      <w:r w:rsidR="003D4FFC" w:rsidRPr="00E566A0">
        <w:rPr>
          <w:rFonts w:ascii="Times New Roman" w:hAnsi="Times New Roman"/>
          <w:sz w:val="24"/>
          <w:szCs w:val="24"/>
        </w:rPr>
        <w:t xml:space="preserve"> </w:t>
      </w:r>
      <w:r w:rsidRPr="00E566A0">
        <w:rPr>
          <w:rFonts w:ascii="Times New Roman" w:hAnsi="Times New Roman"/>
          <w:sz w:val="24"/>
          <w:szCs w:val="24"/>
        </w:rPr>
        <w:t>contained in this Agreement and/or any other agreement</w:t>
      </w:r>
      <w:r w:rsidR="002C125A">
        <w:rPr>
          <w:rFonts w:ascii="Times New Roman" w:hAnsi="Times New Roman"/>
          <w:sz w:val="24"/>
          <w:szCs w:val="24"/>
        </w:rPr>
        <w:t xml:space="preserve"> and/or</w:t>
      </w:r>
      <w:r w:rsidRPr="00E566A0">
        <w:rPr>
          <w:rFonts w:ascii="Times New Roman" w:hAnsi="Times New Roman"/>
          <w:sz w:val="24"/>
          <w:szCs w:val="24"/>
        </w:rPr>
        <w:t xml:space="preserve"> document related hereto, to the extent applicable, if at all, the indemnifications contained</w:t>
      </w:r>
      <w:r w:rsidR="003D4FFC" w:rsidRPr="00E566A0">
        <w:rPr>
          <w:rFonts w:ascii="Times New Roman" w:hAnsi="Times New Roman"/>
          <w:sz w:val="24"/>
          <w:szCs w:val="24"/>
        </w:rPr>
        <w:t xml:space="preserve"> </w:t>
      </w:r>
      <w:r w:rsidR="00337369">
        <w:rPr>
          <w:rFonts w:ascii="Times New Roman" w:hAnsi="Times New Roman"/>
          <w:sz w:val="24"/>
          <w:szCs w:val="24"/>
        </w:rPr>
        <w:t xml:space="preserve">in this </w:t>
      </w:r>
      <w:r w:rsidRPr="00E566A0">
        <w:rPr>
          <w:rFonts w:ascii="Times New Roman" w:hAnsi="Times New Roman"/>
          <w:sz w:val="24"/>
          <w:szCs w:val="24"/>
        </w:rPr>
        <w:t>Agreement and any agreement, document or instrument related hereto are</w:t>
      </w:r>
      <w:r w:rsidR="003D4FFC" w:rsidRPr="00E566A0">
        <w:rPr>
          <w:rFonts w:ascii="Times New Roman" w:hAnsi="Times New Roman"/>
          <w:sz w:val="24"/>
          <w:szCs w:val="24"/>
        </w:rPr>
        <w:t xml:space="preserve"> </w:t>
      </w:r>
      <w:r w:rsidRPr="00E566A0">
        <w:rPr>
          <w:rFonts w:ascii="Times New Roman" w:hAnsi="Times New Roman"/>
          <w:sz w:val="24"/>
          <w:szCs w:val="24"/>
        </w:rPr>
        <w:t xml:space="preserve">subject to the </w:t>
      </w:r>
      <w:r w:rsidR="003D4FFC" w:rsidRPr="00E566A0">
        <w:rPr>
          <w:rFonts w:ascii="Times New Roman" w:hAnsi="Times New Roman"/>
          <w:sz w:val="24"/>
          <w:szCs w:val="24"/>
        </w:rPr>
        <w:t xml:space="preserve">provisions </w:t>
      </w:r>
      <w:r w:rsidRPr="00E566A0">
        <w:rPr>
          <w:rFonts w:ascii="Times New Roman" w:hAnsi="Times New Roman"/>
          <w:sz w:val="24"/>
          <w:szCs w:val="24"/>
        </w:rPr>
        <w:t xml:space="preserve">of </w:t>
      </w:r>
      <w:r w:rsidR="00337369">
        <w:rPr>
          <w:rFonts w:ascii="Times New Roman" w:hAnsi="Times New Roman"/>
          <w:sz w:val="24"/>
          <w:szCs w:val="24"/>
        </w:rPr>
        <w:t>the TBOC</w:t>
      </w:r>
      <w:r w:rsidRPr="00E566A0">
        <w:rPr>
          <w:rFonts w:ascii="Times New Roman" w:hAnsi="Times New Roman"/>
          <w:sz w:val="24"/>
          <w:szCs w:val="24"/>
        </w:rPr>
        <w:t>.</w:t>
      </w:r>
    </w:p>
    <w:p w14:paraId="068BE191" w14:textId="3F593498" w:rsidR="00DD5CE6" w:rsidRDefault="00DD5CE6" w:rsidP="00337369">
      <w:pPr>
        <w:autoSpaceDE w:val="0"/>
        <w:autoSpaceDN w:val="0"/>
        <w:adjustRightInd w:val="0"/>
        <w:spacing w:after="0" w:line="240" w:lineRule="auto"/>
        <w:ind w:firstLine="720"/>
        <w:jc w:val="both"/>
        <w:rPr>
          <w:rFonts w:ascii="Times New Roman" w:hAnsi="Times New Roman"/>
          <w:sz w:val="24"/>
          <w:szCs w:val="24"/>
        </w:rPr>
      </w:pPr>
    </w:p>
    <w:p w14:paraId="237457B8" w14:textId="7FC0837F" w:rsidR="00DD5CE6" w:rsidRPr="00DD5CE6" w:rsidRDefault="00DD5CE6" w:rsidP="00DD5CE6">
      <w:pPr>
        <w:autoSpaceDE w:val="0"/>
        <w:autoSpaceDN w:val="0"/>
        <w:adjustRightInd w:val="0"/>
        <w:spacing w:after="0" w:line="240" w:lineRule="auto"/>
        <w:ind w:firstLine="720"/>
        <w:jc w:val="both"/>
        <w:rPr>
          <w:rFonts w:ascii="Times New Roman" w:hAnsi="Times New Roman"/>
          <w:vanish/>
          <w:color w:val="FF0000"/>
          <w:sz w:val="24"/>
          <w:szCs w:val="24"/>
          <w:specVanish/>
        </w:rPr>
      </w:pPr>
      <w:bookmarkStart w:id="250" w:name="_Toc165726509"/>
      <w:bookmarkStart w:id="251" w:name="_Toc171502764"/>
      <w:bookmarkStart w:id="252" w:name="_Toc172434681"/>
      <w:bookmarkStart w:id="253" w:name="_Toc172435211"/>
      <w:bookmarkStart w:id="254" w:name="_Toc172436076"/>
      <w:bookmarkStart w:id="255" w:name="_Toc172692163"/>
      <w:bookmarkStart w:id="256" w:name="_Toc172692599"/>
      <w:bookmarkStart w:id="257" w:name="_Toc199683153"/>
      <w:bookmarkStart w:id="258" w:name="_Toc199841066"/>
      <w:bookmarkStart w:id="259" w:name="_Toc199841184"/>
      <w:bookmarkStart w:id="260" w:name="_Toc201675241"/>
      <w:bookmarkStart w:id="261" w:name="_Toc202073448"/>
      <w:bookmarkStart w:id="262" w:name="_Toc202108427"/>
      <w:bookmarkStart w:id="263" w:name="_Toc202148166"/>
      <w:r w:rsidRPr="00DD5CE6">
        <w:rPr>
          <w:rFonts w:ascii="Times New Roman" w:hAnsi="Times New Roman"/>
          <w:sz w:val="24"/>
          <w:szCs w:val="24"/>
        </w:rPr>
        <w:t>Section 11.9.</w:t>
      </w:r>
      <w:r w:rsidRPr="00DD5CE6">
        <w:rPr>
          <w:rFonts w:ascii="Times New Roman" w:hAnsi="Times New Roman"/>
          <w:sz w:val="24"/>
          <w:szCs w:val="24"/>
        </w:rPr>
        <w:tab/>
      </w:r>
      <w:r w:rsidRPr="00DD5CE6">
        <w:rPr>
          <w:rFonts w:ascii="Times New Roman" w:hAnsi="Times New Roman"/>
          <w:sz w:val="24"/>
          <w:szCs w:val="24"/>
          <w:u w:val="single"/>
        </w:rPr>
        <w:t>Community Property Interests</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415604E9" w14:textId="0574E6C5" w:rsidR="00DD5CE6" w:rsidRDefault="00DD5CE6" w:rsidP="00DD5CE6">
      <w:pPr>
        <w:pStyle w:val="HeadingBody2"/>
        <w:ind w:firstLine="720"/>
        <w:rPr>
          <w:szCs w:val="24"/>
        </w:rPr>
      </w:pPr>
      <w:r w:rsidRPr="00DD5CE6">
        <w:rPr>
          <w:szCs w:val="24"/>
        </w:rPr>
        <w:t xml:space="preserve">. Any ownership interest that any spouse of a Member has in any Membership </w:t>
      </w:r>
      <w:r w:rsidR="002C125A">
        <w:rPr>
          <w:szCs w:val="24"/>
        </w:rPr>
        <w:t>Interest</w:t>
      </w:r>
      <w:r w:rsidRPr="00DD5CE6">
        <w:rPr>
          <w:szCs w:val="24"/>
        </w:rPr>
        <w:t xml:space="preserve"> pursuant to the community property laws of the State of Texas (or any other state), including any ownership interest held following the death of any Member, shall for all purposes of this Agreement be included in, deemed subject to and part of, and bound by the terms and conditions of this Agreement, including, for example, that any action taken, offer made, or option exercised hereunder with reference to any Membership </w:t>
      </w:r>
      <w:r>
        <w:rPr>
          <w:szCs w:val="24"/>
        </w:rPr>
        <w:t>Interests</w:t>
      </w:r>
      <w:r w:rsidRPr="00DD5CE6">
        <w:rPr>
          <w:szCs w:val="24"/>
        </w:rPr>
        <w:t xml:space="preserve"> shall apply to any such community property interest in such Membership</w:t>
      </w:r>
      <w:r>
        <w:rPr>
          <w:szCs w:val="24"/>
        </w:rPr>
        <w:t xml:space="preserve"> Interests</w:t>
      </w:r>
      <w:r w:rsidRPr="00DD5CE6">
        <w:rPr>
          <w:szCs w:val="24"/>
        </w:rPr>
        <w:t>.</w:t>
      </w:r>
      <w:r w:rsidR="002C125A">
        <w:rPr>
          <w:szCs w:val="24"/>
        </w:rPr>
        <w:t>.</w:t>
      </w:r>
    </w:p>
    <w:p w14:paraId="752527FD" w14:textId="3C2AFA65" w:rsidR="00D11832" w:rsidRPr="001F09E6" w:rsidRDefault="00D11832" w:rsidP="001F09E6">
      <w:pPr>
        <w:spacing w:after="0" w:line="240" w:lineRule="auto"/>
        <w:ind w:firstLine="720"/>
        <w:jc w:val="both"/>
        <w:rPr>
          <w:rFonts w:ascii="Times New Roman" w:hAnsi="Times New Roman"/>
          <w:bCs/>
          <w:szCs w:val="24"/>
        </w:rPr>
      </w:pPr>
      <w:r w:rsidRPr="001F09E6">
        <w:rPr>
          <w:rFonts w:ascii="Times New Roman" w:hAnsi="Times New Roman"/>
          <w:bCs/>
          <w:szCs w:val="24"/>
        </w:rPr>
        <w:t>IN WITNESS WHEREOF, the parties have entered into this Operating Agreement as of the date first above set forth.</w:t>
      </w:r>
    </w:p>
    <w:p w14:paraId="2D7C0095" w14:textId="77777777" w:rsidR="00D11832" w:rsidRPr="009F63BD" w:rsidRDefault="00D11832" w:rsidP="00D11832">
      <w:pPr>
        <w:pStyle w:val="PHFirstLineIndentSingle"/>
        <w:spacing w:after="0"/>
        <w:ind w:firstLine="0"/>
        <w:rPr>
          <w:szCs w:val="24"/>
          <w:u w:val="single"/>
        </w:rPr>
      </w:pPr>
    </w:p>
    <w:p w14:paraId="092F2EB9" w14:textId="6D04B317" w:rsidR="00D11832" w:rsidRPr="009F63BD" w:rsidRDefault="00D11832" w:rsidP="00D11832">
      <w:pPr>
        <w:pStyle w:val="PHFirstLineIndentSingle"/>
        <w:spacing w:after="0"/>
        <w:ind w:firstLine="0"/>
        <w:rPr>
          <w:szCs w:val="24"/>
        </w:rPr>
      </w:pPr>
      <w:r w:rsidRPr="009F63BD">
        <w:rPr>
          <w:szCs w:val="24"/>
        </w:rPr>
        <w:tab/>
      </w:r>
      <w:r w:rsidRPr="009F63BD">
        <w:rPr>
          <w:szCs w:val="24"/>
        </w:rPr>
        <w:tab/>
      </w:r>
      <w:r w:rsidRPr="009F63BD">
        <w:rPr>
          <w:szCs w:val="24"/>
        </w:rPr>
        <w:tab/>
      </w:r>
      <w:r w:rsidRPr="009F63BD">
        <w:rPr>
          <w:szCs w:val="24"/>
        </w:rPr>
        <w:tab/>
      </w:r>
      <w:r w:rsidRPr="009F63BD">
        <w:rPr>
          <w:szCs w:val="24"/>
        </w:rPr>
        <w:tab/>
      </w:r>
      <w:r w:rsidRPr="009F63BD">
        <w:rPr>
          <w:szCs w:val="24"/>
          <w:u w:val="single"/>
        </w:rPr>
        <w:t>MEMBERS</w:t>
      </w:r>
      <w:r w:rsidRPr="009F63BD">
        <w:rPr>
          <w:szCs w:val="24"/>
        </w:rPr>
        <w:t>:</w:t>
      </w:r>
    </w:p>
    <w:p w14:paraId="72201378" w14:textId="77777777" w:rsidR="00D11832" w:rsidRPr="009F63BD" w:rsidRDefault="00D11832" w:rsidP="00D11832">
      <w:pPr>
        <w:pStyle w:val="PHFirstLineIndentSingle"/>
        <w:spacing w:after="0"/>
        <w:ind w:firstLine="0"/>
        <w:rPr>
          <w:szCs w:val="24"/>
        </w:rPr>
      </w:pPr>
    </w:p>
    <w:p w14:paraId="5397DF80" w14:textId="7A63A1F6" w:rsidR="00D11832" w:rsidRPr="009F63BD" w:rsidRDefault="00D11832" w:rsidP="00D11832">
      <w:pPr>
        <w:pStyle w:val="PHFirstLineIndentSingle"/>
        <w:spacing w:after="0"/>
        <w:ind w:firstLine="0"/>
        <w:rPr>
          <w:szCs w:val="24"/>
        </w:rPr>
      </w:pPr>
      <w:r w:rsidRPr="009F63BD">
        <w:rPr>
          <w:szCs w:val="24"/>
        </w:rPr>
        <w:tab/>
      </w:r>
      <w:r w:rsidRPr="009F63BD">
        <w:rPr>
          <w:szCs w:val="24"/>
        </w:rPr>
        <w:tab/>
      </w:r>
      <w:r w:rsidR="00EC67C0">
        <w:rPr>
          <w:szCs w:val="24"/>
        </w:rPr>
        <w:tab/>
      </w:r>
      <w:r w:rsidR="00EC67C0">
        <w:rPr>
          <w:szCs w:val="24"/>
        </w:rPr>
        <w:tab/>
      </w:r>
      <w:r w:rsidR="00EC67C0">
        <w:rPr>
          <w:szCs w:val="24"/>
        </w:rPr>
        <w:tab/>
      </w:r>
      <w:r w:rsidR="00EC67C0">
        <w:rPr>
          <w:szCs w:val="24"/>
        </w:rPr>
        <w:tab/>
      </w:r>
      <w:r w:rsidRPr="009F63BD">
        <w:rPr>
          <w:szCs w:val="24"/>
        </w:rPr>
        <w:t>________________________________</w:t>
      </w:r>
    </w:p>
    <w:p w14:paraId="636E9049" w14:textId="79B0C1D5" w:rsidR="008E20BC" w:rsidRDefault="00D11832" w:rsidP="00D11832">
      <w:pPr>
        <w:pStyle w:val="PHFirstLineIndentSingle"/>
        <w:spacing w:after="0"/>
        <w:ind w:firstLine="0"/>
        <w:rPr>
          <w:szCs w:val="24"/>
        </w:rPr>
      </w:pPr>
      <w:r w:rsidRPr="009F63BD">
        <w:rPr>
          <w:szCs w:val="24"/>
        </w:rPr>
        <w:tab/>
      </w:r>
      <w:r w:rsidRPr="009F63BD">
        <w:rPr>
          <w:szCs w:val="24"/>
        </w:rPr>
        <w:tab/>
      </w:r>
      <w:r w:rsidR="00EC67C0">
        <w:rPr>
          <w:szCs w:val="24"/>
        </w:rPr>
        <w:tab/>
      </w:r>
      <w:r w:rsidR="00EC67C0">
        <w:rPr>
          <w:szCs w:val="24"/>
        </w:rPr>
        <w:tab/>
      </w:r>
      <w:r w:rsidR="00EC67C0">
        <w:rPr>
          <w:szCs w:val="24"/>
        </w:rPr>
        <w:tab/>
      </w:r>
      <w:r w:rsidR="00EC67C0">
        <w:rPr>
          <w:szCs w:val="24"/>
        </w:rPr>
        <w:tab/>
      </w:r>
      <w:r w:rsidR="008E20BC">
        <w:rPr>
          <w:szCs w:val="24"/>
        </w:rPr>
        <w:t>Avalon Building Group, LLC</w:t>
      </w:r>
    </w:p>
    <w:p w14:paraId="0466038D" w14:textId="5C2048C7" w:rsidR="00D11832" w:rsidRPr="009F63BD" w:rsidRDefault="008E20BC" w:rsidP="008E20BC">
      <w:pPr>
        <w:pStyle w:val="PHFirstLineIndentSingle"/>
        <w:spacing w:after="0"/>
        <w:ind w:left="3600"/>
        <w:rPr>
          <w:szCs w:val="24"/>
        </w:rPr>
      </w:pPr>
      <w:r>
        <w:rPr>
          <w:szCs w:val="24"/>
        </w:rPr>
        <w:t xml:space="preserve">By: </w:t>
      </w:r>
      <w:r w:rsidR="00D11832" w:rsidRPr="009F63BD">
        <w:rPr>
          <w:szCs w:val="24"/>
        </w:rPr>
        <w:t xml:space="preserve">Douglas W. Turner </w:t>
      </w:r>
    </w:p>
    <w:p w14:paraId="58A2E7BA" w14:textId="4B10FEB2" w:rsidR="00D11832" w:rsidRPr="009F63BD" w:rsidRDefault="00D11832" w:rsidP="00D11832">
      <w:pPr>
        <w:pStyle w:val="PlainText"/>
        <w:rPr>
          <w:rFonts w:ascii="Times New Roman" w:hAnsi="Times New Roman"/>
          <w:color w:val="auto"/>
          <w:szCs w:val="24"/>
        </w:rPr>
      </w:pPr>
      <w:r w:rsidRPr="009F63BD">
        <w:rPr>
          <w:rFonts w:ascii="Times New Roman" w:hAnsi="Times New Roman"/>
          <w:color w:val="auto"/>
          <w:szCs w:val="24"/>
        </w:rPr>
        <w:tab/>
      </w:r>
      <w:r w:rsidRPr="009F63BD">
        <w:rPr>
          <w:rFonts w:ascii="Times New Roman" w:hAnsi="Times New Roman"/>
          <w:color w:val="auto"/>
          <w:szCs w:val="24"/>
        </w:rPr>
        <w:tab/>
      </w:r>
      <w:r w:rsidRPr="009F63BD">
        <w:rPr>
          <w:rFonts w:ascii="Times New Roman" w:hAnsi="Times New Roman"/>
          <w:color w:val="auto"/>
          <w:szCs w:val="24"/>
        </w:rPr>
        <w:tab/>
      </w:r>
      <w:r w:rsidRPr="009F63BD">
        <w:rPr>
          <w:rFonts w:ascii="Times New Roman" w:hAnsi="Times New Roman"/>
          <w:color w:val="auto"/>
          <w:szCs w:val="24"/>
        </w:rPr>
        <w:tab/>
      </w:r>
      <w:r w:rsidRPr="009F63BD">
        <w:rPr>
          <w:rFonts w:ascii="Times New Roman" w:hAnsi="Times New Roman"/>
          <w:color w:val="auto"/>
          <w:szCs w:val="24"/>
        </w:rPr>
        <w:tab/>
      </w:r>
      <w:r w:rsidRPr="009F63BD">
        <w:rPr>
          <w:rFonts w:ascii="Times New Roman" w:hAnsi="Times New Roman"/>
          <w:color w:val="auto"/>
          <w:szCs w:val="24"/>
        </w:rPr>
        <w:tab/>
        <w:t xml:space="preserve">Address: </w:t>
      </w:r>
      <w:bookmarkStart w:id="264" w:name="_Hlk172221309"/>
      <w:r>
        <w:rPr>
          <w:rFonts w:ascii="Times New Roman" w:hAnsi="Times New Roman"/>
          <w:color w:val="auto"/>
          <w:szCs w:val="24"/>
        </w:rPr>
        <w:t xml:space="preserve">320 Gold Ave. SW, Ste. </w:t>
      </w:r>
      <w:r w:rsidR="008E20BC">
        <w:rPr>
          <w:rFonts w:ascii="Times New Roman" w:hAnsi="Times New Roman"/>
          <w:color w:val="auto"/>
          <w:szCs w:val="24"/>
        </w:rPr>
        <w:t>1</w:t>
      </w:r>
      <w:r>
        <w:rPr>
          <w:rFonts w:ascii="Times New Roman" w:hAnsi="Times New Roman"/>
          <w:color w:val="auto"/>
          <w:szCs w:val="24"/>
        </w:rPr>
        <w:t>400</w:t>
      </w:r>
      <w:bookmarkEnd w:id="264"/>
    </w:p>
    <w:p w14:paraId="7CA0AA8D" w14:textId="77777777" w:rsidR="00D11832" w:rsidRPr="009F63BD" w:rsidRDefault="00D11832" w:rsidP="00D11832">
      <w:pPr>
        <w:pStyle w:val="PlainText"/>
        <w:rPr>
          <w:rFonts w:ascii="Times New Roman" w:hAnsi="Times New Roman"/>
          <w:color w:val="auto"/>
          <w:szCs w:val="24"/>
        </w:rPr>
      </w:pPr>
      <w:r w:rsidRPr="009F63BD">
        <w:rPr>
          <w:rFonts w:ascii="Times New Roman" w:hAnsi="Times New Roman"/>
          <w:color w:val="auto"/>
          <w:szCs w:val="24"/>
        </w:rPr>
        <w:t xml:space="preserve">                                                                             </w:t>
      </w:r>
      <w:r w:rsidRPr="009F63BD">
        <w:rPr>
          <w:rFonts w:ascii="Times New Roman" w:hAnsi="Times New Roman"/>
          <w:color w:val="auto"/>
          <w:szCs w:val="24"/>
        </w:rPr>
        <w:tab/>
        <w:t xml:space="preserve">   Albuquerque, New Mexico</w:t>
      </w:r>
      <w:r>
        <w:rPr>
          <w:rFonts w:ascii="Times New Roman" w:hAnsi="Times New Roman"/>
          <w:color w:val="auto"/>
          <w:szCs w:val="24"/>
        </w:rPr>
        <w:t xml:space="preserve"> 87102</w:t>
      </w:r>
      <w:r w:rsidRPr="009F63BD">
        <w:rPr>
          <w:rFonts w:ascii="Times New Roman" w:hAnsi="Times New Roman"/>
          <w:color w:val="auto"/>
          <w:szCs w:val="24"/>
        </w:rPr>
        <w:t xml:space="preserve"> </w:t>
      </w:r>
    </w:p>
    <w:p w14:paraId="3ABBD736" w14:textId="77777777" w:rsidR="00D11832" w:rsidRPr="009F63BD" w:rsidRDefault="00D11832" w:rsidP="00D11832">
      <w:pPr>
        <w:pStyle w:val="PHFirstLineIndentSingle"/>
        <w:spacing w:after="0"/>
        <w:ind w:firstLine="0"/>
        <w:rPr>
          <w:szCs w:val="24"/>
        </w:rPr>
      </w:pPr>
    </w:p>
    <w:p w14:paraId="533C1359" w14:textId="77777777" w:rsidR="00D11832" w:rsidRPr="009F63BD" w:rsidRDefault="00D11832" w:rsidP="00D11832">
      <w:pPr>
        <w:pStyle w:val="PHFirstLineIndentSingle"/>
        <w:spacing w:after="0"/>
        <w:ind w:firstLine="0"/>
        <w:rPr>
          <w:szCs w:val="24"/>
        </w:rPr>
      </w:pPr>
    </w:p>
    <w:p w14:paraId="42BF2A47" w14:textId="77777777" w:rsidR="00D11832" w:rsidRPr="009F63BD" w:rsidRDefault="00D11832" w:rsidP="00D11832">
      <w:pPr>
        <w:pStyle w:val="PHFirstLineIndentSingle"/>
        <w:spacing w:after="0"/>
        <w:ind w:firstLine="0"/>
        <w:rPr>
          <w:szCs w:val="24"/>
        </w:rPr>
      </w:pPr>
      <w:r w:rsidRPr="009F63BD">
        <w:rPr>
          <w:szCs w:val="24"/>
        </w:rPr>
        <w:tab/>
      </w:r>
      <w:r w:rsidRPr="009F63BD">
        <w:rPr>
          <w:szCs w:val="24"/>
        </w:rPr>
        <w:tab/>
      </w:r>
      <w:r w:rsidRPr="009F63BD">
        <w:rPr>
          <w:szCs w:val="24"/>
        </w:rPr>
        <w:tab/>
      </w:r>
      <w:r w:rsidRPr="009F63BD">
        <w:rPr>
          <w:szCs w:val="24"/>
        </w:rPr>
        <w:tab/>
      </w:r>
      <w:r w:rsidRPr="009F63BD">
        <w:rPr>
          <w:szCs w:val="24"/>
        </w:rPr>
        <w:tab/>
      </w:r>
      <w:r w:rsidRPr="009F63BD">
        <w:rPr>
          <w:szCs w:val="24"/>
        </w:rPr>
        <w:tab/>
        <w:t>________________________________</w:t>
      </w:r>
    </w:p>
    <w:p w14:paraId="3AC5C3AE" w14:textId="77777777" w:rsidR="00D11832" w:rsidRPr="009F63BD" w:rsidRDefault="00D11832" w:rsidP="00D11832">
      <w:pPr>
        <w:pStyle w:val="PHFirstLineIndentSingle"/>
        <w:spacing w:after="0"/>
        <w:ind w:firstLine="0"/>
        <w:rPr>
          <w:szCs w:val="24"/>
        </w:rPr>
      </w:pPr>
      <w:r w:rsidRPr="009F63BD">
        <w:rPr>
          <w:szCs w:val="24"/>
        </w:rPr>
        <w:tab/>
      </w:r>
      <w:r w:rsidRPr="009F63BD">
        <w:rPr>
          <w:szCs w:val="24"/>
        </w:rPr>
        <w:tab/>
      </w:r>
      <w:r w:rsidRPr="009F63BD">
        <w:rPr>
          <w:szCs w:val="24"/>
        </w:rPr>
        <w:tab/>
      </w:r>
      <w:r w:rsidRPr="009F63BD">
        <w:rPr>
          <w:szCs w:val="24"/>
        </w:rPr>
        <w:tab/>
      </w:r>
      <w:r w:rsidRPr="009F63BD">
        <w:rPr>
          <w:szCs w:val="24"/>
        </w:rPr>
        <w:tab/>
      </w:r>
      <w:r w:rsidRPr="009F63BD">
        <w:rPr>
          <w:szCs w:val="24"/>
        </w:rPr>
        <w:tab/>
        <w:t>Lako Enterprises, LLC</w:t>
      </w:r>
    </w:p>
    <w:p w14:paraId="4FF0B48A" w14:textId="77777777" w:rsidR="00D11832" w:rsidRPr="009F63BD" w:rsidRDefault="00D11832" w:rsidP="00D11832">
      <w:pPr>
        <w:pStyle w:val="PHFirstLineIndentSingle"/>
        <w:spacing w:after="0"/>
        <w:ind w:left="3600"/>
        <w:rPr>
          <w:szCs w:val="24"/>
        </w:rPr>
      </w:pPr>
      <w:r w:rsidRPr="009F63BD">
        <w:rPr>
          <w:szCs w:val="24"/>
        </w:rPr>
        <w:t xml:space="preserve">By: Suzanne J. DuBose </w:t>
      </w:r>
    </w:p>
    <w:p w14:paraId="604AF32A" w14:textId="77777777" w:rsidR="00D11832" w:rsidRPr="009F63BD" w:rsidRDefault="00D11832" w:rsidP="00D11832">
      <w:pPr>
        <w:pStyle w:val="PlainText"/>
        <w:rPr>
          <w:rFonts w:ascii="Times New Roman" w:hAnsi="Times New Roman"/>
          <w:color w:val="auto"/>
          <w:szCs w:val="24"/>
        </w:rPr>
      </w:pPr>
      <w:r w:rsidRPr="009F63BD">
        <w:rPr>
          <w:rFonts w:ascii="Times New Roman" w:hAnsi="Times New Roman"/>
          <w:color w:val="auto"/>
          <w:szCs w:val="24"/>
        </w:rPr>
        <w:tab/>
      </w:r>
      <w:r w:rsidRPr="009F63BD">
        <w:rPr>
          <w:rFonts w:ascii="Times New Roman" w:hAnsi="Times New Roman"/>
          <w:color w:val="auto"/>
          <w:szCs w:val="24"/>
        </w:rPr>
        <w:tab/>
      </w:r>
      <w:r w:rsidRPr="009F63BD">
        <w:rPr>
          <w:rFonts w:ascii="Times New Roman" w:hAnsi="Times New Roman"/>
          <w:color w:val="auto"/>
          <w:szCs w:val="24"/>
        </w:rPr>
        <w:tab/>
      </w:r>
      <w:r w:rsidRPr="009F63BD">
        <w:rPr>
          <w:rFonts w:ascii="Times New Roman" w:hAnsi="Times New Roman"/>
          <w:color w:val="auto"/>
          <w:szCs w:val="24"/>
        </w:rPr>
        <w:tab/>
      </w:r>
      <w:r w:rsidRPr="009F63BD">
        <w:rPr>
          <w:rFonts w:ascii="Times New Roman" w:hAnsi="Times New Roman"/>
          <w:color w:val="auto"/>
          <w:szCs w:val="24"/>
        </w:rPr>
        <w:tab/>
      </w:r>
      <w:r w:rsidRPr="009F63BD">
        <w:rPr>
          <w:rFonts w:ascii="Times New Roman" w:hAnsi="Times New Roman"/>
          <w:color w:val="auto"/>
          <w:szCs w:val="24"/>
        </w:rPr>
        <w:tab/>
        <w:t>Address: 1333 Old Spanish Trail, Ste. G#364</w:t>
      </w:r>
    </w:p>
    <w:p w14:paraId="365F74B7" w14:textId="77777777" w:rsidR="00D11832" w:rsidRPr="009F63BD" w:rsidRDefault="00D11832" w:rsidP="00D11832">
      <w:pPr>
        <w:pStyle w:val="PlainText"/>
        <w:rPr>
          <w:rFonts w:ascii="Times New Roman" w:hAnsi="Times New Roman"/>
          <w:color w:val="auto"/>
          <w:szCs w:val="24"/>
        </w:rPr>
      </w:pPr>
      <w:r w:rsidRPr="009F63BD">
        <w:rPr>
          <w:rFonts w:ascii="Times New Roman" w:hAnsi="Times New Roman"/>
          <w:color w:val="auto"/>
          <w:szCs w:val="24"/>
        </w:rPr>
        <w:t xml:space="preserve">                                                                          </w:t>
      </w:r>
      <w:r w:rsidRPr="009F63BD">
        <w:rPr>
          <w:rFonts w:ascii="Times New Roman" w:hAnsi="Times New Roman"/>
          <w:color w:val="auto"/>
          <w:szCs w:val="24"/>
        </w:rPr>
        <w:tab/>
        <w:t xml:space="preserve">    Houston, Texas 77054</w:t>
      </w:r>
    </w:p>
    <w:p w14:paraId="070D5DE3" w14:textId="77777777" w:rsidR="00D11832" w:rsidRPr="009F63BD" w:rsidRDefault="00D11832" w:rsidP="00D11832">
      <w:pPr>
        <w:pStyle w:val="PlainText"/>
        <w:rPr>
          <w:rFonts w:ascii="Times New Roman" w:hAnsi="Times New Roman"/>
          <w:color w:val="auto"/>
          <w:szCs w:val="24"/>
        </w:rPr>
      </w:pPr>
    </w:p>
    <w:p w14:paraId="26D772EE" w14:textId="77777777" w:rsidR="00D11832" w:rsidRPr="009F63BD" w:rsidRDefault="00D11832" w:rsidP="00D11832">
      <w:pPr>
        <w:pStyle w:val="PHFirstLineIndentSingle"/>
        <w:spacing w:after="0"/>
        <w:ind w:firstLine="0"/>
        <w:rPr>
          <w:szCs w:val="24"/>
        </w:rPr>
      </w:pPr>
      <w:r w:rsidRPr="009F63BD">
        <w:rPr>
          <w:szCs w:val="24"/>
        </w:rPr>
        <w:tab/>
      </w:r>
      <w:r w:rsidRPr="009F63BD">
        <w:rPr>
          <w:szCs w:val="24"/>
        </w:rPr>
        <w:tab/>
      </w:r>
      <w:r w:rsidRPr="009F63BD">
        <w:rPr>
          <w:szCs w:val="24"/>
        </w:rPr>
        <w:tab/>
      </w:r>
      <w:r w:rsidRPr="009F63BD">
        <w:rPr>
          <w:szCs w:val="24"/>
        </w:rPr>
        <w:tab/>
      </w:r>
      <w:r w:rsidRPr="009F63BD">
        <w:rPr>
          <w:szCs w:val="24"/>
        </w:rPr>
        <w:tab/>
      </w:r>
      <w:r w:rsidRPr="009F63BD">
        <w:rPr>
          <w:szCs w:val="24"/>
        </w:rPr>
        <w:tab/>
      </w:r>
    </w:p>
    <w:p w14:paraId="07AA709E" w14:textId="6FC53132" w:rsidR="00D11832" w:rsidRPr="009F63BD" w:rsidDel="00F10F82" w:rsidRDefault="00D11832" w:rsidP="00D11832">
      <w:pPr>
        <w:pStyle w:val="PHFirstLineIndentSingle"/>
        <w:spacing w:after="0"/>
        <w:ind w:firstLine="0"/>
        <w:rPr>
          <w:del w:id="265" w:author="Suzanne DuBose" w:date="2024-07-18T18:54:00Z" w16du:dateUtc="2024-07-19T00:54:00Z"/>
          <w:szCs w:val="24"/>
        </w:rPr>
      </w:pPr>
    </w:p>
    <w:p w14:paraId="30AF12E6" w14:textId="224E5A0B" w:rsidR="00D11832" w:rsidRPr="009F63BD" w:rsidDel="00F10F82" w:rsidRDefault="00D11832" w:rsidP="00D11832">
      <w:pPr>
        <w:pStyle w:val="PHFirstLineIndentSingle"/>
        <w:spacing w:after="0"/>
        <w:ind w:firstLine="0"/>
        <w:rPr>
          <w:del w:id="266" w:author="Suzanne DuBose" w:date="2024-07-18T18:54:00Z" w16du:dateUtc="2024-07-19T00:54:00Z"/>
          <w:szCs w:val="24"/>
        </w:rPr>
      </w:pPr>
    </w:p>
    <w:p w14:paraId="4774CF8E" w14:textId="77777777" w:rsidR="00D11832" w:rsidRPr="009F63BD" w:rsidRDefault="00D11832" w:rsidP="00D11832">
      <w:pPr>
        <w:pStyle w:val="PHFirstLineIndentSingle"/>
        <w:spacing w:after="0"/>
        <w:ind w:firstLine="0"/>
        <w:rPr>
          <w:szCs w:val="24"/>
        </w:rPr>
      </w:pPr>
      <w:r w:rsidRPr="009F63BD">
        <w:rPr>
          <w:szCs w:val="24"/>
        </w:rPr>
        <w:tab/>
      </w:r>
      <w:r w:rsidRPr="009F63BD">
        <w:rPr>
          <w:szCs w:val="24"/>
        </w:rPr>
        <w:tab/>
      </w:r>
      <w:r w:rsidRPr="009F63BD">
        <w:rPr>
          <w:szCs w:val="24"/>
        </w:rPr>
        <w:tab/>
      </w:r>
      <w:r w:rsidRPr="009F63BD">
        <w:rPr>
          <w:szCs w:val="24"/>
        </w:rPr>
        <w:tab/>
      </w:r>
      <w:r w:rsidRPr="009F63BD">
        <w:rPr>
          <w:szCs w:val="24"/>
        </w:rPr>
        <w:tab/>
      </w:r>
      <w:r w:rsidRPr="009F63BD">
        <w:rPr>
          <w:szCs w:val="24"/>
        </w:rPr>
        <w:tab/>
        <w:t>________________________________</w:t>
      </w:r>
    </w:p>
    <w:p w14:paraId="674B57CB" w14:textId="77777777" w:rsidR="00D11832" w:rsidRPr="009F63BD" w:rsidRDefault="00D11832" w:rsidP="00D11832">
      <w:pPr>
        <w:pStyle w:val="PHFirstLineIndentSingle"/>
        <w:spacing w:after="0"/>
        <w:ind w:firstLine="0"/>
        <w:rPr>
          <w:szCs w:val="24"/>
        </w:rPr>
      </w:pPr>
      <w:r w:rsidRPr="009F63BD">
        <w:rPr>
          <w:szCs w:val="24"/>
        </w:rPr>
        <w:tab/>
      </w:r>
      <w:r w:rsidRPr="009F63BD">
        <w:rPr>
          <w:szCs w:val="24"/>
        </w:rPr>
        <w:tab/>
      </w:r>
      <w:r w:rsidRPr="009F63BD">
        <w:rPr>
          <w:szCs w:val="24"/>
        </w:rPr>
        <w:tab/>
      </w:r>
      <w:r w:rsidRPr="009F63BD">
        <w:rPr>
          <w:szCs w:val="24"/>
        </w:rPr>
        <w:tab/>
      </w:r>
      <w:r w:rsidRPr="009F63BD">
        <w:rPr>
          <w:szCs w:val="24"/>
        </w:rPr>
        <w:tab/>
      </w:r>
      <w:r w:rsidRPr="009F63BD">
        <w:rPr>
          <w:szCs w:val="24"/>
        </w:rPr>
        <w:tab/>
        <w:t xml:space="preserve">Kevin Andrews </w:t>
      </w:r>
    </w:p>
    <w:p w14:paraId="50740573" w14:textId="77777777" w:rsidR="00D11832" w:rsidRPr="00F10F82" w:rsidRDefault="00D11832" w:rsidP="00D11832">
      <w:pPr>
        <w:pStyle w:val="PHFirstLineIndentSingle"/>
        <w:spacing w:after="0"/>
        <w:ind w:firstLine="0"/>
        <w:rPr>
          <w:szCs w:val="24"/>
          <w:highlight w:val="yellow"/>
          <w:rPrChange w:id="267" w:author="Suzanne DuBose" w:date="2024-07-18T18:54:00Z" w16du:dateUtc="2024-07-19T00:54:00Z">
            <w:rPr>
              <w:szCs w:val="24"/>
            </w:rPr>
          </w:rPrChange>
        </w:rPr>
      </w:pPr>
      <w:r w:rsidRPr="009F63BD">
        <w:rPr>
          <w:szCs w:val="24"/>
        </w:rPr>
        <w:tab/>
      </w:r>
      <w:r w:rsidRPr="009F63BD">
        <w:rPr>
          <w:szCs w:val="24"/>
        </w:rPr>
        <w:tab/>
      </w:r>
      <w:r w:rsidRPr="009F63BD">
        <w:rPr>
          <w:szCs w:val="24"/>
        </w:rPr>
        <w:tab/>
      </w:r>
      <w:r w:rsidRPr="009F63BD">
        <w:rPr>
          <w:szCs w:val="24"/>
        </w:rPr>
        <w:tab/>
      </w:r>
      <w:r w:rsidRPr="009F63BD">
        <w:rPr>
          <w:szCs w:val="24"/>
        </w:rPr>
        <w:tab/>
      </w:r>
      <w:r w:rsidRPr="009F63BD">
        <w:rPr>
          <w:szCs w:val="24"/>
        </w:rPr>
        <w:tab/>
        <w:t xml:space="preserve">Address: </w:t>
      </w:r>
      <w:r w:rsidRPr="00F10F82">
        <w:rPr>
          <w:szCs w:val="24"/>
          <w:highlight w:val="yellow"/>
          <w:rPrChange w:id="268" w:author="Suzanne DuBose" w:date="2024-07-18T18:54:00Z" w16du:dateUtc="2024-07-19T00:54:00Z">
            <w:rPr>
              <w:szCs w:val="24"/>
            </w:rPr>
          </w:rPrChange>
        </w:rPr>
        <w:t>816 W. Francis Ave., No. 1020</w:t>
      </w:r>
    </w:p>
    <w:p w14:paraId="0E01EC8A" w14:textId="47A26991" w:rsidR="00026EEB" w:rsidRDefault="00D11832" w:rsidP="00D11832">
      <w:pPr>
        <w:pStyle w:val="PHFirstLineIndentSingle"/>
        <w:spacing w:after="0"/>
        <w:ind w:firstLine="0"/>
        <w:rPr>
          <w:szCs w:val="24"/>
        </w:rPr>
      </w:pPr>
      <w:r w:rsidRPr="00F10F82">
        <w:rPr>
          <w:szCs w:val="24"/>
          <w:highlight w:val="yellow"/>
          <w:rPrChange w:id="269" w:author="Suzanne DuBose" w:date="2024-07-18T18:54:00Z" w16du:dateUtc="2024-07-19T00:54:00Z">
            <w:rPr>
              <w:szCs w:val="24"/>
            </w:rPr>
          </w:rPrChange>
        </w:rPr>
        <w:tab/>
      </w:r>
      <w:r w:rsidRPr="00F10F82">
        <w:rPr>
          <w:szCs w:val="24"/>
          <w:highlight w:val="yellow"/>
          <w:rPrChange w:id="270" w:author="Suzanne DuBose" w:date="2024-07-18T18:54:00Z" w16du:dateUtc="2024-07-19T00:54:00Z">
            <w:rPr>
              <w:szCs w:val="24"/>
            </w:rPr>
          </w:rPrChange>
        </w:rPr>
        <w:tab/>
      </w:r>
      <w:r w:rsidRPr="00F10F82">
        <w:rPr>
          <w:szCs w:val="24"/>
          <w:highlight w:val="yellow"/>
          <w:rPrChange w:id="271" w:author="Suzanne DuBose" w:date="2024-07-18T18:54:00Z" w16du:dateUtc="2024-07-19T00:54:00Z">
            <w:rPr>
              <w:szCs w:val="24"/>
            </w:rPr>
          </w:rPrChange>
        </w:rPr>
        <w:tab/>
      </w:r>
      <w:r w:rsidRPr="00F10F82">
        <w:rPr>
          <w:szCs w:val="24"/>
          <w:highlight w:val="yellow"/>
          <w:rPrChange w:id="272" w:author="Suzanne DuBose" w:date="2024-07-18T18:54:00Z" w16du:dateUtc="2024-07-19T00:54:00Z">
            <w:rPr>
              <w:szCs w:val="24"/>
            </w:rPr>
          </w:rPrChange>
        </w:rPr>
        <w:tab/>
      </w:r>
      <w:r w:rsidRPr="00F10F82">
        <w:rPr>
          <w:szCs w:val="24"/>
          <w:highlight w:val="yellow"/>
          <w:rPrChange w:id="273" w:author="Suzanne DuBose" w:date="2024-07-18T18:54:00Z" w16du:dateUtc="2024-07-19T00:54:00Z">
            <w:rPr>
              <w:szCs w:val="24"/>
            </w:rPr>
          </w:rPrChange>
        </w:rPr>
        <w:tab/>
      </w:r>
      <w:r w:rsidRPr="00F10F82">
        <w:rPr>
          <w:szCs w:val="24"/>
          <w:highlight w:val="yellow"/>
          <w:rPrChange w:id="274" w:author="Suzanne DuBose" w:date="2024-07-18T18:54:00Z" w16du:dateUtc="2024-07-19T00:54:00Z">
            <w:rPr>
              <w:szCs w:val="24"/>
            </w:rPr>
          </w:rPrChange>
        </w:rPr>
        <w:tab/>
      </w:r>
      <w:r w:rsidRPr="00F10F82">
        <w:rPr>
          <w:szCs w:val="24"/>
          <w:highlight w:val="yellow"/>
          <w:rPrChange w:id="275" w:author="Suzanne DuBose" w:date="2024-07-18T18:54:00Z" w16du:dateUtc="2024-07-19T00:54:00Z">
            <w:rPr>
              <w:szCs w:val="24"/>
            </w:rPr>
          </w:rPrChange>
        </w:rPr>
        <w:tab/>
        <w:t xml:space="preserve">   Spokane, WA 99205</w:t>
      </w:r>
    </w:p>
    <w:p w14:paraId="3CB8CD5F" w14:textId="77777777" w:rsidR="00026EEB" w:rsidRDefault="00026EEB">
      <w:pPr>
        <w:spacing w:after="0" w:line="240" w:lineRule="auto"/>
        <w:rPr>
          <w:rFonts w:ascii="Times New Roman" w:hAnsi="Times New Roman"/>
          <w:sz w:val="24"/>
          <w:szCs w:val="24"/>
        </w:rPr>
      </w:pPr>
      <w:r>
        <w:rPr>
          <w:szCs w:val="24"/>
        </w:rPr>
        <w:br w:type="page"/>
      </w:r>
    </w:p>
    <w:p w14:paraId="00D9EB56" w14:textId="77777777" w:rsidR="00026EEB" w:rsidRPr="009F63BD" w:rsidRDefault="00026EEB" w:rsidP="00026EEB">
      <w:pPr>
        <w:pStyle w:val="Address"/>
        <w:tabs>
          <w:tab w:val="clear" w:pos="720"/>
          <w:tab w:val="clear" w:pos="4320"/>
        </w:tabs>
        <w:jc w:val="center"/>
        <w:rPr>
          <w:szCs w:val="24"/>
        </w:rPr>
      </w:pPr>
      <w:r w:rsidRPr="009F63BD">
        <w:rPr>
          <w:szCs w:val="24"/>
        </w:rPr>
        <w:lastRenderedPageBreak/>
        <w:t>EXHIBIT “A”</w:t>
      </w:r>
    </w:p>
    <w:p w14:paraId="5553B8B1" w14:textId="77777777" w:rsidR="007B6EE3" w:rsidRDefault="007B6EE3" w:rsidP="00026EEB">
      <w:pPr>
        <w:pStyle w:val="Title"/>
        <w:spacing w:after="0"/>
        <w:rPr>
          <w:rFonts w:ascii="Times New Roman" w:hAnsi="Times New Roman" w:cs="Times New Roman"/>
          <w:b w:val="0"/>
          <w:szCs w:val="24"/>
        </w:rPr>
      </w:pPr>
    </w:p>
    <w:p w14:paraId="1FFD604A" w14:textId="49EE482D" w:rsidR="00026EEB" w:rsidRPr="009F63BD" w:rsidRDefault="00026EEB" w:rsidP="00026EEB">
      <w:pPr>
        <w:pStyle w:val="Title"/>
        <w:spacing w:after="0"/>
        <w:rPr>
          <w:rFonts w:ascii="Times New Roman" w:hAnsi="Times New Roman" w:cs="Times New Roman"/>
          <w:b w:val="0"/>
          <w:szCs w:val="24"/>
        </w:rPr>
      </w:pPr>
      <w:r w:rsidRPr="009F63BD">
        <w:rPr>
          <w:rFonts w:ascii="Times New Roman" w:hAnsi="Times New Roman" w:cs="Times New Roman"/>
          <w:b w:val="0"/>
          <w:szCs w:val="24"/>
        </w:rPr>
        <w:t>Akasha Holdings, LLC</w:t>
      </w:r>
    </w:p>
    <w:p w14:paraId="5663BE70" w14:textId="77777777" w:rsidR="00026EEB" w:rsidRPr="009F63BD" w:rsidRDefault="00026EEB" w:rsidP="00026EEB">
      <w:pPr>
        <w:pStyle w:val="Title"/>
        <w:spacing w:after="0"/>
        <w:rPr>
          <w:rFonts w:ascii="Times New Roman" w:hAnsi="Times New Roman" w:cs="Times New Roman"/>
          <w:b w:val="0"/>
          <w:szCs w:val="24"/>
        </w:rPr>
      </w:pPr>
    </w:p>
    <w:p w14:paraId="4B8DBA6F" w14:textId="77777777" w:rsidR="00026EEB" w:rsidRPr="009F63BD" w:rsidRDefault="00026EEB" w:rsidP="00026EEB">
      <w:pPr>
        <w:pStyle w:val="Title"/>
        <w:spacing w:after="0"/>
        <w:rPr>
          <w:rFonts w:ascii="Times New Roman" w:hAnsi="Times New Roman" w:cs="Times New Roman"/>
          <w:b w:val="0"/>
          <w:szCs w:val="24"/>
        </w:rPr>
      </w:pPr>
      <w:r w:rsidRPr="009F63BD">
        <w:rPr>
          <w:rFonts w:ascii="Times New Roman" w:hAnsi="Times New Roman" w:cs="Times New Roman"/>
          <w:b w:val="0"/>
          <w:szCs w:val="24"/>
        </w:rPr>
        <w:t>OPERATING AGREEMENT</w:t>
      </w:r>
    </w:p>
    <w:p w14:paraId="173615CF" w14:textId="3847C358" w:rsidR="00026EEB" w:rsidRPr="009F63BD" w:rsidRDefault="00026EEB" w:rsidP="00026EEB">
      <w:pPr>
        <w:pStyle w:val="Title"/>
        <w:spacing w:after="0"/>
        <w:rPr>
          <w:rFonts w:ascii="Times New Roman" w:hAnsi="Times New Roman" w:cs="Times New Roman"/>
          <w:b w:val="0"/>
          <w:szCs w:val="24"/>
          <w:u w:val="single"/>
        </w:rPr>
      </w:pPr>
      <w:r w:rsidRPr="009F63BD">
        <w:rPr>
          <w:rFonts w:ascii="Times New Roman" w:hAnsi="Times New Roman" w:cs="Times New Roman"/>
          <w:b w:val="0"/>
          <w:szCs w:val="24"/>
        </w:rPr>
        <w:br/>
      </w:r>
      <w:r w:rsidRPr="009F63BD">
        <w:rPr>
          <w:rFonts w:ascii="Times New Roman" w:hAnsi="Times New Roman" w:cs="Times New Roman"/>
          <w:b w:val="0"/>
          <w:szCs w:val="24"/>
          <w:u w:val="single"/>
        </w:rPr>
        <w:t xml:space="preserve">INITIAL </w:t>
      </w:r>
      <w:ins w:id="276" w:author="Suzanne DuBose" w:date="2024-07-18T17:58:00Z" w16du:dateUtc="2024-07-18T23:58:00Z">
        <w:r w:rsidR="008560D3">
          <w:rPr>
            <w:rFonts w:ascii="Times New Roman" w:hAnsi="Times New Roman" w:cs="Times New Roman"/>
            <w:b w:val="0"/>
            <w:szCs w:val="24"/>
            <w:u w:val="single"/>
          </w:rPr>
          <w:t xml:space="preserve">CLASS A </w:t>
        </w:r>
      </w:ins>
      <w:r w:rsidRPr="009F63BD">
        <w:rPr>
          <w:rFonts w:ascii="Times New Roman" w:hAnsi="Times New Roman" w:cs="Times New Roman"/>
          <w:b w:val="0"/>
          <w:szCs w:val="24"/>
          <w:u w:val="single"/>
        </w:rPr>
        <w:t xml:space="preserve">UNITS </w:t>
      </w:r>
    </w:p>
    <w:p w14:paraId="10EF65BE" w14:textId="77777777" w:rsidR="00026EEB" w:rsidRPr="009F63BD" w:rsidRDefault="00026EEB" w:rsidP="00026EEB">
      <w:pPr>
        <w:pStyle w:val="Title"/>
        <w:spacing w:after="0"/>
        <w:rPr>
          <w:rFonts w:ascii="Times New Roman" w:hAnsi="Times New Roman" w:cs="Times New Roman"/>
          <w:szCs w:val="24"/>
          <w:u w:val="single"/>
        </w:rPr>
      </w:pPr>
    </w:p>
    <w:tbl>
      <w:tblPr>
        <w:tblW w:w="6292"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0" w:type="dxa"/>
          <w:right w:w="100" w:type="dxa"/>
        </w:tblCellMar>
        <w:tblLook w:val="0000" w:firstRow="0" w:lastRow="0" w:firstColumn="0" w:lastColumn="0" w:noHBand="0" w:noVBand="0"/>
      </w:tblPr>
      <w:tblGrid>
        <w:gridCol w:w="3142"/>
        <w:gridCol w:w="3150"/>
      </w:tblGrid>
      <w:tr w:rsidR="00384084" w:rsidRPr="009F63BD" w14:paraId="5DE6FC6B" w14:textId="77777777" w:rsidTr="00D128D2">
        <w:trPr>
          <w:jc w:val="center"/>
        </w:trPr>
        <w:tc>
          <w:tcPr>
            <w:tcW w:w="3142" w:type="dxa"/>
            <w:vAlign w:val="bottom"/>
          </w:tcPr>
          <w:p w14:paraId="4B1EDEB3" w14:textId="77777777" w:rsidR="00384084" w:rsidRPr="009F63BD" w:rsidRDefault="00384084" w:rsidP="00FF2BE0">
            <w:pPr>
              <w:pStyle w:val="TableHeadings"/>
              <w:spacing w:after="240"/>
              <w:rPr>
                <w:rFonts w:ascii="Times New Roman" w:hAnsi="Times New Roman"/>
                <w:b w:val="0"/>
                <w:color w:val="000000"/>
                <w:sz w:val="24"/>
                <w:szCs w:val="24"/>
              </w:rPr>
            </w:pPr>
            <w:r w:rsidRPr="009F63BD">
              <w:rPr>
                <w:rFonts w:ascii="Times New Roman" w:hAnsi="Times New Roman"/>
                <w:b w:val="0"/>
                <w:sz w:val="24"/>
                <w:szCs w:val="24"/>
              </w:rPr>
              <w:t>MEMBER NAMES</w:t>
            </w:r>
          </w:p>
        </w:tc>
        <w:tc>
          <w:tcPr>
            <w:tcW w:w="3150" w:type="dxa"/>
            <w:tcBorders>
              <w:bottom w:val="single" w:sz="6" w:space="0" w:color="000000"/>
            </w:tcBorders>
            <w:vAlign w:val="bottom"/>
          </w:tcPr>
          <w:p w14:paraId="7A524719" w14:textId="26142940" w:rsidR="00384084" w:rsidRPr="009F63BD" w:rsidDel="007A49C6" w:rsidRDefault="00321CEC" w:rsidP="007A49C6">
            <w:pPr>
              <w:pStyle w:val="TableHeadings"/>
              <w:spacing w:before="120"/>
              <w:rPr>
                <w:del w:id="277" w:author="Suzanne DuBose" w:date="2024-07-19T14:44:00Z" w16du:dateUtc="2024-07-19T20:44:00Z"/>
                <w:rFonts w:ascii="Times New Roman" w:hAnsi="Times New Roman"/>
                <w:b w:val="0"/>
                <w:sz w:val="24"/>
                <w:szCs w:val="24"/>
              </w:rPr>
            </w:pPr>
            <w:ins w:id="278" w:author="Suzanne DuBose" w:date="2024-07-19T14:22:00Z" w16du:dateUtc="2024-07-19T20:22:00Z">
              <w:r>
                <w:rPr>
                  <w:rFonts w:ascii="Times New Roman" w:hAnsi="Times New Roman"/>
                  <w:b w:val="0"/>
                  <w:sz w:val="24"/>
                  <w:szCs w:val="24"/>
                </w:rPr>
                <w:t xml:space="preserve">PERCENTAGE OF OWNERSHIP </w:t>
              </w:r>
            </w:ins>
            <w:del w:id="279" w:author="Suzanne DuBose" w:date="2024-07-19T14:44:00Z" w16du:dateUtc="2024-07-19T20:44:00Z">
              <w:r w:rsidR="00384084" w:rsidRPr="009F63BD" w:rsidDel="007A49C6">
                <w:rPr>
                  <w:rFonts w:ascii="Times New Roman" w:hAnsi="Times New Roman"/>
                  <w:b w:val="0"/>
                  <w:sz w:val="24"/>
                  <w:szCs w:val="24"/>
                </w:rPr>
                <w:delText>NUMBER</w:delText>
              </w:r>
            </w:del>
          </w:p>
          <w:p w14:paraId="417E94A0" w14:textId="25F6E374" w:rsidR="00384084" w:rsidRPr="009F63BD" w:rsidDel="007A49C6" w:rsidRDefault="00384084" w:rsidP="007A49C6">
            <w:pPr>
              <w:pStyle w:val="TableHeadings"/>
              <w:spacing w:before="120"/>
              <w:rPr>
                <w:del w:id="280" w:author="Suzanne DuBose" w:date="2024-07-19T14:44:00Z" w16du:dateUtc="2024-07-19T20:44:00Z"/>
                <w:rFonts w:ascii="Times New Roman" w:hAnsi="Times New Roman"/>
                <w:b w:val="0"/>
                <w:sz w:val="24"/>
                <w:szCs w:val="24"/>
              </w:rPr>
              <w:pPrChange w:id="281" w:author="Suzanne DuBose" w:date="2024-07-19T14:44:00Z" w16du:dateUtc="2024-07-19T20:44:00Z">
                <w:pPr>
                  <w:pStyle w:val="TableHeadings"/>
                </w:pPr>
              </w:pPrChange>
            </w:pPr>
            <w:del w:id="282" w:author="Suzanne DuBose" w:date="2024-07-19T14:44:00Z" w16du:dateUtc="2024-07-19T20:44:00Z">
              <w:r w:rsidRPr="009F63BD" w:rsidDel="007A49C6">
                <w:rPr>
                  <w:rFonts w:ascii="Times New Roman" w:hAnsi="Times New Roman"/>
                  <w:b w:val="0"/>
                  <w:sz w:val="24"/>
                  <w:szCs w:val="24"/>
                </w:rPr>
                <w:delText>OF UNITS</w:delText>
              </w:r>
            </w:del>
          </w:p>
          <w:p w14:paraId="3018926C" w14:textId="77777777" w:rsidR="00384084" w:rsidRPr="009F63BD" w:rsidRDefault="00384084" w:rsidP="007A49C6">
            <w:pPr>
              <w:pStyle w:val="TableHeadings"/>
              <w:rPr>
                <w:rFonts w:ascii="Times New Roman" w:hAnsi="Times New Roman"/>
                <w:b w:val="0"/>
                <w:sz w:val="24"/>
                <w:szCs w:val="24"/>
              </w:rPr>
              <w:pPrChange w:id="283" w:author="Suzanne DuBose" w:date="2024-07-19T14:44:00Z" w16du:dateUtc="2024-07-19T20:44:00Z">
                <w:pPr>
                  <w:pStyle w:val="TableHeadings"/>
                  <w:spacing w:after="240"/>
                </w:pPr>
              </w:pPrChange>
            </w:pPr>
          </w:p>
        </w:tc>
      </w:tr>
      <w:tr w:rsidR="00384084" w:rsidRPr="009F63BD" w14:paraId="3AD1ECDC" w14:textId="77777777" w:rsidTr="00D128D2">
        <w:trPr>
          <w:jc w:val="center"/>
        </w:trPr>
        <w:tc>
          <w:tcPr>
            <w:tcW w:w="3142" w:type="dxa"/>
          </w:tcPr>
          <w:p w14:paraId="016E7F0C" w14:textId="77777777" w:rsidR="00384084" w:rsidRPr="009F63BD" w:rsidRDefault="00384084" w:rsidP="00FF2BE0">
            <w:pPr>
              <w:pStyle w:val="Col1"/>
              <w:rPr>
                <w:sz w:val="24"/>
                <w:szCs w:val="24"/>
                <w:u w:val="single"/>
              </w:rPr>
            </w:pPr>
            <w:r w:rsidRPr="009F63BD">
              <w:rPr>
                <w:sz w:val="24"/>
                <w:szCs w:val="24"/>
                <w:u w:val="single"/>
              </w:rPr>
              <w:t>CLASS A MEMBERS</w:t>
            </w:r>
          </w:p>
        </w:tc>
        <w:tc>
          <w:tcPr>
            <w:tcW w:w="3150" w:type="dxa"/>
            <w:shd w:val="clear" w:color="auto" w:fill="606060"/>
          </w:tcPr>
          <w:p w14:paraId="070CB19A" w14:textId="77777777" w:rsidR="00384084" w:rsidRPr="009F63BD" w:rsidRDefault="00384084" w:rsidP="00FF2BE0">
            <w:pPr>
              <w:pStyle w:val="Col2"/>
              <w:tabs>
                <w:tab w:val="clear" w:pos="864"/>
                <w:tab w:val="right" w:pos="1129"/>
              </w:tabs>
              <w:jc w:val="right"/>
              <w:rPr>
                <w:sz w:val="24"/>
                <w:szCs w:val="24"/>
              </w:rPr>
            </w:pPr>
          </w:p>
        </w:tc>
      </w:tr>
      <w:tr w:rsidR="00384084" w:rsidRPr="009F63BD" w14:paraId="7340EB0D" w14:textId="77777777" w:rsidTr="00D128D2">
        <w:trPr>
          <w:jc w:val="center"/>
        </w:trPr>
        <w:tc>
          <w:tcPr>
            <w:tcW w:w="3142" w:type="dxa"/>
          </w:tcPr>
          <w:p w14:paraId="22788DE0" w14:textId="77777777" w:rsidR="00384084" w:rsidRPr="009F63BD" w:rsidRDefault="00384084" w:rsidP="00FF2BE0">
            <w:pPr>
              <w:pStyle w:val="Col1"/>
              <w:spacing w:before="0" w:after="0"/>
              <w:rPr>
                <w:sz w:val="24"/>
                <w:szCs w:val="24"/>
              </w:rPr>
            </w:pPr>
            <w:r w:rsidRPr="009F63BD">
              <w:rPr>
                <w:sz w:val="24"/>
                <w:szCs w:val="24"/>
              </w:rPr>
              <w:t>Lako Enterprises, LLC</w:t>
            </w:r>
          </w:p>
          <w:p w14:paraId="05E7935C" w14:textId="77777777" w:rsidR="00384084" w:rsidRPr="009F63BD" w:rsidRDefault="00384084" w:rsidP="00FF2BE0">
            <w:pPr>
              <w:pStyle w:val="Col1"/>
              <w:spacing w:before="0" w:after="0"/>
              <w:rPr>
                <w:sz w:val="24"/>
                <w:szCs w:val="24"/>
              </w:rPr>
            </w:pPr>
            <w:r w:rsidRPr="009F63BD">
              <w:rPr>
                <w:sz w:val="24"/>
                <w:szCs w:val="24"/>
              </w:rPr>
              <w:t>By: Suzanne J. DuBose</w:t>
            </w:r>
          </w:p>
        </w:tc>
        <w:tc>
          <w:tcPr>
            <w:tcW w:w="3150" w:type="dxa"/>
          </w:tcPr>
          <w:p w14:paraId="200CE0C1" w14:textId="1AFB27E0" w:rsidR="00384084" w:rsidRPr="00B4493E" w:rsidRDefault="00080CDD" w:rsidP="00FF2BE0">
            <w:pPr>
              <w:pStyle w:val="Col2"/>
              <w:tabs>
                <w:tab w:val="clear" w:pos="864"/>
                <w:tab w:val="right" w:pos="1129"/>
              </w:tabs>
              <w:jc w:val="right"/>
              <w:rPr>
                <w:sz w:val="24"/>
                <w:szCs w:val="24"/>
                <w:highlight w:val="yellow"/>
              </w:rPr>
            </w:pPr>
            <w:r>
              <w:rPr>
                <w:sz w:val="24"/>
                <w:szCs w:val="24"/>
              </w:rPr>
              <w:t>60</w:t>
            </w:r>
            <w:ins w:id="284" w:author="Suzanne DuBose" w:date="2024-07-19T14:44:00Z" w16du:dateUtc="2024-07-19T20:44:00Z">
              <w:r w:rsidR="007A49C6">
                <w:rPr>
                  <w:sz w:val="24"/>
                  <w:szCs w:val="24"/>
                </w:rPr>
                <w:t>%</w:t>
              </w:r>
            </w:ins>
            <w:del w:id="285" w:author="Suzanne DuBose" w:date="2024-07-19T14:44:00Z" w16du:dateUtc="2024-07-19T20:44:00Z">
              <w:r w:rsidR="00384084" w:rsidRPr="00097DB2" w:rsidDel="007A49C6">
                <w:rPr>
                  <w:sz w:val="24"/>
                  <w:szCs w:val="24"/>
                </w:rPr>
                <w:delText>,000</w:delText>
              </w:r>
            </w:del>
            <w:r w:rsidR="00384084" w:rsidRPr="00097DB2">
              <w:rPr>
                <w:sz w:val="24"/>
                <w:szCs w:val="24"/>
              </w:rPr>
              <w:t>*</w:t>
            </w:r>
          </w:p>
        </w:tc>
      </w:tr>
      <w:tr w:rsidR="00384084" w:rsidRPr="009F63BD" w14:paraId="1FE37701" w14:textId="77777777" w:rsidTr="00D128D2">
        <w:trPr>
          <w:jc w:val="center"/>
        </w:trPr>
        <w:tc>
          <w:tcPr>
            <w:tcW w:w="3142" w:type="dxa"/>
            <w:tcBorders>
              <w:right w:val="single" w:sz="6" w:space="0" w:color="000000"/>
            </w:tcBorders>
          </w:tcPr>
          <w:p w14:paraId="21D97DC8" w14:textId="212D4426" w:rsidR="00384084" w:rsidRDefault="00384084" w:rsidP="00D128D2">
            <w:pPr>
              <w:pStyle w:val="Col1"/>
              <w:spacing w:before="0" w:after="0"/>
              <w:rPr>
                <w:sz w:val="24"/>
                <w:szCs w:val="24"/>
              </w:rPr>
            </w:pPr>
            <w:r>
              <w:rPr>
                <w:sz w:val="24"/>
                <w:szCs w:val="24"/>
              </w:rPr>
              <w:t>Avalon Building Group, LLC</w:t>
            </w:r>
          </w:p>
          <w:p w14:paraId="1C863694" w14:textId="1DC82253" w:rsidR="00384084" w:rsidRPr="009F63BD" w:rsidRDefault="00384084" w:rsidP="00D128D2">
            <w:pPr>
              <w:pStyle w:val="Col1"/>
              <w:spacing w:before="0" w:after="0"/>
              <w:rPr>
                <w:sz w:val="24"/>
                <w:szCs w:val="24"/>
              </w:rPr>
            </w:pPr>
            <w:r>
              <w:rPr>
                <w:sz w:val="24"/>
                <w:szCs w:val="24"/>
              </w:rPr>
              <w:t xml:space="preserve">By: </w:t>
            </w:r>
            <w:r w:rsidRPr="009F63BD">
              <w:rPr>
                <w:sz w:val="24"/>
                <w:szCs w:val="24"/>
              </w:rPr>
              <w:t xml:space="preserve">Douglas W. Turner </w:t>
            </w:r>
          </w:p>
        </w:tc>
        <w:tc>
          <w:tcPr>
            <w:tcW w:w="3150" w:type="dxa"/>
            <w:tcBorders>
              <w:top w:val="single" w:sz="6" w:space="0" w:color="000000"/>
              <w:left w:val="single" w:sz="6" w:space="0" w:color="000000"/>
              <w:bottom w:val="single" w:sz="6" w:space="0" w:color="000000"/>
              <w:right w:val="single" w:sz="6" w:space="0" w:color="000000"/>
            </w:tcBorders>
          </w:tcPr>
          <w:p w14:paraId="63E8921F" w14:textId="55A2A2FA" w:rsidR="00384084" w:rsidRPr="009F63BD" w:rsidRDefault="00AC7A0C" w:rsidP="00FF2BE0">
            <w:pPr>
              <w:pStyle w:val="Col2"/>
              <w:tabs>
                <w:tab w:val="clear" w:pos="864"/>
                <w:tab w:val="right" w:pos="1129"/>
              </w:tabs>
              <w:jc w:val="right"/>
              <w:rPr>
                <w:sz w:val="24"/>
                <w:szCs w:val="24"/>
              </w:rPr>
            </w:pPr>
            <w:r>
              <w:rPr>
                <w:sz w:val="24"/>
                <w:szCs w:val="24"/>
              </w:rPr>
              <w:t>30</w:t>
            </w:r>
            <w:ins w:id="286" w:author="Suzanne DuBose" w:date="2024-07-19T14:44:00Z" w16du:dateUtc="2024-07-19T20:44:00Z">
              <w:r w:rsidR="007A49C6">
                <w:rPr>
                  <w:sz w:val="24"/>
                  <w:szCs w:val="24"/>
                </w:rPr>
                <w:t>%</w:t>
              </w:r>
            </w:ins>
            <w:del w:id="287" w:author="Suzanne DuBose" w:date="2024-07-19T14:44:00Z" w16du:dateUtc="2024-07-19T20:44:00Z">
              <w:r w:rsidR="00384084" w:rsidRPr="00097DB2" w:rsidDel="007A49C6">
                <w:rPr>
                  <w:sz w:val="24"/>
                  <w:szCs w:val="24"/>
                </w:rPr>
                <w:delText>,000</w:delText>
              </w:r>
            </w:del>
            <w:r w:rsidR="00384084" w:rsidRPr="00097DB2">
              <w:rPr>
                <w:sz w:val="24"/>
                <w:szCs w:val="24"/>
              </w:rPr>
              <w:t>*</w:t>
            </w:r>
          </w:p>
        </w:tc>
      </w:tr>
      <w:tr w:rsidR="00384084" w:rsidRPr="009F63BD" w14:paraId="48329FD0" w14:textId="77777777" w:rsidTr="00D128D2">
        <w:trPr>
          <w:jc w:val="center"/>
        </w:trPr>
        <w:tc>
          <w:tcPr>
            <w:tcW w:w="3142" w:type="dxa"/>
            <w:tcBorders>
              <w:right w:val="single" w:sz="6" w:space="0" w:color="000000"/>
            </w:tcBorders>
          </w:tcPr>
          <w:p w14:paraId="4255CF7C" w14:textId="77777777" w:rsidR="00384084" w:rsidRPr="00DA30B5" w:rsidRDefault="00384084" w:rsidP="00FF2BE0">
            <w:pPr>
              <w:pStyle w:val="Col1"/>
              <w:rPr>
                <w:sz w:val="24"/>
                <w:szCs w:val="24"/>
              </w:rPr>
            </w:pPr>
            <w:r w:rsidRPr="00DA30B5">
              <w:rPr>
                <w:sz w:val="24"/>
                <w:szCs w:val="24"/>
              </w:rPr>
              <w:t xml:space="preserve">Kevin Andrews </w:t>
            </w:r>
          </w:p>
        </w:tc>
        <w:tc>
          <w:tcPr>
            <w:tcW w:w="3150" w:type="dxa"/>
            <w:tcBorders>
              <w:top w:val="single" w:sz="6" w:space="0" w:color="000000"/>
              <w:left w:val="single" w:sz="6" w:space="0" w:color="000000"/>
              <w:bottom w:val="single" w:sz="6" w:space="0" w:color="000000"/>
              <w:right w:val="single" w:sz="6" w:space="0" w:color="000000"/>
            </w:tcBorders>
          </w:tcPr>
          <w:p w14:paraId="71059260" w14:textId="379D6B12" w:rsidR="00384084" w:rsidRPr="00DA30B5" w:rsidRDefault="00097DB2" w:rsidP="00FF2BE0">
            <w:pPr>
              <w:pStyle w:val="Col2"/>
              <w:tabs>
                <w:tab w:val="clear" w:pos="864"/>
                <w:tab w:val="right" w:pos="1129"/>
              </w:tabs>
              <w:jc w:val="right"/>
              <w:rPr>
                <w:sz w:val="24"/>
                <w:szCs w:val="24"/>
              </w:rPr>
            </w:pPr>
            <w:r w:rsidRPr="00097DB2">
              <w:rPr>
                <w:sz w:val="24"/>
                <w:szCs w:val="24"/>
              </w:rPr>
              <w:t>1</w:t>
            </w:r>
            <w:r w:rsidR="00AC7A0C">
              <w:rPr>
                <w:sz w:val="24"/>
                <w:szCs w:val="24"/>
              </w:rPr>
              <w:t>0</w:t>
            </w:r>
            <w:ins w:id="288" w:author="Suzanne DuBose" w:date="2024-07-19T14:44:00Z" w16du:dateUtc="2024-07-19T20:44:00Z">
              <w:r w:rsidR="007A49C6">
                <w:rPr>
                  <w:sz w:val="24"/>
                  <w:szCs w:val="24"/>
                </w:rPr>
                <w:t>%</w:t>
              </w:r>
            </w:ins>
            <w:del w:id="289" w:author="Suzanne DuBose" w:date="2024-07-19T14:44:00Z" w16du:dateUtc="2024-07-19T20:44:00Z">
              <w:r w:rsidR="00477EEC" w:rsidDel="007A49C6">
                <w:rPr>
                  <w:sz w:val="24"/>
                  <w:szCs w:val="24"/>
                </w:rPr>
                <w:delText>,0</w:delText>
              </w:r>
              <w:r w:rsidR="00061259" w:rsidRPr="00097DB2" w:rsidDel="007A49C6">
                <w:rPr>
                  <w:sz w:val="24"/>
                  <w:szCs w:val="24"/>
                </w:rPr>
                <w:delText>00</w:delText>
              </w:r>
            </w:del>
            <w:r w:rsidR="00384084" w:rsidRPr="00097DB2">
              <w:rPr>
                <w:sz w:val="24"/>
                <w:szCs w:val="24"/>
              </w:rPr>
              <w:t>**</w:t>
            </w:r>
          </w:p>
        </w:tc>
      </w:tr>
      <w:tr w:rsidR="00D128D2" w:rsidRPr="009F63BD" w14:paraId="261F997E" w14:textId="77777777" w:rsidTr="00D128D2">
        <w:trPr>
          <w:jc w:val="center"/>
        </w:trPr>
        <w:tc>
          <w:tcPr>
            <w:tcW w:w="3142" w:type="dxa"/>
            <w:tcBorders>
              <w:right w:val="single" w:sz="6" w:space="0" w:color="000000"/>
            </w:tcBorders>
          </w:tcPr>
          <w:p w14:paraId="4ED184A7" w14:textId="6E9F980E" w:rsidR="00D128D2" w:rsidRPr="00DA30B5" w:rsidRDefault="00D128D2" w:rsidP="00FF2BE0">
            <w:pPr>
              <w:pStyle w:val="Col1"/>
              <w:rPr>
                <w:sz w:val="24"/>
                <w:szCs w:val="24"/>
              </w:rPr>
            </w:pPr>
          </w:p>
        </w:tc>
        <w:tc>
          <w:tcPr>
            <w:tcW w:w="3150" w:type="dxa"/>
            <w:tcBorders>
              <w:top w:val="single" w:sz="6" w:space="0" w:color="000000"/>
              <w:left w:val="single" w:sz="6" w:space="0" w:color="000000"/>
              <w:bottom w:val="single" w:sz="6" w:space="0" w:color="000000"/>
              <w:right w:val="single" w:sz="6" w:space="0" w:color="000000"/>
            </w:tcBorders>
          </w:tcPr>
          <w:p w14:paraId="56DAE211" w14:textId="394216ED" w:rsidR="00D128D2" w:rsidRPr="00DA30B5" w:rsidRDefault="00D128D2" w:rsidP="00FF2BE0">
            <w:pPr>
              <w:pStyle w:val="Col2"/>
              <w:tabs>
                <w:tab w:val="clear" w:pos="864"/>
                <w:tab w:val="right" w:pos="1129"/>
              </w:tabs>
              <w:jc w:val="right"/>
              <w:rPr>
                <w:sz w:val="24"/>
                <w:szCs w:val="24"/>
              </w:rPr>
            </w:pPr>
          </w:p>
        </w:tc>
      </w:tr>
      <w:tr w:rsidR="00D128D2" w:rsidRPr="009F63BD" w14:paraId="791144E5" w14:textId="77777777" w:rsidTr="00D128D2">
        <w:trPr>
          <w:jc w:val="center"/>
        </w:trPr>
        <w:tc>
          <w:tcPr>
            <w:tcW w:w="3142" w:type="dxa"/>
            <w:tcBorders>
              <w:right w:val="single" w:sz="6" w:space="0" w:color="000000"/>
            </w:tcBorders>
          </w:tcPr>
          <w:p w14:paraId="4574609E" w14:textId="77777777" w:rsidR="00D128D2" w:rsidRPr="00DA30B5" w:rsidRDefault="00D128D2" w:rsidP="00FF2BE0">
            <w:pPr>
              <w:pStyle w:val="Col1"/>
              <w:rPr>
                <w:sz w:val="24"/>
                <w:szCs w:val="24"/>
              </w:rPr>
            </w:pPr>
          </w:p>
        </w:tc>
        <w:tc>
          <w:tcPr>
            <w:tcW w:w="3150" w:type="dxa"/>
            <w:tcBorders>
              <w:top w:val="single" w:sz="6" w:space="0" w:color="000000"/>
              <w:left w:val="single" w:sz="6" w:space="0" w:color="000000"/>
              <w:bottom w:val="single" w:sz="6" w:space="0" w:color="000000"/>
              <w:right w:val="single" w:sz="6" w:space="0" w:color="000000"/>
            </w:tcBorders>
          </w:tcPr>
          <w:p w14:paraId="1CAB776D" w14:textId="77777777" w:rsidR="00D128D2" w:rsidRPr="00DA30B5" w:rsidRDefault="00D128D2" w:rsidP="00FF2BE0">
            <w:pPr>
              <w:pStyle w:val="Col2"/>
              <w:tabs>
                <w:tab w:val="clear" w:pos="864"/>
                <w:tab w:val="right" w:pos="1129"/>
              </w:tabs>
              <w:jc w:val="right"/>
              <w:rPr>
                <w:sz w:val="24"/>
                <w:szCs w:val="24"/>
              </w:rPr>
            </w:pPr>
          </w:p>
        </w:tc>
      </w:tr>
      <w:tr w:rsidR="00384084" w:rsidRPr="009F63BD" w14:paraId="4BFD0F03" w14:textId="77777777" w:rsidTr="00D128D2">
        <w:trPr>
          <w:jc w:val="center"/>
        </w:trPr>
        <w:tc>
          <w:tcPr>
            <w:tcW w:w="3142" w:type="dxa"/>
          </w:tcPr>
          <w:p w14:paraId="5929C301" w14:textId="77777777" w:rsidR="00384084" w:rsidRPr="009F63BD" w:rsidRDefault="00384084" w:rsidP="00FF2BE0">
            <w:pPr>
              <w:pStyle w:val="Col1"/>
              <w:rPr>
                <w:sz w:val="24"/>
                <w:szCs w:val="24"/>
              </w:rPr>
            </w:pPr>
            <w:r w:rsidRPr="009F63BD">
              <w:rPr>
                <w:sz w:val="24"/>
                <w:szCs w:val="24"/>
              </w:rPr>
              <w:tab/>
              <w:t>TOTAL</w:t>
            </w:r>
          </w:p>
        </w:tc>
        <w:tc>
          <w:tcPr>
            <w:tcW w:w="3150" w:type="dxa"/>
            <w:tcBorders>
              <w:top w:val="double" w:sz="4" w:space="0" w:color="auto"/>
            </w:tcBorders>
          </w:tcPr>
          <w:p w14:paraId="322AF267" w14:textId="1ADBDC4C" w:rsidR="00384084" w:rsidRPr="009F63BD" w:rsidRDefault="00384084" w:rsidP="00FF2BE0">
            <w:pPr>
              <w:pStyle w:val="Col2"/>
              <w:tabs>
                <w:tab w:val="clear" w:pos="864"/>
                <w:tab w:val="right" w:pos="1129"/>
              </w:tabs>
              <w:jc w:val="right"/>
              <w:rPr>
                <w:sz w:val="24"/>
                <w:szCs w:val="24"/>
              </w:rPr>
            </w:pPr>
            <w:r>
              <w:rPr>
                <w:sz w:val="24"/>
                <w:szCs w:val="24"/>
              </w:rPr>
              <w:t>100</w:t>
            </w:r>
            <w:r w:rsidRPr="009F63BD">
              <w:rPr>
                <w:sz w:val="24"/>
                <w:szCs w:val="24"/>
              </w:rPr>
              <w:t>,000</w:t>
            </w:r>
          </w:p>
        </w:tc>
      </w:tr>
    </w:tbl>
    <w:p w14:paraId="4635C938" w14:textId="77777777" w:rsidR="00026EEB" w:rsidRPr="009F63BD" w:rsidRDefault="00026EEB" w:rsidP="00026EEB">
      <w:pPr>
        <w:rPr>
          <w:szCs w:val="24"/>
        </w:rPr>
      </w:pPr>
    </w:p>
    <w:p w14:paraId="0A9E8CD0" w14:textId="77777777" w:rsidR="00C56A6D" w:rsidRPr="009F63BD" w:rsidRDefault="00026EEB" w:rsidP="00C56A6D">
      <w:pPr>
        <w:pStyle w:val="PHCenter"/>
        <w:rPr>
          <w:moveTo w:id="290" w:author="Suzanne DuBose" w:date="2024-07-19T14:33:00Z" w16du:dateUtc="2024-07-19T20:33:00Z"/>
          <w:sz w:val="24"/>
          <w:szCs w:val="24"/>
        </w:rPr>
      </w:pPr>
      <w:r>
        <w:rPr>
          <w:rStyle w:val="FootnoteReference"/>
          <w:color w:val="4E4E4E"/>
          <w:sz w:val="19"/>
          <w:szCs w:val="19"/>
        </w:rPr>
        <w:footnoteReference w:id="1"/>
      </w:r>
      <w:moveToRangeStart w:id="296" w:author="Suzanne DuBose" w:date="2024-07-19T14:33:00Z" w:name="move172292039"/>
      <w:moveTo w:id="297" w:author="Suzanne DuBose" w:date="2024-07-19T14:33:00Z" w16du:dateUtc="2024-07-19T20:33:00Z">
        <w:r w:rsidR="00C56A6D" w:rsidRPr="009F63BD">
          <w:rPr>
            <w:sz w:val="24"/>
            <w:szCs w:val="24"/>
          </w:rPr>
          <w:t xml:space="preserve">[END OF EXHIBIT “A”] </w:t>
        </w:r>
      </w:moveTo>
    </w:p>
    <w:p w14:paraId="7F8CC872" w14:textId="77777777" w:rsidR="00C56A6D" w:rsidRPr="009F63BD" w:rsidRDefault="00C56A6D" w:rsidP="00C56A6D">
      <w:pPr>
        <w:jc w:val="center"/>
        <w:rPr>
          <w:moveTo w:id="298" w:author="Suzanne DuBose" w:date="2024-07-19T14:33:00Z" w16du:dateUtc="2024-07-19T20:33:00Z"/>
          <w:szCs w:val="24"/>
        </w:rPr>
        <w:sectPr w:rsidR="00C56A6D" w:rsidRPr="009F63BD" w:rsidSect="00C56A6D">
          <w:footerReference w:type="default" r:id="rId8"/>
          <w:footnotePr>
            <w:numRestart w:val="eachSect"/>
          </w:footnotePr>
          <w:pgSz w:w="12240" w:h="15840" w:code="1"/>
          <w:pgMar w:top="1440" w:right="1440" w:bottom="1440" w:left="1440" w:header="720" w:footer="720" w:gutter="0"/>
          <w:pgNumType w:start="1"/>
          <w:cols w:space="720"/>
          <w:titlePg/>
          <w:docGrid w:linePitch="326"/>
        </w:sectPr>
      </w:pPr>
    </w:p>
    <w:moveToRangeEnd w:id="296"/>
    <w:p w14:paraId="18754F19" w14:textId="56F2C927" w:rsidR="00A76FCF" w:rsidRDefault="00A76FCF" w:rsidP="00026EEB">
      <w:pPr>
        <w:autoSpaceDE w:val="0"/>
        <w:autoSpaceDN w:val="0"/>
        <w:adjustRightInd w:val="0"/>
        <w:rPr>
          <w:ins w:id="299" w:author="Suzanne DuBose" w:date="2024-07-18T18:01:00Z" w16du:dateUtc="2024-07-19T00:01:00Z"/>
          <w:color w:val="4E4E4E"/>
          <w:sz w:val="19"/>
          <w:szCs w:val="19"/>
        </w:rPr>
      </w:pPr>
    </w:p>
    <w:p w14:paraId="2FC1C25B" w14:textId="1AFC1217" w:rsidR="008560D3" w:rsidRDefault="008560D3">
      <w:pPr>
        <w:spacing w:after="0" w:line="240" w:lineRule="auto"/>
        <w:rPr>
          <w:ins w:id="300" w:author="Suzanne DuBose" w:date="2024-07-18T18:01:00Z" w16du:dateUtc="2024-07-19T00:01:00Z"/>
          <w:color w:val="4E4E4E"/>
          <w:sz w:val="19"/>
          <w:szCs w:val="19"/>
        </w:rPr>
      </w:pPr>
      <w:ins w:id="301" w:author="Suzanne DuBose" w:date="2024-07-18T18:01:00Z" w16du:dateUtc="2024-07-19T00:01:00Z">
        <w:r>
          <w:rPr>
            <w:color w:val="4E4E4E"/>
            <w:sz w:val="19"/>
            <w:szCs w:val="19"/>
          </w:rPr>
          <w:br w:type="page"/>
        </w:r>
      </w:ins>
    </w:p>
    <w:p w14:paraId="5A7964F2" w14:textId="465542D4" w:rsidR="008560D3" w:rsidRPr="009F63BD" w:rsidRDefault="008560D3" w:rsidP="008560D3">
      <w:pPr>
        <w:pStyle w:val="Address"/>
        <w:tabs>
          <w:tab w:val="clear" w:pos="720"/>
          <w:tab w:val="clear" w:pos="4320"/>
        </w:tabs>
        <w:jc w:val="center"/>
        <w:rPr>
          <w:ins w:id="302" w:author="Suzanne DuBose" w:date="2024-07-18T18:01:00Z" w16du:dateUtc="2024-07-19T00:01:00Z"/>
          <w:szCs w:val="24"/>
        </w:rPr>
      </w:pPr>
      <w:ins w:id="303" w:author="Suzanne DuBose" w:date="2024-07-18T18:01:00Z" w16du:dateUtc="2024-07-19T00:01:00Z">
        <w:r w:rsidRPr="009F63BD">
          <w:rPr>
            <w:szCs w:val="24"/>
          </w:rPr>
          <w:lastRenderedPageBreak/>
          <w:t>EXHIBIT “</w:t>
        </w:r>
        <w:r>
          <w:rPr>
            <w:szCs w:val="24"/>
          </w:rPr>
          <w:t>B</w:t>
        </w:r>
        <w:r w:rsidRPr="009F63BD">
          <w:rPr>
            <w:szCs w:val="24"/>
          </w:rPr>
          <w:t>”</w:t>
        </w:r>
      </w:ins>
    </w:p>
    <w:p w14:paraId="7E228875" w14:textId="77777777" w:rsidR="008560D3" w:rsidRDefault="008560D3" w:rsidP="008560D3">
      <w:pPr>
        <w:pStyle w:val="Title"/>
        <w:spacing w:after="0"/>
        <w:rPr>
          <w:ins w:id="304" w:author="Suzanne DuBose" w:date="2024-07-18T18:01:00Z" w16du:dateUtc="2024-07-19T00:01:00Z"/>
          <w:rFonts w:ascii="Times New Roman" w:hAnsi="Times New Roman" w:cs="Times New Roman"/>
          <w:b w:val="0"/>
          <w:szCs w:val="24"/>
        </w:rPr>
      </w:pPr>
    </w:p>
    <w:p w14:paraId="0DD9DA9B" w14:textId="77777777" w:rsidR="008560D3" w:rsidRPr="009F63BD" w:rsidRDefault="008560D3" w:rsidP="008560D3">
      <w:pPr>
        <w:pStyle w:val="Title"/>
        <w:spacing w:after="0"/>
        <w:rPr>
          <w:ins w:id="305" w:author="Suzanne DuBose" w:date="2024-07-18T18:01:00Z" w16du:dateUtc="2024-07-19T00:01:00Z"/>
          <w:rFonts w:ascii="Times New Roman" w:hAnsi="Times New Roman" w:cs="Times New Roman"/>
          <w:b w:val="0"/>
          <w:szCs w:val="24"/>
        </w:rPr>
      </w:pPr>
      <w:ins w:id="306" w:author="Suzanne DuBose" w:date="2024-07-18T18:01:00Z" w16du:dateUtc="2024-07-19T00:01:00Z">
        <w:r w:rsidRPr="009F63BD">
          <w:rPr>
            <w:rFonts w:ascii="Times New Roman" w:hAnsi="Times New Roman" w:cs="Times New Roman"/>
            <w:b w:val="0"/>
            <w:szCs w:val="24"/>
          </w:rPr>
          <w:t>Akasha Holdings, LLC</w:t>
        </w:r>
      </w:ins>
    </w:p>
    <w:p w14:paraId="79A42793" w14:textId="77777777" w:rsidR="008560D3" w:rsidRPr="009F63BD" w:rsidRDefault="008560D3" w:rsidP="008560D3">
      <w:pPr>
        <w:pStyle w:val="Title"/>
        <w:spacing w:after="0"/>
        <w:rPr>
          <w:ins w:id="307" w:author="Suzanne DuBose" w:date="2024-07-18T18:01:00Z" w16du:dateUtc="2024-07-19T00:01:00Z"/>
          <w:rFonts w:ascii="Times New Roman" w:hAnsi="Times New Roman" w:cs="Times New Roman"/>
          <w:b w:val="0"/>
          <w:szCs w:val="24"/>
        </w:rPr>
      </w:pPr>
    </w:p>
    <w:p w14:paraId="298F263E" w14:textId="77777777" w:rsidR="008560D3" w:rsidRPr="009F63BD" w:rsidRDefault="008560D3" w:rsidP="008560D3">
      <w:pPr>
        <w:pStyle w:val="Title"/>
        <w:spacing w:after="0"/>
        <w:rPr>
          <w:ins w:id="308" w:author="Suzanne DuBose" w:date="2024-07-18T18:01:00Z" w16du:dateUtc="2024-07-19T00:01:00Z"/>
          <w:rFonts w:ascii="Times New Roman" w:hAnsi="Times New Roman" w:cs="Times New Roman"/>
          <w:b w:val="0"/>
          <w:szCs w:val="24"/>
        </w:rPr>
      </w:pPr>
      <w:ins w:id="309" w:author="Suzanne DuBose" w:date="2024-07-18T18:01:00Z" w16du:dateUtc="2024-07-19T00:01:00Z">
        <w:r w:rsidRPr="009F63BD">
          <w:rPr>
            <w:rFonts w:ascii="Times New Roman" w:hAnsi="Times New Roman" w:cs="Times New Roman"/>
            <w:b w:val="0"/>
            <w:szCs w:val="24"/>
          </w:rPr>
          <w:t>OPERATING AGREEMENT</w:t>
        </w:r>
      </w:ins>
    </w:p>
    <w:p w14:paraId="73BAEB77" w14:textId="6C8A4B77" w:rsidR="008560D3" w:rsidRPr="009F63BD" w:rsidRDefault="008560D3" w:rsidP="008560D3">
      <w:pPr>
        <w:pStyle w:val="Title"/>
        <w:spacing w:after="0"/>
        <w:rPr>
          <w:ins w:id="310" w:author="Suzanne DuBose" w:date="2024-07-18T18:01:00Z" w16du:dateUtc="2024-07-19T00:01:00Z"/>
          <w:rFonts w:ascii="Times New Roman" w:hAnsi="Times New Roman" w:cs="Times New Roman"/>
          <w:b w:val="0"/>
          <w:szCs w:val="24"/>
          <w:u w:val="single"/>
        </w:rPr>
      </w:pPr>
      <w:ins w:id="311" w:author="Suzanne DuBose" w:date="2024-07-18T18:01:00Z" w16du:dateUtc="2024-07-19T00:01:00Z">
        <w:r w:rsidRPr="009F63BD">
          <w:rPr>
            <w:rFonts w:ascii="Times New Roman" w:hAnsi="Times New Roman" w:cs="Times New Roman"/>
            <w:b w:val="0"/>
            <w:szCs w:val="24"/>
          </w:rPr>
          <w:br/>
        </w:r>
        <w:r>
          <w:rPr>
            <w:rFonts w:ascii="Times New Roman" w:hAnsi="Times New Roman" w:cs="Times New Roman"/>
            <w:b w:val="0"/>
            <w:szCs w:val="24"/>
            <w:u w:val="single"/>
          </w:rPr>
          <w:t xml:space="preserve">CLASS B </w:t>
        </w:r>
        <w:r w:rsidRPr="009F63BD">
          <w:rPr>
            <w:rFonts w:ascii="Times New Roman" w:hAnsi="Times New Roman" w:cs="Times New Roman"/>
            <w:b w:val="0"/>
            <w:szCs w:val="24"/>
            <w:u w:val="single"/>
          </w:rPr>
          <w:t xml:space="preserve">UNITS </w:t>
        </w:r>
      </w:ins>
    </w:p>
    <w:p w14:paraId="64E8375A" w14:textId="77777777" w:rsidR="008560D3" w:rsidRPr="009F63BD" w:rsidRDefault="008560D3" w:rsidP="008560D3">
      <w:pPr>
        <w:pStyle w:val="Title"/>
        <w:spacing w:after="0"/>
        <w:rPr>
          <w:ins w:id="312" w:author="Suzanne DuBose" w:date="2024-07-18T18:01:00Z" w16du:dateUtc="2024-07-19T00:01:00Z"/>
          <w:rFonts w:ascii="Times New Roman" w:hAnsi="Times New Roman" w:cs="Times New Roman"/>
          <w:szCs w:val="24"/>
          <w:u w:val="single"/>
        </w:rPr>
      </w:pPr>
    </w:p>
    <w:p w14:paraId="534EBB12" w14:textId="2541484E" w:rsidR="008560D3" w:rsidDel="008560D3" w:rsidRDefault="008560D3" w:rsidP="00026EEB">
      <w:pPr>
        <w:autoSpaceDE w:val="0"/>
        <w:autoSpaceDN w:val="0"/>
        <w:adjustRightInd w:val="0"/>
        <w:rPr>
          <w:del w:id="313" w:author="Suzanne DuBose" w:date="2024-07-18T18:01:00Z" w16du:dateUtc="2024-07-19T00:01:00Z"/>
          <w:color w:val="4E4E4E"/>
          <w:sz w:val="19"/>
          <w:szCs w:val="19"/>
        </w:rPr>
      </w:pPr>
    </w:p>
    <w:p w14:paraId="33AE314B" w14:textId="5EE59FFF" w:rsidR="00A76FCF" w:rsidRDefault="00A76FCF">
      <w:pPr>
        <w:spacing w:after="0" w:line="240" w:lineRule="auto"/>
        <w:rPr>
          <w:color w:val="4E4E4E"/>
          <w:sz w:val="19"/>
          <w:szCs w:val="19"/>
        </w:rPr>
      </w:pPr>
      <w:del w:id="314" w:author="Suzanne DuBose" w:date="2024-07-18T18:01:00Z" w16du:dateUtc="2024-07-19T00:01:00Z">
        <w:r w:rsidDel="008560D3">
          <w:rPr>
            <w:color w:val="4E4E4E"/>
            <w:sz w:val="19"/>
            <w:szCs w:val="19"/>
          </w:rPr>
          <w:br w:type="page"/>
        </w:r>
      </w:del>
    </w:p>
    <w:tbl>
      <w:tblPr>
        <w:tblW w:w="717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00" w:type="dxa"/>
          <w:right w:w="100" w:type="dxa"/>
        </w:tblCellMar>
        <w:tblLook w:val="0000" w:firstRow="0" w:lastRow="0" w:firstColumn="0" w:lastColumn="0" w:noHBand="0" w:noVBand="0"/>
      </w:tblPr>
      <w:tblGrid>
        <w:gridCol w:w="3142"/>
        <w:gridCol w:w="1472"/>
        <w:gridCol w:w="2565"/>
      </w:tblGrid>
      <w:tr w:rsidR="00026EEB" w:rsidRPr="009F63BD" w14:paraId="6E8366D6" w14:textId="77777777" w:rsidTr="00F47647">
        <w:trPr>
          <w:jc w:val="center"/>
        </w:trPr>
        <w:tc>
          <w:tcPr>
            <w:tcW w:w="3142" w:type="dxa"/>
            <w:vAlign w:val="bottom"/>
          </w:tcPr>
          <w:p w14:paraId="254CC465" w14:textId="77777777" w:rsidR="00026EEB" w:rsidRPr="009F63BD" w:rsidRDefault="00026EEB" w:rsidP="00FF2BE0">
            <w:pPr>
              <w:pStyle w:val="TableHeadings"/>
              <w:spacing w:after="240"/>
              <w:rPr>
                <w:rFonts w:ascii="Times New Roman" w:hAnsi="Times New Roman"/>
                <w:b w:val="0"/>
                <w:color w:val="000000"/>
                <w:sz w:val="24"/>
                <w:szCs w:val="24"/>
              </w:rPr>
            </w:pPr>
            <w:r w:rsidRPr="009F63BD">
              <w:rPr>
                <w:rFonts w:ascii="Times New Roman" w:hAnsi="Times New Roman"/>
                <w:b w:val="0"/>
                <w:sz w:val="24"/>
                <w:szCs w:val="24"/>
              </w:rPr>
              <w:lastRenderedPageBreak/>
              <w:t>MEMBER NAMES</w:t>
            </w:r>
          </w:p>
        </w:tc>
        <w:tc>
          <w:tcPr>
            <w:tcW w:w="1472" w:type="dxa"/>
            <w:tcBorders>
              <w:bottom w:val="single" w:sz="6" w:space="0" w:color="000000"/>
            </w:tcBorders>
            <w:vAlign w:val="bottom"/>
          </w:tcPr>
          <w:p w14:paraId="0D1713C3" w14:textId="77777777" w:rsidR="00026EEB" w:rsidRPr="009F63BD" w:rsidRDefault="00026EEB" w:rsidP="00FF2BE0">
            <w:pPr>
              <w:pStyle w:val="TableHeadings"/>
              <w:spacing w:before="120"/>
              <w:rPr>
                <w:rFonts w:ascii="Times New Roman" w:hAnsi="Times New Roman"/>
                <w:b w:val="0"/>
                <w:sz w:val="24"/>
                <w:szCs w:val="24"/>
              </w:rPr>
            </w:pPr>
            <w:r w:rsidRPr="009F63BD">
              <w:rPr>
                <w:rFonts w:ascii="Times New Roman" w:hAnsi="Times New Roman"/>
                <w:b w:val="0"/>
                <w:sz w:val="24"/>
                <w:szCs w:val="24"/>
              </w:rPr>
              <w:t>NUMBER</w:t>
            </w:r>
          </w:p>
          <w:p w14:paraId="495DD4BD" w14:textId="77777777" w:rsidR="00026EEB" w:rsidRPr="009F63BD" w:rsidRDefault="00026EEB" w:rsidP="00FF2BE0">
            <w:pPr>
              <w:pStyle w:val="TableHeadings"/>
              <w:rPr>
                <w:rFonts w:ascii="Times New Roman" w:hAnsi="Times New Roman"/>
                <w:b w:val="0"/>
                <w:sz w:val="24"/>
                <w:szCs w:val="24"/>
              </w:rPr>
            </w:pPr>
            <w:r w:rsidRPr="009F63BD">
              <w:rPr>
                <w:rFonts w:ascii="Times New Roman" w:hAnsi="Times New Roman"/>
                <w:b w:val="0"/>
                <w:sz w:val="24"/>
                <w:szCs w:val="24"/>
              </w:rPr>
              <w:t>OF UNITS</w:t>
            </w:r>
          </w:p>
          <w:p w14:paraId="2FB739A4" w14:textId="77777777" w:rsidR="00026EEB" w:rsidRPr="009F63BD" w:rsidRDefault="00026EEB" w:rsidP="00FF2BE0">
            <w:pPr>
              <w:pStyle w:val="TableHeadings"/>
              <w:spacing w:after="240"/>
              <w:rPr>
                <w:rFonts w:ascii="Times New Roman" w:hAnsi="Times New Roman"/>
                <w:b w:val="0"/>
                <w:sz w:val="24"/>
                <w:szCs w:val="24"/>
              </w:rPr>
            </w:pPr>
          </w:p>
        </w:tc>
        <w:tc>
          <w:tcPr>
            <w:tcW w:w="2565" w:type="dxa"/>
            <w:tcBorders>
              <w:bottom w:val="single" w:sz="6" w:space="0" w:color="000000"/>
            </w:tcBorders>
          </w:tcPr>
          <w:p w14:paraId="232B2065" w14:textId="77777777" w:rsidR="00026EEB" w:rsidRPr="009F63BD" w:rsidRDefault="00026EEB" w:rsidP="00FF2BE0">
            <w:pPr>
              <w:pStyle w:val="TableHeadings"/>
              <w:spacing w:after="240"/>
              <w:rPr>
                <w:rFonts w:ascii="Times New Roman" w:hAnsi="Times New Roman"/>
                <w:b w:val="0"/>
                <w:sz w:val="24"/>
                <w:szCs w:val="24"/>
              </w:rPr>
            </w:pPr>
          </w:p>
          <w:p w14:paraId="48869809" w14:textId="77777777" w:rsidR="00026EEB" w:rsidRPr="009F63BD" w:rsidRDefault="00026EEB" w:rsidP="00FF2BE0">
            <w:pPr>
              <w:pStyle w:val="TableHeadings"/>
              <w:spacing w:after="240"/>
              <w:rPr>
                <w:rFonts w:ascii="Times New Roman" w:hAnsi="Times New Roman"/>
                <w:b w:val="0"/>
                <w:sz w:val="24"/>
                <w:szCs w:val="24"/>
              </w:rPr>
            </w:pPr>
            <w:r w:rsidRPr="009F63BD">
              <w:rPr>
                <w:rFonts w:ascii="Times New Roman" w:hAnsi="Times New Roman"/>
                <w:b w:val="0"/>
                <w:sz w:val="24"/>
                <w:szCs w:val="24"/>
              </w:rPr>
              <w:t>CONTRIBUTION</w:t>
            </w:r>
          </w:p>
        </w:tc>
      </w:tr>
      <w:tr w:rsidR="00026EEB" w:rsidRPr="009F63BD" w14:paraId="3FAD7A6A" w14:textId="77777777" w:rsidTr="00F47647">
        <w:trPr>
          <w:jc w:val="center"/>
        </w:trPr>
        <w:tc>
          <w:tcPr>
            <w:tcW w:w="3142" w:type="dxa"/>
          </w:tcPr>
          <w:p w14:paraId="420D0A37" w14:textId="77777777" w:rsidR="00026EEB" w:rsidRPr="009F63BD" w:rsidRDefault="00026EEB" w:rsidP="00FF2BE0">
            <w:pPr>
              <w:pStyle w:val="Col1"/>
              <w:rPr>
                <w:sz w:val="24"/>
                <w:szCs w:val="24"/>
                <w:u w:val="single"/>
              </w:rPr>
            </w:pPr>
            <w:r w:rsidRPr="009F63BD">
              <w:rPr>
                <w:sz w:val="24"/>
                <w:szCs w:val="24"/>
                <w:u w:val="single"/>
              </w:rPr>
              <w:t>CLASS B MEMBERS</w:t>
            </w:r>
          </w:p>
        </w:tc>
        <w:tc>
          <w:tcPr>
            <w:tcW w:w="1472" w:type="dxa"/>
            <w:shd w:val="clear" w:color="auto" w:fill="606060"/>
          </w:tcPr>
          <w:p w14:paraId="094DBE2B" w14:textId="77777777" w:rsidR="00026EEB" w:rsidRPr="009F63BD" w:rsidRDefault="00026EEB" w:rsidP="00FF2BE0">
            <w:pPr>
              <w:pStyle w:val="Col2"/>
              <w:tabs>
                <w:tab w:val="clear" w:pos="864"/>
                <w:tab w:val="right" w:pos="1129"/>
              </w:tabs>
              <w:jc w:val="right"/>
              <w:rPr>
                <w:sz w:val="24"/>
                <w:szCs w:val="24"/>
              </w:rPr>
            </w:pPr>
          </w:p>
        </w:tc>
        <w:tc>
          <w:tcPr>
            <w:tcW w:w="2565" w:type="dxa"/>
            <w:shd w:val="clear" w:color="auto" w:fill="606060"/>
          </w:tcPr>
          <w:p w14:paraId="06853777" w14:textId="77777777" w:rsidR="00026EEB" w:rsidRPr="009F63BD" w:rsidRDefault="00026EEB" w:rsidP="00FF2BE0">
            <w:pPr>
              <w:pStyle w:val="Col3"/>
              <w:tabs>
                <w:tab w:val="clear" w:pos="821"/>
                <w:tab w:val="right" w:pos="1150"/>
              </w:tabs>
              <w:jc w:val="right"/>
              <w:rPr>
                <w:sz w:val="24"/>
                <w:szCs w:val="24"/>
              </w:rPr>
            </w:pPr>
          </w:p>
        </w:tc>
      </w:tr>
      <w:tr w:rsidR="00026EEB" w:rsidRPr="009F63BD" w14:paraId="147BD111" w14:textId="77777777" w:rsidTr="00F47647">
        <w:trPr>
          <w:jc w:val="center"/>
        </w:trPr>
        <w:tc>
          <w:tcPr>
            <w:tcW w:w="3142" w:type="dxa"/>
          </w:tcPr>
          <w:p w14:paraId="7D3E1875" w14:textId="0D359083" w:rsidR="00026EEB" w:rsidRPr="009F63BD" w:rsidRDefault="00026EEB" w:rsidP="00FF2BE0">
            <w:pPr>
              <w:pStyle w:val="Col1"/>
              <w:spacing w:before="0" w:after="0"/>
              <w:rPr>
                <w:sz w:val="24"/>
                <w:szCs w:val="24"/>
              </w:rPr>
            </w:pPr>
            <w:r w:rsidRPr="009F63BD">
              <w:rPr>
                <w:sz w:val="24"/>
                <w:szCs w:val="24"/>
              </w:rPr>
              <w:t>Lako Enterprises, LLC</w:t>
            </w:r>
          </w:p>
          <w:p w14:paraId="523D4C8B" w14:textId="5AF5A5E3" w:rsidR="00026EEB" w:rsidRPr="009F63BD" w:rsidRDefault="00026EEB" w:rsidP="00FF2BE0">
            <w:pPr>
              <w:pStyle w:val="Col1"/>
              <w:spacing w:before="0" w:after="0"/>
              <w:rPr>
                <w:sz w:val="24"/>
                <w:szCs w:val="24"/>
              </w:rPr>
            </w:pPr>
            <w:r w:rsidRPr="009F63BD">
              <w:rPr>
                <w:sz w:val="24"/>
                <w:szCs w:val="24"/>
              </w:rPr>
              <w:t xml:space="preserve">By: Suzanne J. DuBose </w:t>
            </w:r>
          </w:p>
        </w:tc>
        <w:tc>
          <w:tcPr>
            <w:tcW w:w="1472" w:type="dxa"/>
          </w:tcPr>
          <w:p w14:paraId="14AE5D12" w14:textId="765DC388" w:rsidR="00026EEB" w:rsidRPr="009F63BD" w:rsidRDefault="007D65C3" w:rsidP="00FF2BE0">
            <w:pPr>
              <w:pStyle w:val="Col2"/>
              <w:tabs>
                <w:tab w:val="clear" w:pos="864"/>
                <w:tab w:val="right" w:pos="1129"/>
              </w:tabs>
              <w:jc w:val="right"/>
              <w:rPr>
                <w:sz w:val="24"/>
                <w:szCs w:val="24"/>
              </w:rPr>
            </w:pPr>
            <w:del w:id="315" w:author="Suzanne DuBose" w:date="2024-07-18T18:02:00Z" w16du:dateUtc="2024-07-19T00:02:00Z">
              <w:r w:rsidDel="008560D3">
                <w:rPr>
                  <w:sz w:val="24"/>
                  <w:szCs w:val="24"/>
                </w:rPr>
                <w:delText>12</w:delText>
              </w:r>
              <w:r w:rsidR="00026EEB" w:rsidRPr="00097DB2" w:rsidDel="008560D3">
                <w:rPr>
                  <w:sz w:val="24"/>
                  <w:szCs w:val="24"/>
                </w:rPr>
                <w:delText>,</w:delText>
              </w:r>
              <w:r w:rsidDel="008560D3">
                <w:rPr>
                  <w:sz w:val="24"/>
                  <w:szCs w:val="24"/>
                </w:rPr>
                <w:delText>20</w:delText>
              </w:r>
              <w:r w:rsidR="00026EEB" w:rsidRPr="00097DB2" w:rsidDel="008560D3">
                <w:rPr>
                  <w:sz w:val="24"/>
                  <w:szCs w:val="24"/>
                </w:rPr>
                <w:delText>0</w:delText>
              </w:r>
            </w:del>
          </w:p>
        </w:tc>
        <w:tc>
          <w:tcPr>
            <w:tcW w:w="2565" w:type="dxa"/>
          </w:tcPr>
          <w:p w14:paraId="00353696" w14:textId="5AF0709F" w:rsidR="00026EEB" w:rsidRPr="009F63BD" w:rsidRDefault="00026EEB" w:rsidP="00FF2BE0">
            <w:pPr>
              <w:pStyle w:val="Col3"/>
              <w:tabs>
                <w:tab w:val="clear" w:pos="821"/>
                <w:tab w:val="right" w:pos="1150"/>
              </w:tabs>
              <w:jc w:val="right"/>
              <w:rPr>
                <w:sz w:val="24"/>
                <w:szCs w:val="24"/>
              </w:rPr>
            </w:pPr>
            <w:del w:id="316" w:author="Suzanne DuBose [2]" w:date="2022-02-21T14:24:00Z">
              <w:r w:rsidRPr="00097DB2" w:rsidDel="00FA1B72">
                <w:rPr>
                  <w:sz w:val="24"/>
                  <w:szCs w:val="24"/>
                </w:rPr>
                <w:delText>$</w:delText>
              </w:r>
            </w:del>
            <w:ins w:id="317" w:author="Suzanne DuBose" w:date="2024-07-18T18:02:00Z" w16du:dateUtc="2024-07-19T00:02:00Z">
              <w:r w:rsidR="008560D3">
                <w:rPr>
                  <w:sz w:val="24"/>
                  <w:szCs w:val="24"/>
                </w:rPr>
                <w:t>1</w:t>
              </w:r>
            </w:ins>
            <w:ins w:id="318" w:author="Suzanne DuBose" w:date="2024-07-19T14:27:00Z" w16du:dateUtc="2024-07-19T20:27:00Z">
              <w:r w:rsidR="00C56A6D">
                <w:rPr>
                  <w:sz w:val="24"/>
                  <w:szCs w:val="24"/>
                </w:rPr>
                <w:t>57</w:t>
              </w:r>
            </w:ins>
            <w:ins w:id="319" w:author="Suzanne DuBose" w:date="2024-07-18T18:02:00Z" w16du:dateUtc="2024-07-19T00:02:00Z">
              <w:r w:rsidR="008560D3">
                <w:rPr>
                  <w:sz w:val="24"/>
                  <w:szCs w:val="24"/>
                </w:rPr>
                <w:t>,000</w:t>
              </w:r>
            </w:ins>
            <w:del w:id="320" w:author="Suzanne DuBose [2]" w:date="2022-02-21T14:24:00Z">
              <w:r w:rsidR="007D65C3" w:rsidDel="00FA1B72">
                <w:rPr>
                  <w:sz w:val="24"/>
                  <w:szCs w:val="24"/>
                </w:rPr>
                <w:delText>122</w:delText>
              </w:r>
              <w:r w:rsidRPr="00097DB2" w:rsidDel="00FA1B72">
                <w:rPr>
                  <w:sz w:val="24"/>
                  <w:szCs w:val="24"/>
                </w:rPr>
                <w:delText>,000</w:delText>
              </w:r>
            </w:del>
          </w:p>
        </w:tc>
      </w:tr>
      <w:tr w:rsidR="00026EEB" w:rsidRPr="009F63BD" w14:paraId="3F6E59C3" w14:textId="77777777" w:rsidTr="00F47647">
        <w:trPr>
          <w:jc w:val="center"/>
        </w:trPr>
        <w:tc>
          <w:tcPr>
            <w:tcW w:w="3142" w:type="dxa"/>
            <w:tcBorders>
              <w:right w:val="single" w:sz="6" w:space="0" w:color="000000"/>
            </w:tcBorders>
          </w:tcPr>
          <w:p w14:paraId="72EA3143" w14:textId="607633B8" w:rsidR="00026EEB" w:rsidRDefault="002E4147" w:rsidP="00A76FCF">
            <w:pPr>
              <w:pStyle w:val="Col1"/>
              <w:spacing w:before="0" w:after="0"/>
              <w:rPr>
                <w:sz w:val="24"/>
                <w:szCs w:val="24"/>
              </w:rPr>
            </w:pPr>
            <w:r>
              <w:rPr>
                <w:sz w:val="24"/>
                <w:szCs w:val="24"/>
              </w:rPr>
              <w:t>Avalon Building Group</w:t>
            </w:r>
            <w:r w:rsidR="00061259">
              <w:rPr>
                <w:sz w:val="24"/>
                <w:szCs w:val="24"/>
              </w:rPr>
              <w:t>, LLC</w:t>
            </w:r>
          </w:p>
          <w:p w14:paraId="6D1031F8" w14:textId="31AB07C4" w:rsidR="00061259" w:rsidRPr="009F63BD" w:rsidRDefault="00061259" w:rsidP="00A76FCF">
            <w:pPr>
              <w:pStyle w:val="Col1"/>
              <w:spacing w:before="0" w:after="0"/>
              <w:rPr>
                <w:sz w:val="24"/>
                <w:szCs w:val="24"/>
              </w:rPr>
            </w:pPr>
            <w:r>
              <w:rPr>
                <w:sz w:val="24"/>
                <w:szCs w:val="24"/>
              </w:rPr>
              <w:t xml:space="preserve">By: Douglas W. Turner </w:t>
            </w:r>
          </w:p>
        </w:tc>
        <w:tc>
          <w:tcPr>
            <w:tcW w:w="1472" w:type="dxa"/>
            <w:tcBorders>
              <w:top w:val="single" w:sz="6" w:space="0" w:color="000000"/>
              <w:left w:val="single" w:sz="6" w:space="0" w:color="000000"/>
              <w:bottom w:val="single" w:sz="6" w:space="0" w:color="000000"/>
              <w:right w:val="single" w:sz="6" w:space="0" w:color="000000"/>
            </w:tcBorders>
          </w:tcPr>
          <w:p w14:paraId="2159F987" w14:textId="0FAD39AD" w:rsidR="00026EEB" w:rsidRPr="009F63BD" w:rsidRDefault="00080CDD" w:rsidP="00FF2BE0">
            <w:pPr>
              <w:pStyle w:val="Col2"/>
              <w:tabs>
                <w:tab w:val="clear" w:pos="864"/>
                <w:tab w:val="right" w:pos="1129"/>
              </w:tabs>
              <w:jc w:val="right"/>
              <w:rPr>
                <w:sz w:val="24"/>
                <w:szCs w:val="24"/>
              </w:rPr>
            </w:pPr>
            <w:del w:id="321" w:author="Suzanne DuBose [2]" w:date="2022-02-21T14:24:00Z">
              <w:r w:rsidDel="00FA1B72">
                <w:rPr>
                  <w:sz w:val="24"/>
                  <w:szCs w:val="24"/>
                </w:rPr>
                <w:delText>2</w:delText>
              </w:r>
              <w:r w:rsidR="00026EEB" w:rsidRPr="00097DB2" w:rsidDel="00FA1B72">
                <w:rPr>
                  <w:sz w:val="24"/>
                  <w:szCs w:val="24"/>
                </w:rPr>
                <w:delText>,</w:delText>
              </w:r>
              <w:r w:rsidR="00097DB2" w:rsidRPr="00097DB2" w:rsidDel="00FA1B72">
                <w:rPr>
                  <w:sz w:val="24"/>
                  <w:szCs w:val="24"/>
                </w:rPr>
                <w:delText>8</w:delText>
              </w:r>
              <w:r w:rsidR="00026EEB" w:rsidRPr="00097DB2" w:rsidDel="00FA1B72">
                <w:rPr>
                  <w:sz w:val="24"/>
                  <w:szCs w:val="24"/>
                </w:rPr>
                <w:delText>00</w:delText>
              </w:r>
            </w:del>
          </w:p>
        </w:tc>
        <w:tc>
          <w:tcPr>
            <w:tcW w:w="2565" w:type="dxa"/>
            <w:tcBorders>
              <w:top w:val="single" w:sz="6" w:space="0" w:color="000000"/>
              <w:left w:val="single" w:sz="6" w:space="0" w:color="000000"/>
              <w:bottom w:val="single" w:sz="6" w:space="0" w:color="000000"/>
              <w:right w:val="single" w:sz="6" w:space="0" w:color="000000"/>
            </w:tcBorders>
          </w:tcPr>
          <w:p w14:paraId="13C67475" w14:textId="78603793" w:rsidR="00026EEB" w:rsidRPr="009F63BD" w:rsidRDefault="008560D3" w:rsidP="00FF2BE0">
            <w:pPr>
              <w:pStyle w:val="Col3"/>
              <w:tabs>
                <w:tab w:val="clear" w:pos="821"/>
                <w:tab w:val="right" w:pos="1150"/>
              </w:tabs>
              <w:jc w:val="right"/>
              <w:rPr>
                <w:sz w:val="24"/>
                <w:szCs w:val="24"/>
              </w:rPr>
            </w:pPr>
            <w:ins w:id="322" w:author="Suzanne DuBose" w:date="2024-07-18T18:02:00Z" w16du:dateUtc="2024-07-19T00:02:00Z">
              <w:r w:rsidRPr="00C56A6D">
                <w:rPr>
                  <w:sz w:val="24"/>
                  <w:szCs w:val="24"/>
                </w:rPr>
                <w:t>$</w:t>
              </w:r>
            </w:ins>
            <w:ins w:id="323" w:author="Suzanne DuBose" w:date="2024-07-19T14:27:00Z" w16du:dateUtc="2024-07-19T20:27:00Z">
              <w:r w:rsidR="00C56A6D" w:rsidRPr="00C56A6D">
                <w:rPr>
                  <w:sz w:val="24"/>
                  <w:szCs w:val="24"/>
                </w:rPr>
                <w:t>30,000</w:t>
              </w:r>
            </w:ins>
            <w:ins w:id="324" w:author="Suzanne DuBose" w:date="2024-07-19T14:28:00Z" w16du:dateUtc="2024-07-19T20:28:00Z">
              <w:r w:rsidR="00C56A6D">
                <w:rPr>
                  <w:sz w:val="24"/>
                  <w:szCs w:val="24"/>
                </w:rPr>
                <w:t>*</w:t>
              </w:r>
            </w:ins>
            <w:ins w:id="325" w:author="Suzanne DuBose" w:date="2024-07-19T14:29:00Z" w16du:dateUtc="2024-07-19T20:29:00Z">
              <w:r w:rsidR="00C56A6D">
                <w:rPr>
                  <w:rStyle w:val="FootnoteReference"/>
                  <w:sz w:val="24"/>
                  <w:szCs w:val="24"/>
                </w:rPr>
                <w:footnoteReference w:id="2"/>
              </w:r>
            </w:ins>
            <w:del w:id="331" w:author="Suzanne DuBose [2]" w:date="2022-02-21T14:24:00Z">
              <w:r w:rsidR="00026EEB" w:rsidRPr="00097DB2" w:rsidDel="00FA1B72">
                <w:rPr>
                  <w:sz w:val="24"/>
                  <w:szCs w:val="24"/>
                </w:rPr>
                <w:delText>$</w:delText>
              </w:r>
              <w:r w:rsidR="00080CDD" w:rsidDel="00FA1B72">
                <w:rPr>
                  <w:sz w:val="24"/>
                  <w:szCs w:val="24"/>
                </w:rPr>
                <w:delText>2</w:delText>
              </w:r>
              <w:r w:rsidR="00097DB2" w:rsidRPr="00097DB2" w:rsidDel="00FA1B72">
                <w:rPr>
                  <w:sz w:val="24"/>
                  <w:szCs w:val="24"/>
                </w:rPr>
                <w:delText>8</w:delText>
              </w:r>
              <w:r w:rsidR="00026EEB" w:rsidRPr="00097DB2" w:rsidDel="00FA1B72">
                <w:rPr>
                  <w:sz w:val="24"/>
                  <w:szCs w:val="24"/>
                </w:rPr>
                <w:delText>,000</w:delText>
              </w:r>
            </w:del>
          </w:p>
        </w:tc>
      </w:tr>
      <w:tr w:rsidR="00026EEB" w:rsidRPr="009F63BD" w14:paraId="30C8D3FE" w14:textId="77777777" w:rsidTr="00F47647">
        <w:trPr>
          <w:jc w:val="center"/>
        </w:trPr>
        <w:tc>
          <w:tcPr>
            <w:tcW w:w="3142" w:type="dxa"/>
            <w:tcBorders>
              <w:right w:val="single" w:sz="6" w:space="0" w:color="000000"/>
            </w:tcBorders>
          </w:tcPr>
          <w:p w14:paraId="7F27F80C" w14:textId="77777777" w:rsidR="00026EEB" w:rsidRDefault="00C56A6D">
            <w:pPr>
              <w:pStyle w:val="Col1"/>
              <w:spacing w:after="0"/>
              <w:rPr>
                <w:ins w:id="332" w:author="Suzanne DuBose" w:date="2024-07-19T14:28:00Z" w16du:dateUtc="2024-07-19T20:28:00Z"/>
                <w:sz w:val="24"/>
                <w:szCs w:val="24"/>
              </w:rPr>
              <w:pPrChange w:id="333" w:author="Suzanne DuBose" w:date="2024-07-19T14:33:00Z" w16du:dateUtc="2024-07-19T20:33:00Z">
                <w:pPr>
                  <w:pStyle w:val="Col1"/>
                </w:pPr>
              </w:pPrChange>
            </w:pPr>
            <w:ins w:id="334" w:author="Suzanne DuBose" w:date="2024-07-19T14:27:00Z" w16du:dateUtc="2024-07-19T20:27:00Z">
              <w:r>
                <w:rPr>
                  <w:sz w:val="24"/>
                  <w:szCs w:val="24"/>
                </w:rPr>
                <w:t>Quasar Eq</w:t>
              </w:r>
            </w:ins>
            <w:ins w:id="335" w:author="Suzanne DuBose" w:date="2024-07-19T14:28:00Z" w16du:dateUtc="2024-07-19T20:28:00Z">
              <w:r>
                <w:rPr>
                  <w:sz w:val="24"/>
                  <w:szCs w:val="24"/>
                </w:rPr>
                <w:t>uity, LLC</w:t>
              </w:r>
            </w:ins>
          </w:p>
          <w:p w14:paraId="07765C98" w14:textId="19F8ACD3" w:rsidR="00C56A6D" w:rsidRPr="009F63BD" w:rsidRDefault="00C56A6D">
            <w:pPr>
              <w:pStyle w:val="Col1"/>
              <w:spacing w:after="0"/>
              <w:rPr>
                <w:sz w:val="24"/>
                <w:szCs w:val="24"/>
              </w:rPr>
              <w:pPrChange w:id="336" w:author="Suzanne DuBose" w:date="2024-07-19T14:33:00Z" w16du:dateUtc="2024-07-19T20:33:00Z">
                <w:pPr>
                  <w:pStyle w:val="Col1"/>
                </w:pPr>
              </w:pPrChange>
            </w:pPr>
            <w:ins w:id="337" w:author="Suzanne DuBose" w:date="2024-07-19T14:28:00Z" w16du:dateUtc="2024-07-19T20:28:00Z">
              <w:r>
                <w:rPr>
                  <w:sz w:val="24"/>
                  <w:szCs w:val="24"/>
                </w:rPr>
                <w:t xml:space="preserve">By: Jeff Lewis </w:t>
              </w:r>
            </w:ins>
          </w:p>
        </w:tc>
        <w:tc>
          <w:tcPr>
            <w:tcW w:w="1472" w:type="dxa"/>
            <w:tcBorders>
              <w:top w:val="single" w:sz="6" w:space="0" w:color="000000"/>
              <w:left w:val="single" w:sz="6" w:space="0" w:color="000000"/>
              <w:bottom w:val="single" w:sz="6" w:space="0" w:color="000000"/>
              <w:right w:val="single" w:sz="6" w:space="0" w:color="000000"/>
            </w:tcBorders>
          </w:tcPr>
          <w:p w14:paraId="62CAE305" w14:textId="22D9CB78" w:rsidR="00026EEB" w:rsidRPr="009F63BD" w:rsidRDefault="00C56A6D" w:rsidP="00FF2BE0">
            <w:pPr>
              <w:pStyle w:val="Col2"/>
              <w:tabs>
                <w:tab w:val="clear" w:pos="864"/>
                <w:tab w:val="right" w:pos="1129"/>
              </w:tabs>
              <w:jc w:val="right"/>
              <w:rPr>
                <w:sz w:val="24"/>
                <w:szCs w:val="24"/>
              </w:rPr>
            </w:pPr>
            <w:ins w:id="338" w:author="Suzanne DuBose" w:date="2024-07-19T14:28:00Z" w16du:dateUtc="2024-07-19T20:28:00Z">
              <w:r>
                <w:rPr>
                  <w:sz w:val="24"/>
                  <w:szCs w:val="24"/>
                </w:rPr>
                <w:t>61,667</w:t>
              </w:r>
            </w:ins>
          </w:p>
        </w:tc>
        <w:tc>
          <w:tcPr>
            <w:tcW w:w="2565" w:type="dxa"/>
            <w:tcBorders>
              <w:top w:val="single" w:sz="6" w:space="0" w:color="000000"/>
              <w:left w:val="single" w:sz="6" w:space="0" w:color="000000"/>
              <w:bottom w:val="single" w:sz="6" w:space="0" w:color="000000"/>
              <w:right w:val="single" w:sz="6" w:space="0" w:color="000000"/>
            </w:tcBorders>
          </w:tcPr>
          <w:p w14:paraId="1C7432AD" w14:textId="4A5CBAC6" w:rsidR="00026EEB" w:rsidRPr="009F63BD" w:rsidRDefault="00C56A6D" w:rsidP="00FF2BE0">
            <w:pPr>
              <w:pStyle w:val="Col3"/>
              <w:tabs>
                <w:tab w:val="clear" w:pos="821"/>
                <w:tab w:val="right" w:pos="1150"/>
              </w:tabs>
              <w:jc w:val="right"/>
              <w:rPr>
                <w:sz w:val="24"/>
                <w:szCs w:val="24"/>
              </w:rPr>
            </w:pPr>
            <w:ins w:id="339" w:author="Suzanne DuBose" w:date="2024-07-19T14:28:00Z" w16du:dateUtc="2024-07-19T20:28:00Z">
              <w:r>
                <w:rPr>
                  <w:sz w:val="24"/>
                  <w:szCs w:val="24"/>
                </w:rPr>
                <w:t>$185,000</w:t>
              </w:r>
            </w:ins>
          </w:p>
        </w:tc>
      </w:tr>
      <w:tr w:rsidR="00026EEB" w:rsidRPr="009F63BD" w14:paraId="5095680F" w14:textId="77777777" w:rsidTr="00F47647">
        <w:trPr>
          <w:jc w:val="center"/>
        </w:trPr>
        <w:tc>
          <w:tcPr>
            <w:tcW w:w="3142" w:type="dxa"/>
            <w:tcBorders>
              <w:right w:val="single" w:sz="6" w:space="0" w:color="000000"/>
            </w:tcBorders>
          </w:tcPr>
          <w:p w14:paraId="23797325" w14:textId="0E275ACB" w:rsidR="00026EEB" w:rsidRPr="009F63BD" w:rsidRDefault="007A49C6" w:rsidP="00FF2BE0">
            <w:pPr>
              <w:pStyle w:val="Col1"/>
              <w:rPr>
                <w:sz w:val="24"/>
                <w:szCs w:val="24"/>
              </w:rPr>
            </w:pPr>
            <w:ins w:id="340" w:author="Suzanne DuBose" w:date="2024-07-19T14:45:00Z" w16du:dateUtc="2024-07-19T20:45:00Z">
              <w:r w:rsidRPr="007A49C6">
                <w:rPr>
                  <w:sz w:val="24"/>
                  <w:szCs w:val="24"/>
                  <w:highlight w:val="yellow"/>
                  <w:rPrChange w:id="341" w:author="Suzanne DuBose" w:date="2024-07-19T14:45:00Z" w16du:dateUtc="2024-07-19T20:45:00Z">
                    <w:rPr>
                      <w:sz w:val="24"/>
                      <w:szCs w:val="24"/>
                    </w:rPr>
                  </w:rPrChange>
                </w:rPr>
                <w:t>Additional Authorized Shares</w:t>
              </w:r>
            </w:ins>
          </w:p>
        </w:tc>
        <w:tc>
          <w:tcPr>
            <w:tcW w:w="1472" w:type="dxa"/>
            <w:tcBorders>
              <w:top w:val="single" w:sz="6" w:space="0" w:color="000000"/>
              <w:left w:val="single" w:sz="6" w:space="0" w:color="000000"/>
              <w:bottom w:val="single" w:sz="6" w:space="0" w:color="000000"/>
              <w:right w:val="single" w:sz="6" w:space="0" w:color="000000"/>
            </w:tcBorders>
          </w:tcPr>
          <w:p w14:paraId="05430AF1" w14:textId="77777777" w:rsidR="00026EEB" w:rsidRPr="009F63BD" w:rsidRDefault="00026EEB" w:rsidP="00FF2BE0">
            <w:pPr>
              <w:pStyle w:val="Col2"/>
              <w:tabs>
                <w:tab w:val="clear" w:pos="864"/>
                <w:tab w:val="right" w:pos="1129"/>
              </w:tabs>
              <w:jc w:val="right"/>
              <w:rPr>
                <w:sz w:val="24"/>
                <w:szCs w:val="24"/>
              </w:rPr>
            </w:pPr>
          </w:p>
        </w:tc>
        <w:tc>
          <w:tcPr>
            <w:tcW w:w="2565" w:type="dxa"/>
            <w:tcBorders>
              <w:top w:val="single" w:sz="6" w:space="0" w:color="000000"/>
              <w:left w:val="single" w:sz="6" w:space="0" w:color="000000"/>
              <w:bottom w:val="single" w:sz="6" w:space="0" w:color="000000"/>
              <w:right w:val="single" w:sz="6" w:space="0" w:color="000000"/>
            </w:tcBorders>
          </w:tcPr>
          <w:p w14:paraId="78077160" w14:textId="77777777" w:rsidR="00026EEB" w:rsidRPr="009F63BD" w:rsidRDefault="00026EEB" w:rsidP="00FF2BE0">
            <w:pPr>
              <w:pStyle w:val="Col3"/>
              <w:tabs>
                <w:tab w:val="clear" w:pos="821"/>
                <w:tab w:val="right" w:pos="1150"/>
              </w:tabs>
              <w:jc w:val="right"/>
              <w:rPr>
                <w:sz w:val="24"/>
                <w:szCs w:val="24"/>
              </w:rPr>
            </w:pPr>
          </w:p>
        </w:tc>
      </w:tr>
      <w:tr w:rsidR="00026EEB" w:rsidRPr="009F63BD" w14:paraId="2404478D" w14:textId="77777777" w:rsidTr="00F47647">
        <w:trPr>
          <w:jc w:val="center"/>
        </w:trPr>
        <w:tc>
          <w:tcPr>
            <w:tcW w:w="3142" w:type="dxa"/>
            <w:tcBorders>
              <w:right w:val="single" w:sz="6" w:space="0" w:color="000000"/>
            </w:tcBorders>
          </w:tcPr>
          <w:p w14:paraId="68ECBB30" w14:textId="77777777" w:rsidR="00026EEB" w:rsidRPr="009F63BD" w:rsidRDefault="00026EEB" w:rsidP="00FF2BE0">
            <w:pPr>
              <w:pStyle w:val="Col1"/>
              <w:rPr>
                <w:sz w:val="24"/>
                <w:szCs w:val="24"/>
              </w:rPr>
            </w:pPr>
          </w:p>
        </w:tc>
        <w:tc>
          <w:tcPr>
            <w:tcW w:w="1472" w:type="dxa"/>
            <w:tcBorders>
              <w:top w:val="single" w:sz="6" w:space="0" w:color="000000"/>
              <w:left w:val="single" w:sz="6" w:space="0" w:color="000000"/>
              <w:bottom w:val="single" w:sz="6" w:space="0" w:color="000000"/>
              <w:right w:val="single" w:sz="6" w:space="0" w:color="000000"/>
            </w:tcBorders>
          </w:tcPr>
          <w:p w14:paraId="5CD6054A" w14:textId="77777777" w:rsidR="00026EEB" w:rsidRPr="009F63BD" w:rsidRDefault="00026EEB" w:rsidP="00FF2BE0">
            <w:pPr>
              <w:pStyle w:val="Col2"/>
              <w:tabs>
                <w:tab w:val="clear" w:pos="864"/>
                <w:tab w:val="right" w:pos="1129"/>
              </w:tabs>
              <w:jc w:val="right"/>
              <w:rPr>
                <w:sz w:val="24"/>
                <w:szCs w:val="24"/>
              </w:rPr>
            </w:pPr>
          </w:p>
        </w:tc>
        <w:tc>
          <w:tcPr>
            <w:tcW w:w="2565" w:type="dxa"/>
            <w:tcBorders>
              <w:top w:val="single" w:sz="6" w:space="0" w:color="000000"/>
              <w:left w:val="single" w:sz="6" w:space="0" w:color="000000"/>
              <w:bottom w:val="single" w:sz="6" w:space="0" w:color="000000"/>
              <w:right w:val="single" w:sz="6" w:space="0" w:color="000000"/>
            </w:tcBorders>
          </w:tcPr>
          <w:p w14:paraId="1995D475" w14:textId="77777777" w:rsidR="00026EEB" w:rsidRPr="009F63BD" w:rsidRDefault="00026EEB" w:rsidP="00FF2BE0">
            <w:pPr>
              <w:pStyle w:val="Col3"/>
              <w:tabs>
                <w:tab w:val="clear" w:pos="821"/>
                <w:tab w:val="right" w:pos="1150"/>
              </w:tabs>
              <w:jc w:val="right"/>
              <w:rPr>
                <w:sz w:val="24"/>
                <w:szCs w:val="24"/>
              </w:rPr>
            </w:pPr>
          </w:p>
        </w:tc>
      </w:tr>
      <w:tr w:rsidR="00A76FCF" w:rsidRPr="009F63BD" w14:paraId="378BD699" w14:textId="77777777" w:rsidTr="00F47647">
        <w:trPr>
          <w:jc w:val="center"/>
        </w:trPr>
        <w:tc>
          <w:tcPr>
            <w:tcW w:w="3142" w:type="dxa"/>
            <w:tcBorders>
              <w:right w:val="single" w:sz="6" w:space="0" w:color="000000"/>
            </w:tcBorders>
          </w:tcPr>
          <w:p w14:paraId="6554541A" w14:textId="77777777" w:rsidR="00A76FCF" w:rsidRPr="009F63BD" w:rsidRDefault="00A76FCF" w:rsidP="00FF2BE0">
            <w:pPr>
              <w:pStyle w:val="Col1"/>
              <w:rPr>
                <w:sz w:val="24"/>
                <w:szCs w:val="24"/>
              </w:rPr>
            </w:pPr>
          </w:p>
        </w:tc>
        <w:tc>
          <w:tcPr>
            <w:tcW w:w="1472" w:type="dxa"/>
            <w:tcBorders>
              <w:top w:val="single" w:sz="6" w:space="0" w:color="000000"/>
              <w:left w:val="single" w:sz="6" w:space="0" w:color="000000"/>
              <w:bottom w:val="single" w:sz="6" w:space="0" w:color="000000"/>
              <w:right w:val="single" w:sz="6" w:space="0" w:color="000000"/>
            </w:tcBorders>
          </w:tcPr>
          <w:p w14:paraId="6F2B4E12" w14:textId="77777777" w:rsidR="00A76FCF" w:rsidRPr="009F63BD" w:rsidRDefault="00A76FCF" w:rsidP="00FF2BE0">
            <w:pPr>
              <w:pStyle w:val="Col2"/>
              <w:tabs>
                <w:tab w:val="clear" w:pos="864"/>
                <w:tab w:val="right" w:pos="1129"/>
              </w:tabs>
              <w:jc w:val="right"/>
              <w:rPr>
                <w:sz w:val="24"/>
                <w:szCs w:val="24"/>
              </w:rPr>
            </w:pPr>
          </w:p>
        </w:tc>
        <w:tc>
          <w:tcPr>
            <w:tcW w:w="2565" w:type="dxa"/>
            <w:tcBorders>
              <w:top w:val="single" w:sz="6" w:space="0" w:color="000000"/>
              <w:left w:val="single" w:sz="6" w:space="0" w:color="000000"/>
              <w:bottom w:val="single" w:sz="6" w:space="0" w:color="000000"/>
              <w:right w:val="single" w:sz="6" w:space="0" w:color="000000"/>
            </w:tcBorders>
          </w:tcPr>
          <w:p w14:paraId="6B5F0691" w14:textId="77777777" w:rsidR="00A76FCF" w:rsidRPr="009F63BD" w:rsidRDefault="00A76FCF" w:rsidP="00FF2BE0">
            <w:pPr>
              <w:pStyle w:val="Col3"/>
              <w:tabs>
                <w:tab w:val="clear" w:pos="821"/>
                <w:tab w:val="right" w:pos="1150"/>
              </w:tabs>
              <w:jc w:val="right"/>
              <w:rPr>
                <w:sz w:val="24"/>
                <w:szCs w:val="24"/>
              </w:rPr>
            </w:pPr>
          </w:p>
        </w:tc>
      </w:tr>
      <w:tr w:rsidR="00A76FCF" w:rsidRPr="009F63BD" w:rsidDel="00C56A6D" w14:paraId="00A4E1F8" w14:textId="464408E9" w:rsidTr="00F47647">
        <w:trPr>
          <w:jc w:val="center"/>
          <w:del w:id="342" w:author="Suzanne DuBose" w:date="2024-07-19T14:32:00Z"/>
        </w:trPr>
        <w:tc>
          <w:tcPr>
            <w:tcW w:w="3142" w:type="dxa"/>
            <w:tcBorders>
              <w:right w:val="single" w:sz="6" w:space="0" w:color="000000"/>
            </w:tcBorders>
          </w:tcPr>
          <w:p w14:paraId="1ADEFF8F" w14:textId="7E2175AF" w:rsidR="00A76FCF" w:rsidRPr="009F63BD" w:rsidDel="00C56A6D" w:rsidRDefault="00A76FCF" w:rsidP="00FF2BE0">
            <w:pPr>
              <w:pStyle w:val="Col1"/>
              <w:rPr>
                <w:del w:id="343" w:author="Suzanne DuBose" w:date="2024-07-19T14:32:00Z" w16du:dateUtc="2024-07-19T20:32:00Z"/>
                <w:sz w:val="24"/>
                <w:szCs w:val="24"/>
              </w:rPr>
            </w:pPr>
          </w:p>
        </w:tc>
        <w:tc>
          <w:tcPr>
            <w:tcW w:w="1472" w:type="dxa"/>
            <w:tcBorders>
              <w:top w:val="single" w:sz="6" w:space="0" w:color="000000"/>
              <w:left w:val="single" w:sz="6" w:space="0" w:color="000000"/>
              <w:bottom w:val="single" w:sz="6" w:space="0" w:color="000000"/>
              <w:right w:val="single" w:sz="6" w:space="0" w:color="000000"/>
            </w:tcBorders>
          </w:tcPr>
          <w:p w14:paraId="77FEDB80" w14:textId="64ACBCCC" w:rsidR="00A76FCF" w:rsidRPr="009F63BD" w:rsidDel="00C56A6D" w:rsidRDefault="00A76FCF" w:rsidP="00FF2BE0">
            <w:pPr>
              <w:pStyle w:val="Col2"/>
              <w:tabs>
                <w:tab w:val="clear" w:pos="864"/>
                <w:tab w:val="right" w:pos="1129"/>
              </w:tabs>
              <w:jc w:val="right"/>
              <w:rPr>
                <w:del w:id="344" w:author="Suzanne DuBose" w:date="2024-07-19T14:32:00Z" w16du:dateUtc="2024-07-19T20:32:00Z"/>
                <w:sz w:val="24"/>
                <w:szCs w:val="24"/>
              </w:rPr>
            </w:pPr>
          </w:p>
        </w:tc>
        <w:tc>
          <w:tcPr>
            <w:tcW w:w="2565" w:type="dxa"/>
            <w:tcBorders>
              <w:top w:val="single" w:sz="6" w:space="0" w:color="000000"/>
              <w:left w:val="single" w:sz="6" w:space="0" w:color="000000"/>
              <w:bottom w:val="single" w:sz="6" w:space="0" w:color="000000"/>
              <w:right w:val="single" w:sz="6" w:space="0" w:color="000000"/>
            </w:tcBorders>
          </w:tcPr>
          <w:p w14:paraId="0737BEF1" w14:textId="51D3D29F" w:rsidR="00A76FCF" w:rsidRPr="009F63BD" w:rsidDel="00C56A6D" w:rsidRDefault="00A76FCF" w:rsidP="00FF2BE0">
            <w:pPr>
              <w:pStyle w:val="Col3"/>
              <w:tabs>
                <w:tab w:val="clear" w:pos="821"/>
                <w:tab w:val="right" w:pos="1150"/>
              </w:tabs>
              <w:jc w:val="right"/>
              <w:rPr>
                <w:del w:id="345" w:author="Suzanne DuBose" w:date="2024-07-19T14:32:00Z" w16du:dateUtc="2024-07-19T20:32:00Z"/>
                <w:sz w:val="24"/>
                <w:szCs w:val="24"/>
              </w:rPr>
            </w:pPr>
          </w:p>
        </w:tc>
      </w:tr>
      <w:tr w:rsidR="00A76FCF" w:rsidRPr="009F63BD" w:rsidDel="00C56A6D" w14:paraId="30AEA06A" w14:textId="01D2BFBE" w:rsidTr="00F47647">
        <w:trPr>
          <w:jc w:val="center"/>
          <w:del w:id="346" w:author="Suzanne DuBose" w:date="2024-07-19T14:32:00Z"/>
        </w:trPr>
        <w:tc>
          <w:tcPr>
            <w:tcW w:w="3142" w:type="dxa"/>
            <w:tcBorders>
              <w:right w:val="single" w:sz="6" w:space="0" w:color="000000"/>
            </w:tcBorders>
          </w:tcPr>
          <w:p w14:paraId="4F3E4C93" w14:textId="3B16A2BE" w:rsidR="00A76FCF" w:rsidRPr="009F63BD" w:rsidDel="00C56A6D" w:rsidRDefault="00A76FCF" w:rsidP="00FF2BE0">
            <w:pPr>
              <w:pStyle w:val="Col1"/>
              <w:rPr>
                <w:del w:id="347" w:author="Suzanne DuBose" w:date="2024-07-19T14:32:00Z" w16du:dateUtc="2024-07-19T20:32:00Z"/>
                <w:sz w:val="24"/>
                <w:szCs w:val="24"/>
              </w:rPr>
            </w:pPr>
          </w:p>
        </w:tc>
        <w:tc>
          <w:tcPr>
            <w:tcW w:w="1472" w:type="dxa"/>
            <w:tcBorders>
              <w:top w:val="single" w:sz="6" w:space="0" w:color="000000"/>
              <w:left w:val="single" w:sz="6" w:space="0" w:color="000000"/>
              <w:bottom w:val="single" w:sz="6" w:space="0" w:color="000000"/>
              <w:right w:val="single" w:sz="6" w:space="0" w:color="000000"/>
            </w:tcBorders>
          </w:tcPr>
          <w:p w14:paraId="240C7BF8" w14:textId="6E6E3387" w:rsidR="00A76FCF" w:rsidRPr="009F63BD" w:rsidDel="00C56A6D" w:rsidRDefault="00A76FCF" w:rsidP="00FF2BE0">
            <w:pPr>
              <w:pStyle w:val="Col2"/>
              <w:tabs>
                <w:tab w:val="clear" w:pos="864"/>
                <w:tab w:val="right" w:pos="1129"/>
              </w:tabs>
              <w:jc w:val="right"/>
              <w:rPr>
                <w:del w:id="348" w:author="Suzanne DuBose" w:date="2024-07-19T14:32:00Z" w16du:dateUtc="2024-07-19T20:32:00Z"/>
                <w:sz w:val="24"/>
                <w:szCs w:val="24"/>
              </w:rPr>
            </w:pPr>
          </w:p>
        </w:tc>
        <w:tc>
          <w:tcPr>
            <w:tcW w:w="2565" w:type="dxa"/>
            <w:tcBorders>
              <w:top w:val="single" w:sz="6" w:space="0" w:color="000000"/>
              <w:left w:val="single" w:sz="6" w:space="0" w:color="000000"/>
              <w:bottom w:val="single" w:sz="6" w:space="0" w:color="000000"/>
              <w:right w:val="single" w:sz="6" w:space="0" w:color="000000"/>
            </w:tcBorders>
          </w:tcPr>
          <w:p w14:paraId="0DFCA766" w14:textId="14BBC073" w:rsidR="00A76FCF" w:rsidRPr="009F63BD" w:rsidDel="00C56A6D" w:rsidRDefault="00A76FCF" w:rsidP="00FF2BE0">
            <w:pPr>
              <w:pStyle w:val="Col3"/>
              <w:tabs>
                <w:tab w:val="clear" w:pos="821"/>
                <w:tab w:val="right" w:pos="1150"/>
              </w:tabs>
              <w:jc w:val="right"/>
              <w:rPr>
                <w:del w:id="349" w:author="Suzanne DuBose" w:date="2024-07-19T14:32:00Z" w16du:dateUtc="2024-07-19T20:32:00Z"/>
                <w:sz w:val="24"/>
                <w:szCs w:val="24"/>
              </w:rPr>
            </w:pPr>
          </w:p>
        </w:tc>
      </w:tr>
      <w:tr w:rsidR="00A76FCF" w:rsidRPr="009F63BD" w:rsidDel="00C56A6D" w14:paraId="6F25B7DD" w14:textId="3823BB44" w:rsidTr="00F47647">
        <w:trPr>
          <w:jc w:val="center"/>
          <w:del w:id="350" w:author="Suzanne DuBose" w:date="2024-07-19T14:32:00Z"/>
        </w:trPr>
        <w:tc>
          <w:tcPr>
            <w:tcW w:w="3142" w:type="dxa"/>
            <w:tcBorders>
              <w:right w:val="single" w:sz="6" w:space="0" w:color="000000"/>
            </w:tcBorders>
          </w:tcPr>
          <w:p w14:paraId="23A2E0AD" w14:textId="0D1285D6" w:rsidR="00A76FCF" w:rsidRPr="009F63BD" w:rsidDel="00C56A6D" w:rsidRDefault="00A76FCF" w:rsidP="00FF2BE0">
            <w:pPr>
              <w:pStyle w:val="Col1"/>
              <w:rPr>
                <w:del w:id="351" w:author="Suzanne DuBose" w:date="2024-07-19T14:32:00Z" w16du:dateUtc="2024-07-19T20:32:00Z"/>
                <w:sz w:val="24"/>
                <w:szCs w:val="24"/>
              </w:rPr>
            </w:pPr>
          </w:p>
        </w:tc>
        <w:tc>
          <w:tcPr>
            <w:tcW w:w="1472" w:type="dxa"/>
            <w:tcBorders>
              <w:top w:val="single" w:sz="6" w:space="0" w:color="000000"/>
              <w:left w:val="single" w:sz="6" w:space="0" w:color="000000"/>
              <w:bottom w:val="single" w:sz="6" w:space="0" w:color="000000"/>
              <w:right w:val="single" w:sz="6" w:space="0" w:color="000000"/>
            </w:tcBorders>
          </w:tcPr>
          <w:p w14:paraId="3A9219CD" w14:textId="1AA523DC" w:rsidR="00A76FCF" w:rsidRPr="009F63BD" w:rsidDel="00C56A6D" w:rsidRDefault="00A76FCF" w:rsidP="00FF2BE0">
            <w:pPr>
              <w:pStyle w:val="Col2"/>
              <w:tabs>
                <w:tab w:val="clear" w:pos="864"/>
                <w:tab w:val="right" w:pos="1129"/>
              </w:tabs>
              <w:jc w:val="right"/>
              <w:rPr>
                <w:del w:id="352" w:author="Suzanne DuBose" w:date="2024-07-19T14:32:00Z" w16du:dateUtc="2024-07-19T20:32:00Z"/>
                <w:sz w:val="24"/>
                <w:szCs w:val="24"/>
              </w:rPr>
            </w:pPr>
          </w:p>
        </w:tc>
        <w:tc>
          <w:tcPr>
            <w:tcW w:w="2565" w:type="dxa"/>
            <w:tcBorders>
              <w:top w:val="single" w:sz="6" w:space="0" w:color="000000"/>
              <w:left w:val="single" w:sz="6" w:space="0" w:color="000000"/>
              <w:bottom w:val="single" w:sz="6" w:space="0" w:color="000000"/>
              <w:right w:val="single" w:sz="6" w:space="0" w:color="000000"/>
            </w:tcBorders>
          </w:tcPr>
          <w:p w14:paraId="11F495DB" w14:textId="4C5D7379" w:rsidR="00A76FCF" w:rsidRPr="009F63BD" w:rsidDel="00C56A6D" w:rsidRDefault="00A76FCF" w:rsidP="00FF2BE0">
            <w:pPr>
              <w:pStyle w:val="Col3"/>
              <w:tabs>
                <w:tab w:val="clear" w:pos="821"/>
                <w:tab w:val="right" w:pos="1150"/>
              </w:tabs>
              <w:jc w:val="right"/>
              <w:rPr>
                <w:del w:id="353" w:author="Suzanne DuBose" w:date="2024-07-19T14:32:00Z" w16du:dateUtc="2024-07-19T20:32:00Z"/>
                <w:sz w:val="24"/>
                <w:szCs w:val="24"/>
              </w:rPr>
            </w:pPr>
          </w:p>
        </w:tc>
      </w:tr>
      <w:tr w:rsidR="00A76FCF" w:rsidRPr="009F63BD" w:rsidDel="00C56A6D" w14:paraId="5AEEF73F" w14:textId="5FE806C3" w:rsidTr="00F47647">
        <w:trPr>
          <w:jc w:val="center"/>
          <w:del w:id="354" w:author="Suzanne DuBose" w:date="2024-07-19T14:32:00Z"/>
        </w:trPr>
        <w:tc>
          <w:tcPr>
            <w:tcW w:w="3142" w:type="dxa"/>
            <w:tcBorders>
              <w:right w:val="single" w:sz="6" w:space="0" w:color="000000"/>
            </w:tcBorders>
          </w:tcPr>
          <w:p w14:paraId="4B06B504" w14:textId="4DD3FAD1" w:rsidR="00A76FCF" w:rsidRPr="009F63BD" w:rsidDel="00C56A6D" w:rsidRDefault="00A76FCF" w:rsidP="00FF2BE0">
            <w:pPr>
              <w:pStyle w:val="Col1"/>
              <w:rPr>
                <w:del w:id="355" w:author="Suzanne DuBose" w:date="2024-07-19T14:32:00Z" w16du:dateUtc="2024-07-19T20:32:00Z"/>
                <w:sz w:val="24"/>
                <w:szCs w:val="24"/>
              </w:rPr>
            </w:pPr>
          </w:p>
        </w:tc>
        <w:tc>
          <w:tcPr>
            <w:tcW w:w="1472" w:type="dxa"/>
            <w:tcBorders>
              <w:top w:val="single" w:sz="6" w:space="0" w:color="000000"/>
              <w:left w:val="single" w:sz="6" w:space="0" w:color="000000"/>
              <w:bottom w:val="single" w:sz="6" w:space="0" w:color="000000"/>
              <w:right w:val="single" w:sz="6" w:space="0" w:color="000000"/>
            </w:tcBorders>
          </w:tcPr>
          <w:p w14:paraId="5B5B3ACF" w14:textId="5849F8F8" w:rsidR="00A76FCF" w:rsidRPr="009F63BD" w:rsidDel="00C56A6D" w:rsidRDefault="00A76FCF" w:rsidP="00FF2BE0">
            <w:pPr>
              <w:pStyle w:val="Col2"/>
              <w:tabs>
                <w:tab w:val="clear" w:pos="864"/>
                <w:tab w:val="right" w:pos="1129"/>
              </w:tabs>
              <w:jc w:val="right"/>
              <w:rPr>
                <w:del w:id="356" w:author="Suzanne DuBose" w:date="2024-07-19T14:32:00Z" w16du:dateUtc="2024-07-19T20:32:00Z"/>
                <w:sz w:val="24"/>
                <w:szCs w:val="24"/>
              </w:rPr>
            </w:pPr>
          </w:p>
        </w:tc>
        <w:tc>
          <w:tcPr>
            <w:tcW w:w="2565" w:type="dxa"/>
            <w:tcBorders>
              <w:top w:val="single" w:sz="6" w:space="0" w:color="000000"/>
              <w:left w:val="single" w:sz="6" w:space="0" w:color="000000"/>
              <w:bottom w:val="single" w:sz="6" w:space="0" w:color="000000"/>
              <w:right w:val="single" w:sz="6" w:space="0" w:color="000000"/>
            </w:tcBorders>
          </w:tcPr>
          <w:p w14:paraId="55EC07AA" w14:textId="28E12227" w:rsidR="00A76FCF" w:rsidRPr="009F63BD" w:rsidDel="00C56A6D" w:rsidRDefault="00A76FCF" w:rsidP="00FF2BE0">
            <w:pPr>
              <w:pStyle w:val="Col3"/>
              <w:tabs>
                <w:tab w:val="clear" w:pos="821"/>
                <w:tab w:val="right" w:pos="1150"/>
              </w:tabs>
              <w:jc w:val="right"/>
              <w:rPr>
                <w:del w:id="357" w:author="Suzanne DuBose" w:date="2024-07-19T14:32:00Z" w16du:dateUtc="2024-07-19T20:32:00Z"/>
                <w:sz w:val="24"/>
                <w:szCs w:val="24"/>
              </w:rPr>
            </w:pPr>
          </w:p>
        </w:tc>
      </w:tr>
      <w:tr w:rsidR="00A76FCF" w:rsidRPr="009F63BD" w:rsidDel="00C56A6D" w14:paraId="4AE1C287" w14:textId="2AE00681" w:rsidTr="00F47647">
        <w:trPr>
          <w:jc w:val="center"/>
          <w:del w:id="358" w:author="Suzanne DuBose" w:date="2024-07-19T14:32:00Z"/>
        </w:trPr>
        <w:tc>
          <w:tcPr>
            <w:tcW w:w="3142" w:type="dxa"/>
            <w:tcBorders>
              <w:right w:val="single" w:sz="6" w:space="0" w:color="000000"/>
            </w:tcBorders>
          </w:tcPr>
          <w:p w14:paraId="753C6101" w14:textId="63584373" w:rsidR="00A76FCF" w:rsidRPr="009F63BD" w:rsidDel="00C56A6D" w:rsidRDefault="00A76FCF" w:rsidP="00FF2BE0">
            <w:pPr>
              <w:pStyle w:val="Col1"/>
              <w:rPr>
                <w:del w:id="359" w:author="Suzanne DuBose" w:date="2024-07-19T14:32:00Z" w16du:dateUtc="2024-07-19T20:32:00Z"/>
                <w:sz w:val="24"/>
                <w:szCs w:val="24"/>
              </w:rPr>
            </w:pPr>
          </w:p>
        </w:tc>
        <w:tc>
          <w:tcPr>
            <w:tcW w:w="1472" w:type="dxa"/>
            <w:tcBorders>
              <w:top w:val="single" w:sz="6" w:space="0" w:color="000000"/>
              <w:left w:val="single" w:sz="6" w:space="0" w:color="000000"/>
              <w:bottom w:val="single" w:sz="6" w:space="0" w:color="000000"/>
              <w:right w:val="single" w:sz="6" w:space="0" w:color="000000"/>
            </w:tcBorders>
          </w:tcPr>
          <w:p w14:paraId="286260DF" w14:textId="4C208019" w:rsidR="00A76FCF" w:rsidRPr="009F63BD" w:rsidDel="00C56A6D" w:rsidRDefault="00A76FCF" w:rsidP="00FF2BE0">
            <w:pPr>
              <w:pStyle w:val="Col2"/>
              <w:tabs>
                <w:tab w:val="clear" w:pos="864"/>
                <w:tab w:val="right" w:pos="1129"/>
              </w:tabs>
              <w:jc w:val="right"/>
              <w:rPr>
                <w:del w:id="360" w:author="Suzanne DuBose" w:date="2024-07-19T14:32:00Z" w16du:dateUtc="2024-07-19T20:32:00Z"/>
                <w:sz w:val="24"/>
                <w:szCs w:val="24"/>
              </w:rPr>
            </w:pPr>
          </w:p>
        </w:tc>
        <w:tc>
          <w:tcPr>
            <w:tcW w:w="2565" w:type="dxa"/>
            <w:tcBorders>
              <w:top w:val="single" w:sz="6" w:space="0" w:color="000000"/>
              <w:left w:val="single" w:sz="6" w:space="0" w:color="000000"/>
              <w:bottom w:val="single" w:sz="6" w:space="0" w:color="000000"/>
              <w:right w:val="single" w:sz="6" w:space="0" w:color="000000"/>
            </w:tcBorders>
          </w:tcPr>
          <w:p w14:paraId="612B0814" w14:textId="15DF1973" w:rsidR="00A76FCF" w:rsidRPr="009F63BD" w:rsidDel="00C56A6D" w:rsidRDefault="00A76FCF" w:rsidP="00FF2BE0">
            <w:pPr>
              <w:pStyle w:val="Col3"/>
              <w:tabs>
                <w:tab w:val="clear" w:pos="821"/>
                <w:tab w:val="right" w:pos="1150"/>
              </w:tabs>
              <w:jc w:val="right"/>
              <w:rPr>
                <w:del w:id="361" w:author="Suzanne DuBose" w:date="2024-07-19T14:32:00Z" w16du:dateUtc="2024-07-19T20:32:00Z"/>
                <w:sz w:val="24"/>
                <w:szCs w:val="24"/>
              </w:rPr>
            </w:pPr>
          </w:p>
        </w:tc>
      </w:tr>
      <w:tr w:rsidR="00A76FCF" w:rsidRPr="009F63BD" w:rsidDel="00C56A6D" w14:paraId="1BB62F2A" w14:textId="4A6A0BB4" w:rsidTr="00F47647">
        <w:trPr>
          <w:jc w:val="center"/>
          <w:del w:id="362" w:author="Suzanne DuBose" w:date="2024-07-19T14:32:00Z"/>
        </w:trPr>
        <w:tc>
          <w:tcPr>
            <w:tcW w:w="3142" w:type="dxa"/>
            <w:tcBorders>
              <w:right w:val="single" w:sz="6" w:space="0" w:color="000000"/>
            </w:tcBorders>
          </w:tcPr>
          <w:p w14:paraId="4E24CEC0" w14:textId="6F663F67" w:rsidR="00A76FCF" w:rsidRPr="009F63BD" w:rsidDel="00C56A6D" w:rsidRDefault="00A76FCF" w:rsidP="00FF2BE0">
            <w:pPr>
              <w:pStyle w:val="Col1"/>
              <w:rPr>
                <w:del w:id="363" w:author="Suzanne DuBose" w:date="2024-07-19T14:32:00Z" w16du:dateUtc="2024-07-19T20:32:00Z"/>
                <w:sz w:val="24"/>
                <w:szCs w:val="24"/>
              </w:rPr>
            </w:pPr>
          </w:p>
        </w:tc>
        <w:tc>
          <w:tcPr>
            <w:tcW w:w="1472" w:type="dxa"/>
            <w:tcBorders>
              <w:top w:val="single" w:sz="6" w:space="0" w:color="000000"/>
              <w:left w:val="single" w:sz="6" w:space="0" w:color="000000"/>
              <w:bottom w:val="single" w:sz="6" w:space="0" w:color="000000"/>
              <w:right w:val="single" w:sz="6" w:space="0" w:color="000000"/>
            </w:tcBorders>
          </w:tcPr>
          <w:p w14:paraId="751C8638" w14:textId="409B49A1" w:rsidR="00A76FCF" w:rsidRPr="009F63BD" w:rsidDel="00C56A6D" w:rsidRDefault="00A76FCF" w:rsidP="00FF2BE0">
            <w:pPr>
              <w:pStyle w:val="Col2"/>
              <w:tabs>
                <w:tab w:val="clear" w:pos="864"/>
                <w:tab w:val="right" w:pos="1129"/>
              </w:tabs>
              <w:jc w:val="right"/>
              <w:rPr>
                <w:del w:id="364" w:author="Suzanne DuBose" w:date="2024-07-19T14:32:00Z" w16du:dateUtc="2024-07-19T20:32:00Z"/>
                <w:sz w:val="24"/>
                <w:szCs w:val="24"/>
              </w:rPr>
            </w:pPr>
          </w:p>
        </w:tc>
        <w:tc>
          <w:tcPr>
            <w:tcW w:w="2565" w:type="dxa"/>
            <w:tcBorders>
              <w:top w:val="single" w:sz="6" w:space="0" w:color="000000"/>
              <w:left w:val="single" w:sz="6" w:space="0" w:color="000000"/>
              <w:bottom w:val="single" w:sz="6" w:space="0" w:color="000000"/>
              <w:right w:val="single" w:sz="6" w:space="0" w:color="000000"/>
            </w:tcBorders>
          </w:tcPr>
          <w:p w14:paraId="625616D1" w14:textId="20647F08" w:rsidR="00A76FCF" w:rsidRPr="009F63BD" w:rsidDel="00C56A6D" w:rsidRDefault="00A76FCF" w:rsidP="00FF2BE0">
            <w:pPr>
              <w:pStyle w:val="Col3"/>
              <w:tabs>
                <w:tab w:val="clear" w:pos="821"/>
                <w:tab w:val="right" w:pos="1150"/>
              </w:tabs>
              <w:jc w:val="right"/>
              <w:rPr>
                <w:del w:id="365" w:author="Suzanne DuBose" w:date="2024-07-19T14:32:00Z" w16du:dateUtc="2024-07-19T20:32:00Z"/>
                <w:sz w:val="24"/>
                <w:szCs w:val="24"/>
              </w:rPr>
            </w:pPr>
          </w:p>
        </w:tc>
      </w:tr>
      <w:tr w:rsidR="00A76FCF" w:rsidRPr="009F63BD" w:rsidDel="00C56A6D" w14:paraId="392DB8F3" w14:textId="65667A24" w:rsidTr="00F47647">
        <w:trPr>
          <w:jc w:val="center"/>
          <w:del w:id="366" w:author="Suzanne DuBose" w:date="2024-07-19T14:32:00Z"/>
        </w:trPr>
        <w:tc>
          <w:tcPr>
            <w:tcW w:w="3142" w:type="dxa"/>
            <w:tcBorders>
              <w:right w:val="single" w:sz="6" w:space="0" w:color="000000"/>
            </w:tcBorders>
          </w:tcPr>
          <w:p w14:paraId="6296D648" w14:textId="614FE243" w:rsidR="00A76FCF" w:rsidRPr="009F63BD" w:rsidDel="00C56A6D" w:rsidRDefault="00A76FCF" w:rsidP="00FF2BE0">
            <w:pPr>
              <w:pStyle w:val="Col1"/>
              <w:rPr>
                <w:del w:id="367" w:author="Suzanne DuBose" w:date="2024-07-19T14:32:00Z" w16du:dateUtc="2024-07-19T20:32:00Z"/>
                <w:sz w:val="24"/>
                <w:szCs w:val="24"/>
              </w:rPr>
            </w:pPr>
          </w:p>
        </w:tc>
        <w:tc>
          <w:tcPr>
            <w:tcW w:w="1472" w:type="dxa"/>
            <w:tcBorders>
              <w:top w:val="single" w:sz="6" w:space="0" w:color="000000"/>
              <w:left w:val="single" w:sz="6" w:space="0" w:color="000000"/>
              <w:bottom w:val="single" w:sz="6" w:space="0" w:color="000000"/>
              <w:right w:val="single" w:sz="6" w:space="0" w:color="000000"/>
            </w:tcBorders>
          </w:tcPr>
          <w:p w14:paraId="4FA760B9" w14:textId="50A8176E" w:rsidR="00A76FCF" w:rsidRPr="009F63BD" w:rsidDel="00C56A6D" w:rsidRDefault="00A76FCF" w:rsidP="00FF2BE0">
            <w:pPr>
              <w:pStyle w:val="Col2"/>
              <w:tabs>
                <w:tab w:val="clear" w:pos="864"/>
                <w:tab w:val="right" w:pos="1129"/>
              </w:tabs>
              <w:jc w:val="right"/>
              <w:rPr>
                <w:del w:id="368" w:author="Suzanne DuBose" w:date="2024-07-19T14:32:00Z" w16du:dateUtc="2024-07-19T20:32:00Z"/>
                <w:sz w:val="24"/>
                <w:szCs w:val="24"/>
              </w:rPr>
            </w:pPr>
          </w:p>
        </w:tc>
        <w:tc>
          <w:tcPr>
            <w:tcW w:w="2565" w:type="dxa"/>
            <w:tcBorders>
              <w:top w:val="single" w:sz="6" w:space="0" w:color="000000"/>
              <w:left w:val="single" w:sz="6" w:space="0" w:color="000000"/>
              <w:bottom w:val="single" w:sz="6" w:space="0" w:color="000000"/>
              <w:right w:val="single" w:sz="6" w:space="0" w:color="000000"/>
            </w:tcBorders>
          </w:tcPr>
          <w:p w14:paraId="63366781" w14:textId="5B97B0CC" w:rsidR="00A76FCF" w:rsidRPr="009F63BD" w:rsidDel="00C56A6D" w:rsidRDefault="00A76FCF" w:rsidP="00FF2BE0">
            <w:pPr>
              <w:pStyle w:val="Col3"/>
              <w:tabs>
                <w:tab w:val="clear" w:pos="821"/>
                <w:tab w:val="right" w:pos="1150"/>
              </w:tabs>
              <w:jc w:val="right"/>
              <w:rPr>
                <w:del w:id="369" w:author="Suzanne DuBose" w:date="2024-07-19T14:32:00Z" w16du:dateUtc="2024-07-19T20:32:00Z"/>
                <w:sz w:val="24"/>
                <w:szCs w:val="24"/>
              </w:rPr>
            </w:pPr>
          </w:p>
        </w:tc>
      </w:tr>
      <w:tr w:rsidR="00A76FCF" w:rsidRPr="009F63BD" w:rsidDel="00C56A6D" w14:paraId="0FA5021C" w14:textId="46F72EDD" w:rsidTr="00F47647">
        <w:trPr>
          <w:jc w:val="center"/>
          <w:del w:id="370" w:author="Suzanne DuBose" w:date="2024-07-19T14:32:00Z"/>
        </w:trPr>
        <w:tc>
          <w:tcPr>
            <w:tcW w:w="3142" w:type="dxa"/>
            <w:tcBorders>
              <w:right w:val="single" w:sz="6" w:space="0" w:color="000000"/>
            </w:tcBorders>
          </w:tcPr>
          <w:p w14:paraId="63E50785" w14:textId="2768B6D5" w:rsidR="00A76FCF" w:rsidRPr="009F63BD" w:rsidDel="00C56A6D" w:rsidRDefault="00A76FCF" w:rsidP="00FF2BE0">
            <w:pPr>
              <w:pStyle w:val="Col1"/>
              <w:rPr>
                <w:del w:id="371" w:author="Suzanne DuBose" w:date="2024-07-19T14:32:00Z" w16du:dateUtc="2024-07-19T20:32:00Z"/>
                <w:sz w:val="24"/>
                <w:szCs w:val="24"/>
              </w:rPr>
            </w:pPr>
          </w:p>
        </w:tc>
        <w:tc>
          <w:tcPr>
            <w:tcW w:w="1472" w:type="dxa"/>
            <w:tcBorders>
              <w:top w:val="single" w:sz="6" w:space="0" w:color="000000"/>
              <w:left w:val="single" w:sz="6" w:space="0" w:color="000000"/>
              <w:bottom w:val="single" w:sz="6" w:space="0" w:color="000000"/>
              <w:right w:val="single" w:sz="6" w:space="0" w:color="000000"/>
            </w:tcBorders>
          </w:tcPr>
          <w:p w14:paraId="645E6CA1" w14:textId="773AD79A" w:rsidR="00A76FCF" w:rsidRPr="009F63BD" w:rsidDel="00C56A6D" w:rsidRDefault="00A76FCF" w:rsidP="00FF2BE0">
            <w:pPr>
              <w:pStyle w:val="Col2"/>
              <w:tabs>
                <w:tab w:val="clear" w:pos="864"/>
                <w:tab w:val="right" w:pos="1129"/>
              </w:tabs>
              <w:jc w:val="right"/>
              <w:rPr>
                <w:del w:id="372" w:author="Suzanne DuBose" w:date="2024-07-19T14:32:00Z" w16du:dateUtc="2024-07-19T20:32:00Z"/>
                <w:sz w:val="24"/>
                <w:szCs w:val="24"/>
              </w:rPr>
            </w:pPr>
          </w:p>
        </w:tc>
        <w:tc>
          <w:tcPr>
            <w:tcW w:w="2565" w:type="dxa"/>
            <w:tcBorders>
              <w:top w:val="single" w:sz="6" w:space="0" w:color="000000"/>
              <w:left w:val="single" w:sz="6" w:space="0" w:color="000000"/>
              <w:bottom w:val="single" w:sz="6" w:space="0" w:color="000000"/>
              <w:right w:val="single" w:sz="6" w:space="0" w:color="000000"/>
            </w:tcBorders>
          </w:tcPr>
          <w:p w14:paraId="157A4B3C" w14:textId="276E2110" w:rsidR="00A76FCF" w:rsidRPr="009F63BD" w:rsidDel="00C56A6D" w:rsidRDefault="00A76FCF" w:rsidP="00FF2BE0">
            <w:pPr>
              <w:pStyle w:val="Col3"/>
              <w:tabs>
                <w:tab w:val="clear" w:pos="821"/>
                <w:tab w:val="right" w:pos="1150"/>
              </w:tabs>
              <w:jc w:val="right"/>
              <w:rPr>
                <w:del w:id="373" w:author="Suzanne DuBose" w:date="2024-07-19T14:32:00Z" w16du:dateUtc="2024-07-19T20:32:00Z"/>
                <w:sz w:val="24"/>
                <w:szCs w:val="24"/>
              </w:rPr>
            </w:pPr>
          </w:p>
        </w:tc>
      </w:tr>
      <w:tr w:rsidR="00A76FCF" w:rsidRPr="009F63BD" w:rsidDel="00C56A6D" w14:paraId="2A3040D9" w14:textId="56593824" w:rsidTr="00F47647">
        <w:trPr>
          <w:jc w:val="center"/>
          <w:del w:id="374" w:author="Suzanne DuBose" w:date="2024-07-19T14:32:00Z"/>
        </w:trPr>
        <w:tc>
          <w:tcPr>
            <w:tcW w:w="3142" w:type="dxa"/>
            <w:tcBorders>
              <w:right w:val="single" w:sz="6" w:space="0" w:color="000000"/>
            </w:tcBorders>
          </w:tcPr>
          <w:p w14:paraId="27F0DBAB" w14:textId="13CDBC24" w:rsidR="00A76FCF" w:rsidRPr="009F63BD" w:rsidDel="00C56A6D" w:rsidRDefault="00A76FCF" w:rsidP="00FF2BE0">
            <w:pPr>
              <w:pStyle w:val="Col1"/>
              <w:rPr>
                <w:del w:id="375" w:author="Suzanne DuBose" w:date="2024-07-19T14:32:00Z" w16du:dateUtc="2024-07-19T20:32:00Z"/>
                <w:sz w:val="24"/>
                <w:szCs w:val="24"/>
              </w:rPr>
            </w:pPr>
          </w:p>
        </w:tc>
        <w:tc>
          <w:tcPr>
            <w:tcW w:w="1472" w:type="dxa"/>
            <w:tcBorders>
              <w:top w:val="single" w:sz="6" w:space="0" w:color="000000"/>
              <w:left w:val="single" w:sz="6" w:space="0" w:color="000000"/>
              <w:bottom w:val="single" w:sz="6" w:space="0" w:color="000000"/>
              <w:right w:val="single" w:sz="6" w:space="0" w:color="000000"/>
            </w:tcBorders>
          </w:tcPr>
          <w:p w14:paraId="5E28018A" w14:textId="56B75B1D" w:rsidR="00A76FCF" w:rsidRPr="009F63BD" w:rsidDel="00C56A6D" w:rsidRDefault="00A76FCF" w:rsidP="00FF2BE0">
            <w:pPr>
              <w:pStyle w:val="Col2"/>
              <w:tabs>
                <w:tab w:val="clear" w:pos="864"/>
                <w:tab w:val="right" w:pos="1129"/>
              </w:tabs>
              <w:jc w:val="right"/>
              <w:rPr>
                <w:del w:id="376" w:author="Suzanne DuBose" w:date="2024-07-19T14:32:00Z" w16du:dateUtc="2024-07-19T20:32:00Z"/>
                <w:sz w:val="24"/>
                <w:szCs w:val="24"/>
              </w:rPr>
            </w:pPr>
          </w:p>
        </w:tc>
        <w:tc>
          <w:tcPr>
            <w:tcW w:w="2565" w:type="dxa"/>
            <w:tcBorders>
              <w:top w:val="single" w:sz="6" w:space="0" w:color="000000"/>
              <w:left w:val="single" w:sz="6" w:space="0" w:color="000000"/>
              <w:bottom w:val="single" w:sz="6" w:space="0" w:color="000000"/>
              <w:right w:val="single" w:sz="6" w:space="0" w:color="000000"/>
            </w:tcBorders>
          </w:tcPr>
          <w:p w14:paraId="3FD003D8" w14:textId="532F3D8D" w:rsidR="00A76FCF" w:rsidRPr="009F63BD" w:rsidDel="00C56A6D" w:rsidRDefault="00A76FCF" w:rsidP="00FF2BE0">
            <w:pPr>
              <w:pStyle w:val="Col3"/>
              <w:tabs>
                <w:tab w:val="clear" w:pos="821"/>
                <w:tab w:val="right" w:pos="1150"/>
              </w:tabs>
              <w:jc w:val="right"/>
              <w:rPr>
                <w:del w:id="377" w:author="Suzanne DuBose" w:date="2024-07-19T14:32:00Z" w16du:dateUtc="2024-07-19T20:32:00Z"/>
                <w:sz w:val="24"/>
                <w:szCs w:val="24"/>
              </w:rPr>
            </w:pPr>
          </w:p>
        </w:tc>
      </w:tr>
      <w:tr w:rsidR="00A76FCF" w:rsidRPr="009F63BD" w:rsidDel="00C56A6D" w14:paraId="4C9E6561" w14:textId="0D7087B5" w:rsidTr="00F47647">
        <w:trPr>
          <w:jc w:val="center"/>
          <w:del w:id="378" w:author="Suzanne DuBose" w:date="2024-07-19T14:32:00Z"/>
        </w:trPr>
        <w:tc>
          <w:tcPr>
            <w:tcW w:w="3142" w:type="dxa"/>
            <w:tcBorders>
              <w:right w:val="single" w:sz="6" w:space="0" w:color="000000"/>
            </w:tcBorders>
          </w:tcPr>
          <w:p w14:paraId="7BCB78F9" w14:textId="0C021AFD" w:rsidR="00A76FCF" w:rsidRPr="009F63BD" w:rsidDel="00C56A6D" w:rsidRDefault="00A76FCF" w:rsidP="00FF2BE0">
            <w:pPr>
              <w:pStyle w:val="Col1"/>
              <w:rPr>
                <w:del w:id="379" w:author="Suzanne DuBose" w:date="2024-07-19T14:32:00Z" w16du:dateUtc="2024-07-19T20:32:00Z"/>
                <w:sz w:val="24"/>
                <w:szCs w:val="24"/>
              </w:rPr>
            </w:pPr>
          </w:p>
        </w:tc>
        <w:tc>
          <w:tcPr>
            <w:tcW w:w="1472" w:type="dxa"/>
            <w:tcBorders>
              <w:top w:val="single" w:sz="6" w:space="0" w:color="000000"/>
              <w:left w:val="single" w:sz="6" w:space="0" w:color="000000"/>
              <w:bottom w:val="single" w:sz="6" w:space="0" w:color="000000"/>
              <w:right w:val="single" w:sz="6" w:space="0" w:color="000000"/>
            </w:tcBorders>
          </w:tcPr>
          <w:p w14:paraId="47ECF459" w14:textId="47D2183A" w:rsidR="00A76FCF" w:rsidRPr="009F63BD" w:rsidDel="00C56A6D" w:rsidRDefault="00A76FCF" w:rsidP="00FF2BE0">
            <w:pPr>
              <w:pStyle w:val="Col2"/>
              <w:tabs>
                <w:tab w:val="clear" w:pos="864"/>
                <w:tab w:val="right" w:pos="1129"/>
              </w:tabs>
              <w:jc w:val="right"/>
              <w:rPr>
                <w:del w:id="380" w:author="Suzanne DuBose" w:date="2024-07-19T14:32:00Z" w16du:dateUtc="2024-07-19T20:32:00Z"/>
                <w:sz w:val="24"/>
                <w:szCs w:val="24"/>
              </w:rPr>
            </w:pPr>
          </w:p>
        </w:tc>
        <w:tc>
          <w:tcPr>
            <w:tcW w:w="2565" w:type="dxa"/>
            <w:tcBorders>
              <w:top w:val="single" w:sz="6" w:space="0" w:color="000000"/>
              <w:left w:val="single" w:sz="6" w:space="0" w:color="000000"/>
              <w:bottom w:val="single" w:sz="6" w:space="0" w:color="000000"/>
              <w:right w:val="single" w:sz="6" w:space="0" w:color="000000"/>
            </w:tcBorders>
          </w:tcPr>
          <w:p w14:paraId="6866D8F7" w14:textId="61F84B60" w:rsidR="00A76FCF" w:rsidRPr="009F63BD" w:rsidDel="00C56A6D" w:rsidRDefault="00A76FCF" w:rsidP="00FF2BE0">
            <w:pPr>
              <w:pStyle w:val="Col3"/>
              <w:tabs>
                <w:tab w:val="clear" w:pos="821"/>
                <w:tab w:val="right" w:pos="1150"/>
              </w:tabs>
              <w:jc w:val="right"/>
              <w:rPr>
                <w:del w:id="381" w:author="Suzanne DuBose" w:date="2024-07-19T14:32:00Z" w16du:dateUtc="2024-07-19T20:32:00Z"/>
                <w:sz w:val="24"/>
                <w:szCs w:val="24"/>
              </w:rPr>
            </w:pPr>
          </w:p>
        </w:tc>
      </w:tr>
      <w:tr w:rsidR="00026EEB" w:rsidRPr="009F63BD" w14:paraId="5FDF7FE2" w14:textId="77777777" w:rsidTr="00F47647">
        <w:trPr>
          <w:jc w:val="center"/>
        </w:trPr>
        <w:tc>
          <w:tcPr>
            <w:tcW w:w="3142" w:type="dxa"/>
          </w:tcPr>
          <w:p w14:paraId="5339A4CB" w14:textId="77777777" w:rsidR="00026EEB" w:rsidRPr="009F63BD" w:rsidRDefault="00026EEB" w:rsidP="00FF2BE0">
            <w:pPr>
              <w:pStyle w:val="Col1"/>
              <w:rPr>
                <w:sz w:val="24"/>
                <w:szCs w:val="24"/>
              </w:rPr>
            </w:pPr>
            <w:r w:rsidRPr="009F63BD">
              <w:rPr>
                <w:sz w:val="24"/>
                <w:szCs w:val="24"/>
              </w:rPr>
              <w:tab/>
              <w:t>TOTAL</w:t>
            </w:r>
          </w:p>
        </w:tc>
        <w:tc>
          <w:tcPr>
            <w:tcW w:w="1472" w:type="dxa"/>
            <w:tcBorders>
              <w:top w:val="double" w:sz="4" w:space="0" w:color="auto"/>
            </w:tcBorders>
          </w:tcPr>
          <w:p w14:paraId="6573DEE7" w14:textId="47FCC229" w:rsidR="00026EEB" w:rsidRPr="009F63BD" w:rsidRDefault="00026EEB" w:rsidP="00FF2BE0">
            <w:pPr>
              <w:pStyle w:val="Col2"/>
              <w:tabs>
                <w:tab w:val="clear" w:pos="864"/>
                <w:tab w:val="right" w:pos="1129"/>
              </w:tabs>
              <w:jc w:val="right"/>
              <w:rPr>
                <w:sz w:val="24"/>
                <w:szCs w:val="24"/>
              </w:rPr>
            </w:pPr>
            <w:r w:rsidRPr="009F63BD">
              <w:rPr>
                <w:sz w:val="24"/>
                <w:szCs w:val="24"/>
              </w:rPr>
              <w:t>1</w:t>
            </w:r>
            <w:r w:rsidR="00FA1B72">
              <w:rPr>
                <w:sz w:val="24"/>
                <w:szCs w:val="24"/>
              </w:rPr>
              <w:t>33,333</w:t>
            </w:r>
            <w:del w:id="382" w:author="Suzanne DuBose" w:date="2024-07-19T14:45:00Z" w16du:dateUtc="2024-07-19T20:45:00Z">
              <w:r w:rsidR="00A96147" w:rsidDel="007A49C6">
                <w:rPr>
                  <w:sz w:val="24"/>
                  <w:szCs w:val="24"/>
                </w:rPr>
                <w:delText>5</w:delText>
              </w:r>
              <w:r w:rsidRPr="009F63BD" w:rsidDel="007A49C6">
                <w:rPr>
                  <w:sz w:val="24"/>
                  <w:szCs w:val="24"/>
                </w:rPr>
                <w:delText>0,000</w:delText>
              </w:r>
            </w:del>
          </w:p>
        </w:tc>
        <w:tc>
          <w:tcPr>
            <w:tcW w:w="2565" w:type="dxa"/>
            <w:tcBorders>
              <w:top w:val="double" w:sz="4" w:space="0" w:color="auto"/>
            </w:tcBorders>
          </w:tcPr>
          <w:p w14:paraId="293B37FC" w14:textId="3F0DDCFB" w:rsidR="00026EEB" w:rsidRPr="009F63BD" w:rsidRDefault="00026EEB" w:rsidP="00FF2BE0">
            <w:pPr>
              <w:pStyle w:val="Col3"/>
              <w:tabs>
                <w:tab w:val="clear" w:pos="821"/>
                <w:tab w:val="right" w:pos="1162"/>
              </w:tabs>
              <w:jc w:val="right"/>
              <w:rPr>
                <w:sz w:val="24"/>
                <w:szCs w:val="24"/>
              </w:rPr>
            </w:pPr>
            <w:r w:rsidRPr="009F63BD">
              <w:rPr>
                <w:sz w:val="24"/>
                <w:szCs w:val="24"/>
              </w:rPr>
              <w:t>$</w:t>
            </w:r>
            <w:ins w:id="383" w:author="Suzanne DuBose" w:date="2024-07-19T14:32:00Z" w16du:dateUtc="2024-07-19T20:32:00Z">
              <w:r w:rsidR="00C56A6D">
                <w:rPr>
                  <w:sz w:val="24"/>
                  <w:szCs w:val="24"/>
                </w:rPr>
                <w:t>372,000</w:t>
              </w:r>
            </w:ins>
            <w:ins w:id="384" w:author="Suzanne DuBose [2]" w:date="2022-03-01T12:53:00Z">
              <w:del w:id="385" w:author="Suzanne DuBose" w:date="2024-07-19T14:32:00Z" w16du:dateUtc="2024-07-19T20:32:00Z">
                <w:r w:rsidR="009C055A" w:rsidDel="00C56A6D">
                  <w:rPr>
                    <w:sz w:val="24"/>
                    <w:szCs w:val="24"/>
                  </w:rPr>
                  <w:delText>4</w:delText>
                </w:r>
              </w:del>
            </w:ins>
            <w:del w:id="386" w:author="Suzanne DuBose" w:date="2024-07-19T14:32:00Z" w16du:dateUtc="2024-07-19T20:32:00Z">
              <w:r w:rsidRPr="009F63BD" w:rsidDel="00C56A6D">
                <w:rPr>
                  <w:sz w:val="24"/>
                  <w:szCs w:val="24"/>
                </w:rPr>
                <w:delText>1,</w:delText>
              </w:r>
              <w:r w:rsidR="00A96147" w:rsidDel="00C56A6D">
                <w:rPr>
                  <w:sz w:val="24"/>
                  <w:szCs w:val="24"/>
                </w:rPr>
                <w:delText>5</w:delText>
              </w:r>
              <w:r w:rsidRPr="009F63BD" w:rsidDel="00C56A6D">
                <w:rPr>
                  <w:sz w:val="24"/>
                  <w:szCs w:val="24"/>
                </w:rPr>
                <w:delText>00,000</w:delText>
              </w:r>
            </w:del>
          </w:p>
        </w:tc>
      </w:tr>
    </w:tbl>
    <w:p w14:paraId="5C5DDFB7" w14:textId="28B18D18" w:rsidR="00C56A6D" w:rsidRPr="009F63BD" w:rsidRDefault="00C56A6D" w:rsidP="00C56A6D">
      <w:pPr>
        <w:pStyle w:val="PHCenter"/>
        <w:rPr>
          <w:sz w:val="24"/>
          <w:szCs w:val="24"/>
        </w:rPr>
      </w:pPr>
      <w:ins w:id="387" w:author="Suzanne DuBose" w:date="2024-07-19T14:34:00Z" w16du:dateUtc="2024-07-19T20:34:00Z">
        <w:r>
          <w:rPr>
            <w:sz w:val="24"/>
            <w:szCs w:val="24"/>
          </w:rPr>
          <w:lastRenderedPageBreak/>
          <w:t>[</w:t>
        </w:r>
      </w:ins>
      <w:ins w:id="388" w:author="Suzanne DuBose" w:date="2024-07-19T14:33:00Z" w16du:dateUtc="2024-07-19T20:33:00Z">
        <w:r>
          <w:rPr>
            <w:sz w:val="24"/>
            <w:szCs w:val="24"/>
          </w:rPr>
          <w:t>END</w:t>
        </w:r>
      </w:ins>
      <w:ins w:id="389" w:author="Suzanne DuBose" w:date="2024-07-19T14:34:00Z" w16du:dateUtc="2024-07-19T20:34:00Z">
        <w:r>
          <w:rPr>
            <w:sz w:val="24"/>
            <w:szCs w:val="24"/>
          </w:rPr>
          <w:t xml:space="preserve"> OF EXHIBIT “B”]</w:t>
        </w:r>
      </w:ins>
    </w:p>
    <w:p w14:paraId="74D0075B" w14:textId="1943689E" w:rsidR="00026EEB" w:rsidRPr="009F63BD" w:rsidDel="00C56A6D" w:rsidRDefault="00026EEB" w:rsidP="00026EEB">
      <w:pPr>
        <w:pStyle w:val="PHCenter"/>
        <w:rPr>
          <w:moveFrom w:id="390" w:author="Suzanne DuBose" w:date="2024-07-19T14:33:00Z" w16du:dateUtc="2024-07-19T20:33:00Z"/>
          <w:sz w:val="24"/>
          <w:szCs w:val="24"/>
        </w:rPr>
      </w:pPr>
      <w:moveFromRangeStart w:id="391" w:author="Suzanne DuBose" w:date="2024-07-19T14:33:00Z" w:name="move172292039"/>
      <w:moveFrom w:id="392" w:author="Suzanne DuBose" w:date="2024-07-19T14:33:00Z" w16du:dateUtc="2024-07-19T20:33:00Z">
        <w:r w:rsidRPr="009F63BD" w:rsidDel="00C56A6D">
          <w:rPr>
            <w:sz w:val="24"/>
            <w:szCs w:val="24"/>
          </w:rPr>
          <w:t xml:space="preserve">[END OF EXHIBIT “A”] </w:t>
        </w:r>
      </w:moveFrom>
    </w:p>
    <w:p w14:paraId="05DF3603" w14:textId="09B94D5F" w:rsidR="00026EEB" w:rsidRDefault="00C56A6D" w:rsidP="00026EEB">
      <w:pPr>
        <w:jc w:val="center"/>
        <w:rPr>
          <w:moveFrom w:id="393" w:author="Suzanne DuBose" w:date="2024-07-19T14:33:00Z" w16du:dateUtc="2024-07-19T20:33:00Z"/>
          <w:szCs w:val="24"/>
        </w:rPr>
      </w:pPr>
      <w:ins w:id="394" w:author="Suzanne DuBose" w:date="2024-07-19T14:34:00Z" w16du:dateUtc="2024-07-19T20:34:00Z">
        <w:r>
          <w:rPr>
            <w:szCs w:val="24"/>
          </w:rPr>
          <w:br/>
        </w:r>
      </w:ins>
    </w:p>
    <w:moveFromRangeEnd w:id="391"/>
    <w:p w14:paraId="6C94203D" w14:textId="77777777" w:rsidR="00C56A6D" w:rsidRDefault="00C56A6D" w:rsidP="00026EEB">
      <w:pPr>
        <w:jc w:val="center"/>
        <w:rPr>
          <w:ins w:id="395" w:author="Suzanne DuBose" w:date="2024-07-19T14:34:00Z" w16du:dateUtc="2024-07-19T20:34:00Z"/>
          <w:szCs w:val="24"/>
        </w:rPr>
      </w:pPr>
    </w:p>
    <w:p w14:paraId="6A9C72EF" w14:textId="4A18AB89" w:rsidR="00C56A6D" w:rsidRPr="009F63BD" w:rsidDel="00C56A6D" w:rsidRDefault="00C56A6D" w:rsidP="00026EEB">
      <w:pPr>
        <w:jc w:val="center"/>
        <w:rPr>
          <w:ins w:id="396" w:author="Suzanne DuBose" w:date="2024-07-19T14:34:00Z" w16du:dateUtc="2024-07-19T20:34:00Z"/>
          <w:szCs w:val="24"/>
        </w:rPr>
        <w:sectPr w:rsidR="00C56A6D" w:rsidRPr="009F63BD" w:rsidDel="00C56A6D" w:rsidSect="00FF2BE0">
          <w:footerReference w:type="default" r:id="rId9"/>
          <w:footnotePr>
            <w:numRestart w:val="eachSect"/>
          </w:footnotePr>
          <w:pgSz w:w="12240" w:h="15840" w:code="1"/>
          <w:pgMar w:top="1440" w:right="1440" w:bottom="1440" w:left="1440" w:header="720" w:footer="720" w:gutter="0"/>
          <w:pgNumType w:start="1"/>
          <w:cols w:space="720"/>
          <w:titlePg/>
          <w:docGrid w:linePitch="326"/>
        </w:sectPr>
      </w:pPr>
    </w:p>
    <w:p w14:paraId="0EF22633" w14:textId="77777777" w:rsidR="00026EEB" w:rsidRPr="009F63BD" w:rsidRDefault="00026EEB" w:rsidP="00026EEB">
      <w:pPr>
        <w:pStyle w:val="PHBoldCenterUndCaps"/>
        <w:rPr>
          <w:rFonts w:ascii="Times New Roman" w:hAnsi="Times New Roman"/>
          <w:b w:val="0"/>
          <w:szCs w:val="24"/>
          <w:u w:val="none"/>
        </w:rPr>
      </w:pPr>
      <w:r w:rsidRPr="009F63BD">
        <w:rPr>
          <w:rFonts w:ascii="Times New Roman" w:hAnsi="Times New Roman"/>
          <w:b w:val="0"/>
          <w:szCs w:val="24"/>
          <w:u w:val="none"/>
        </w:rPr>
        <w:lastRenderedPageBreak/>
        <w:t>Schedule 1</w:t>
      </w:r>
    </w:p>
    <w:p w14:paraId="0AE1BEDA" w14:textId="5EEC47B2" w:rsidR="00A357FB" w:rsidRDefault="00A357FB" w:rsidP="00A357FB">
      <w:pPr>
        <w:autoSpaceDE w:val="0"/>
        <w:autoSpaceDN w:val="0"/>
        <w:adjustRightInd w:val="0"/>
        <w:spacing w:after="0" w:line="240" w:lineRule="auto"/>
        <w:jc w:val="center"/>
        <w:rPr>
          <w:rFonts w:ascii="Times New Roman" w:eastAsia="Calibri" w:hAnsi="Times New Roman"/>
          <w:color w:val="282828"/>
          <w:sz w:val="24"/>
          <w:szCs w:val="24"/>
        </w:rPr>
      </w:pPr>
      <w:r w:rsidRPr="00A357FB">
        <w:rPr>
          <w:rFonts w:ascii="Times New Roman" w:eastAsia="Calibri" w:hAnsi="Times New Roman"/>
          <w:color w:val="282828"/>
          <w:sz w:val="24"/>
          <w:szCs w:val="24"/>
        </w:rPr>
        <w:t>V</w:t>
      </w:r>
      <w:r>
        <w:rPr>
          <w:rFonts w:ascii="Times New Roman" w:eastAsia="Calibri" w:hAnsi="Times New Roman"/>
          <w:color w:val="282828"/>
          <w:sz w:val="24"/>
          <w:szCs w:val="24"/>
        </w:rPr>
        <w:t>ESTING OF CLASS A MEMBERS’ UNITS</w:t>
      </w:r>
    </w:p>
    <w:p w14:paraId="53415E13" w14:textId="77777777" w:rsidR="00A357FB" w:rsidRPr="00A357FB" w:rsidRDefault="00A357FB" w:rsidP="00A357FB">
      <w:pPr>
        <w:autoSpaceDE w:val="0"/>
        <w:autoSpaceDN w:val="0"/>
        <w:adjustRightInd w:val="0"/>
        <w:spacing w:after="0" w:line="240" w:lineRule="auto"/>
        <w:jc w:val="center"/>
        <w:rPr>
          <w:rFonts w:ascii="Times New Roman" w:eastAsia="Calibri" w:hAnsi="Times New Roman"/>
          <w:color w:val="3A3A3A"/>
          <w:sz w:val="24"/>
          <w:szCs w:val="24"/>
        </w:rPr>
      </w:pPr>
    </w:p>
    <w:p w14:paraId="02AE0CEF" w14:textId="6AF5D2FC" w:rsidR="00535388" w:rsidRDefault="008A73EC" w:rsidP="00A357FB">
      <w:pPr>
        <w:autoSpaceDE w:val="0"/>
        <w:autoSpaceDN w:val="0"/>
        <w:adjustRightInd w:val="0"/>
        <w:spacing w:after="0" w:line="240" w:lineRule="auto"/>
        <w:ind w:firstLine="720"/>
        <w:jc w:val="both"/>
        <w:rPr>
          <w:rFonts w:ascii="Times New Roman" w:eastAsia="Calibri" w:hAnsi="Times New Roman"/>
          <w:color w:val="3A3A3A"/>
          <w:sz w:val="24"/>
          <w:szCs w:val="24"/>
        </w:rPr>
      </w:pPr>
      <w:r>
        <w:rPr>
          <w:rFonts w:ascii="Times New Roman" w:eastAsia="Calibri" w:hAnsi="Times New Roman"/>
          <w:color w:val="3A3A3A"/>
          <w:sz w:val="24"/>
          <w:szCs w:val="24"/>
        </w:rPr>
        <w:t xml:space="preserve">All </w:t>
      </w:r>
      <w:r w:rsidR="00A357FB">
        <w:rPr>
          <w:rFonts w:ascii="Times New Roman" w:eastAsia="Calibri" w:hAnsi="Times New Roman"/>
          <w:color w:val="3A3A3A"/>
          <w:sz w:val="24"/>
          <w:szCs w:val="24"/>
        </w:rPr>
        <w:t>Class A Member’</w:t>
      </w:r>
      <w:r w:rsidR="001B29EA">
        <w:rPr>
          <w:rFonts w:ascii="Times New Roman" w:eastAsia="Calibri" w:hAnsi="Times New Roman"/>
          <w:color w:val="3A3A3A"/>
          <w:sz w:val="24"/>
          <w:szCs w:val="24"/>
        </w:rPr>
        <w:t>s</w:t>
      </w:r>
      <w:r w:rsidR="00A357FB">
        <w:rPr>
          <w:rFonts w:ascii="Times New Roman" w:eastAsia="Calibri" w:hAnsi="Times New Roman"/>
          <w:color w:val="3A3A3A"/>
          <w:sz w:val="24"/>
          <w:szCs w:val="24"/>
        </w:rPr>
        <w:t xml:space="preserve"> Units </w:t>
      </w:r>
      <w:r w:rsidR="00A357FB" w:rsidRPr="00A357FB">
        <w:rPr>
          <w:rFonts w:ascii="Times New Roman" w:eastAsia="Calibri" w:hAnsi="Times New Roman"/>
          <w:color w:val="494949"/>
          <w:sz w:val="24"/>
          <w:szCs w:val="24"/>
        </w:rPr>
        <w:t xml:space="preserve">shall vest </w:t>
      </w:r>
      <w:r w:rsidR="00A357FB" w:rsidRPr="00A357FB">
        <w:rPr>
          <w:rFonts w:ascii="Times New Roman" w:eastAsia="Calibri" w:hAnsi="Times New Roman"/>
          <w:color w:val="3A3A3A"/>
          <w:sz w:val="24"/>
          <w:szCs w:val="24"/>
        </w:rPr>
        <w:t xml:space="preserve">equally on an annual basis </w:t>
      </w:r>
      <w:r w:rsidR="00A357FB" w:rsidRPr="00A357FB">
        <w:rPr>
          <w:rFonts w:ascii="Times New Roman" w:eastAsia="Calibri" w:hAnsi="Times New Roman"/>
          <w:color w:val="494949"/>
          <w:sz w:val="24"/>
          <w:szCs w:val="24"/>
        </w:rPr>
        <w:t xml:space="preserve">over </w:t>
      </w:r>
      <w:r w:rsidR="001B29EA">
        <w:rPr>
          <w:rFonts w:ascii="Times New Roman" w:eastAsia="Calibri" w:hAnsi="Times New Roman"/>
          <w:color w:val="494949"/>
          <w:sz w:val="24"/>
          <w:szCs w:val="24"/>
        </w:rPr>
        <w:t xml:space="preserve">a period of </w:t>
      </w:r>
      <w:r w:rsidR="00A357FB">
        <w:rPr>
          <w:rFonts w:ascii="Times New Roman" w:eastAsia="Calibri" w:hAnsi="Times New Roman"/>
          <w:color w:val="494949"/>
          <w:sz w:val="24"/>
          <w:szCs w:val="24"/>
        </w:rPr>
        <w:t xml:space="preserve">three (3) </w:t>
      </w:r>
      <w:r w:rsidR="00A357FB" w:rsidRPr="00A357FB">
        <w:rPr>
          <w:rFonts w:ascii="Times New Roman" w:eastAsia="Calibri" w:hAnsi="Times New Roman"/>
          <w:color w:val="3A3A3A"/>
          <w:sz w:val="24"/>
          <w:szCs w:val="24"/>
        </w:rPr>
        <w:t>years.</w:t>
      </w:r>
      <w:r w:rsidR="00A357FB">
        <w:rPr>
          <w:rFonts w:ascii="Times New Roman" w:eastAsia="Calibri" w:hAnsi="Times New Roman"/>
          <w:color w:val="3A3A3A"/>
          <w:sz w:val="24"/>
          <w:szCs w:val="24"/>
        </w:rPr>
        <w:t xml:space="preserve"> </w:t>
      </w:r>
    </w:p>
    <w:p w14:paraId="3F717D84" w14:textId="77777777" w:rsidR="00535388" w:rsidRDefault="00535388" w:rsidP="00A357FB">
      <w:pPr>
        <w:autoSpaceDE w:val="0"/>
        <w:autoSpaceDN w:val="0"/>
        <w:adjustRightInd w:val="0"/>
        <w:spacing w:after="0" w:line="240" w:lineRule="auto"/>
        <w:ind w:firstLine="720"/>
        <w:jc w:val="both"/>
        <w:rPr>
          <w:rFonts w:ascii="Times New Roman" w:eastAsia="Calibri" w:hAnsi="Times New Roman"/>
          <w:color w:val="3A3A3A"/>
          <w:sz w:val="24"/>
          <w:szCs w:val="24"/>
        </w:rPr>
      </w:pPr>
    </w:p>
    <w:p w14:paraId="3DCFAA30" w14:textId="77777777" w:rsidR="00535388" w:rsidRDefault="00A357FB" w:rsidP="00A357FB">
      <w:pPr>
        <w:autoSpaceDE w:val="0"/>
        <w:autoSpaceDN w:val="0"/>
        <w:adjustRightInd w:val="0"/>
        <w:spacing w:after="0" w:line="240" w:lineRule="auto"/>
        <w:ind w:firstLine="720"/>
        <w:jc w:val="both"/>
        <w:rPr>
          <w:rFonts w:ascii="Times New Roman" w:eastAsia="Calibri" w:hAnsi="Times New Roman"/>
          <w:color w:val="3A3A3A"/>
          <w:sz w:val="24"/>
          <w:szCs w:val="24"/>
        </w:rPr>
      </w:pPr>
      <w:r w:rsidRPr="00A357FB">
        <w:rPr>
          <w:rFonts w:ascii="Times New Roman" w:eastAsia="Calibri" w:hAnsi="Times New Roman"/>
          <w:color w:val="3A3A3A"/>
          <w:sz w:val="24"/>
          <w:szCs w:val="24"/>
        </w:rPr>
        <w:t xml:space="preserve">A </w:t>
      </w:r>
      <w:r>
        <w:rPr>
          <w:rFonts w:ascii="Times New Roman" w:eastAsia="Calibri" w:hAnsi="Times New Roman"/>
          <w:color w:val="3A3A3A"/>
          <w:sz w:val="24"/>
          <w:szCs w:val="24"/>
        </w:rPr>
        <w:t xml:space="preserve">Disassociated Member who experiences a withdrawal </w:t>
      </w:r>
      <w:r w:rsidRPr="00A357FB">
        <w:rPr>
          <w:rFonts w:ascii="Times New Roman" w:eastAsia="Calibri" w:hAnsi="Times New Roman"/>
          <w:color w:val="3A3A3A"/>
          <w:sz w:val="24"/>
          <w:szCs w:val="24"/>
        </w:rPr>
        <w:t xml:space="preserve">as a </w:t>
      </w:r>
      <w:r>
        <w:rPr>
          <w:rFonts w:ascii="Times New Roman" w:eastAsia="Calibri" w:hAnsi="Times New Roman"/>
          <w:color w:val="3A3A3A"/>
          <w:sz w:val="24"/>
          <w:szCs w:val="24"/>
        </w:rPr>
        <w:t xml:space="preserve">Member </w:t>
      </w:r>
      <w:r w:rsidRPr="00A357FB">
        <w:rPr>
          <w:rFonts w:ascii="Times New Roman" w:eastAsia="Calibri" w:hAnsi="Times New Roman"/>
          <w:color w:val="3A3A3A"/>
          <w:sz w:val="24"/>
          <w:szCs w:val="24"/>
        </w:rPr>
        <w:t>for any reason</w:t>
      </w:r>
      <w:r>
        <w:rPr>
          <w:rFonts w:ascii="Times New Roman" w:eastAsia="Calibri" w:hAnsi="Times New Roman"/>
          <w:color w:val="3A3A3A"/>
          <w:sz w:val="24"/>
          <w:szCs w:val="24"/>
        </w:rPr>
        <w:t>,</w:t>
      </w:r>
      <w:r w:rsidRPr="00A357FB">
        <w:rPr>
          <w:rFonts w:ascii="Times New Roman" w:eastAsia="Calibri" w:hAnsi="Times New Roman"/>
          <w:color w:val="3A3A3A"/>
          <w:sz w:val="24"/>
          <w:szCs w:val="24"/>
        </w:rPr>
        <w:t xml:space="preserve"> other than a</w:t>
      </w:r>
      <w:r>
        <w:rPr>
          <w:rFonts w:ascii="Times New Roman" w:eastAsia="Calibri" w:hAnsi="Times New Roman"/>
          <w:color w:val="3A3A3A"/>
          <w:sz w:val="24"/>
          <w:szCs w:val="24"/>
        </w:rPr>
        <w:t xml:space="preserve"> </w:t>
      </w:r>
      <w:r w:rsidRPr="00A357FB">
        <w:rPr>
          <w:rFonts w:ascii="Times New Roman" w:eastAsia="Calibri" w:hAnsi="Times New Roman"/>
          <w:color w:val="3A3A3A"/>
          <w:sz w:val="24"/>
          <w:szCs w:val="24"/>
        </w:rPr>
        <w:t xml:space="preserve">removal for </w:t>
      </w:r>
      <w:r>
        <w:rPr>
          <w:rFonts w:ascii="Times New Roman" w:eastAsia="Calibri" w:hAnsi="Times New Roman"/>
          <w:color w:val="3A3A3A"/>
          <w:sz w:val="24"/>
          <w:szCs w:val="24"/>
        </w:rPr>
        <w:t>C</w:t>
      </w:r>
      <w:r w:rsidRPr="00A357FB">
        <w:rPr>
          <w:rFonts w:ascii="Times New Roman" w:eastAsia="Calibri" w:hAnsi="Times New Roman"/>
          <w:color w:val="494949"/>
          <w:sz w:val="24"/>
          <w:szCs w:val="24"/>
        </w:rPr>
        <w:t>ause</w:t>
      </w:r>
      <w:r>
        <w:rPr>
          <w:rFonts w:ascii="Times New Roman" w:eastAsia="Calibri" w:hAnsi="Times New Roman"/>
          <w:color w:val="494949"/>
          <w:sz w:val="24"/>
          <w:szCs w:val="24"/>
        </w:rPr>
        <w:t xml:space="preserve">, </w:t>
      </w:r>
      <w:r w:rsidRPr="00A357FB">
        <w:rPr>
          <w:rFonts w:ascii="Times New Roman" w:eastAsia="Calibri" w:hAnsi="Times New Roman"/>
          <w:color w:val="494949"/>
          <w:sz w:val="24"/>
          <w:szCs w:val="24"/>
        </w:rPr>
        <w:t xml:space="preserve">shall </w:t>
      </w:r>
      <w:r w:rsidRPr="00A357FB">
        <w:rPr>
          <w:rFonts w:ascii="Times New Roman" w:eastAsia="Calibri" w:hAnsi="Times New Roman"/>
          <w:color w:val="3A3A3A"/>
          <w:sz w:val="24"/>
          <w:szCs w:val="24"/>
        </w:rPr>
        <w:t xml:space="preserve">be deemed </w:t>
      </w:r>
      <w:r w:rsidRPr="00A357FB">
        <w:rPr>
          <w:rFonts w:ascii="Times New Roman" w:eastAsia="Calibri" w:hAnsi="Times New Roman"/>
          <w:color w:val="282828"/>
          <w:sz w:val="24"/>
          <w:szCs w:val="24"/>
        </w:rPr>
        <w:t xml:space="preserve">to </w:t>
      </w:r>
      <w:r w:rsidRPr="00A357FB">
        <w:rPr>
          <w:rFonts w:ascii="Times New Roman" w:eastAsia="Calibri" w:hAnsi="Times New Roman"/>
          <w:color w:val="3A3A3A"/>
          <w:sz w:val="24"/>
          <w:szCs w:val="24"/>
        </w:rPr>
        <w:t>be</w:t>
      </w:r>
      <w:r>
        <w:rPr>
          <w:rFonts w:ascii="Times New Roman" w:eastAsia="Calibri" w:hAnsi="Times New Roman"/>
          <w:color w:val="3A3A3A"/>
          <w:sz w:val="24"/>
          <w:szCs w:val="24"/>
        </w:rPr>
        <w:t xml:space="preserve"> </w:t>
      </w:r>
      <w:r w:rsidRPr="00A357FB">
        <w:rPr>
          <w:rFonts w:ascii="Times New Roman" w:eastAsia="Calibri" w:hAnsi="Times New Roman"/>
          <w:color w:val="494949"/>
          <w:sz w:val="24"/>
          <w:szCs w:val="24"/>
        </w:rPr>
        <w:t xml:space="preserve">vested </w:t>
      </w:r>
      <w:r w:rsidRPr="00A357FB">
        <w:rPr>
          <w:rFonts w:ascii="Times New Roman" w:eastAsia="Calibri" w:hAnsi="Times New Roman"/>
          <w:color w:val="3A3A3A"/>
          <w:sz w:val="24"/>
          <w:szCs w:val="24"/>
        </w:rPr>
        <w:t>in th</w:t>
      </w:r>
      <w:r w:rsidR="00535388">
        <w:rPr>
          <w:rFonts w:ascii="Times New Roman" w:eastAsia="Calibri" w:hAnsi="Times New Roman"/>
          <w:color w:val="3A3A3A"/>
          <w:sz w:val="24"/>
          <w:szCs w:val="24"/>
        </w:rPr>
        <w:t>at</w:t>
      </w:r>
      <w:r w:rsidRPr="00A357FB">
        <w:rPr>
          <w:rFonts w:ascii="Times New Roman" w:eastAsia="Calibri" w:hAnsi="Times New Roman"/>
          <w:color w:val="3A3A3A"/>
          <w:sz w:val="24"/>
          <w:szCs w:val="24"/>
        </w:rPr>
        <w:t xml:space="preserve"> portion </w:t>
      </w:r>
      <w:r w:rsidRPr="00A357FB">
        <w:rPr>
          <w:rFonts w:ascii="Times New Roman" w:eastAsia="Calibri" w:hAnsi="Times New Roman"/>
          <w:color w:val="494949"/>
          <w:sz w:val="24"/>
          <w:szCs w:val="24"/>
        </w:rPr>
        <w:t xml:space="preserve">of </w:t>
      </w:r>
      <w:r w:rsidRPr="00A357FB">
        <w:rPr>
          <w:rFonts w:ascii="Times New Roman" w:eastAsia="Calibri" w:hAnsi="Times New Roman"/>
          <w:color w:val="3A3A3A"/>
          <w:sz w:val="24"/>
          <w:szCs w:val="24"/>
        </w:rPr>
        <w:t xml:space="preserve">such </w:t>
      </w:r>
      <w:r>
        <w:rPr>
          <w:rFonts w:ascii="Times New Roman" w:eastAsia="Calibri" w:hAnsi="Times New Roman"/>
          <w:color w:val="3A3A3A"/>
          <w:sz w:val="24"/>
          <w:szCs w:val="24"/>
        </w:rPr>
        <w:t xml:space="preserve">Member’s </w:t>
      </w:r>
      <w:r w:rsidRPr="00A357FB">
        <w:rPr>
          <w:rFonts w:ascii="Times New Roman" w:eastAsia="Calibri" w:hAnsi="Times New Roman"/>
          <w:color w:val="3A3A3A"/>
          <w:sz w:val="24"/>
          <w:szCs w:val="24"/>
        </w:rPr>
        <w:t>aggrega</w:t>
      </w:r>
      <w:r w:rsidRPr="00A357FB">
        <w:rPr>
          <w:rFonts w:ascii="Times New Roman" w:eastAsia="Calibri" w:hAnsi="Times New Roman"/>
          <w:color w:val="171717"/>
          <w:sz w:val="24"/>
          <w:szCs w:val="24"/>
        </w:rPr>
        <w:t>t</w:t>
      </w:r>
      <w:r w:rsidRPr="00A357FB">
        <w:rPr>
          <w:rFonts w:ascii="Times New Roman" w:eastAsia="Calibri" w:hAnsi="Times New Roman"/>
          <w:color w:val="3A3A3A"/>
          <w:sz w:val="24"/>
          <w:szCs w:val="24"/>
        </w:rPr>
        <w:t xml:space="preserve">e </w:t>
      </w:r>
      <w:r>
        <w:rPr>
          <w:rFonts w:ascii="Times New Roman" w:eastAsia="Calibri" w:hAnsi="Times New Roman"/>
          <w:color w:val="3A3A3A"/>
          <w:sz w:val="24"/>
          <w:szCs w:val="24"/>
        </w:rPr>
        <w:t>Units as of the time of their withdrawal</w:t>
      </w:r>
      <w:r w:rsidRPr="00A357FB">
        <w:rPr>
          <w:rFonts w:ascii="Times New Roman" w:eastAsia="Calibri" w:hAnsi="Times New Roman"/>
          <w:color w:val="3A3A3A"/>
          <w:sz w:val="24"/>
          <w:szCs w:val="24"/>
        </w:rPr>
        <w:t>. Vesting ceases</w:t>
      </w:r>
      <w:r>
        <w:rPr>
          <w:rFonts w:ascii="Times New Roman" w:eastAsia="Calibri" w:hAnsi="Times New Roman"/>
          <w:color w:val="3A3A3A"/>
          <w:sz w:val="24"/>
          <w:szCs w:val="24"/>
        </w:rPr>
        <w:t xml:space="preserve"> </w:t>
      </w:r>
      <w:r w:rsidRPr="00A357FB">
        <w:rPr>
          <w:rFonts w:ascii="Times New Roman" w:eastAsia="Calibri" w:hAnsi="Times New Roman"/>
          <w:color w:val="3A3A3A"/>
          <w:sz w:val="24"/>
          <w:szCs w:val="24"/>
        </w:rPr>
        <w:t xml:space="preserve">once a </w:t>
      </w:r>
      <w:r>
        <w:rPr>
          <w:rFonts w:ascii="Times New Roman" w:eastAsia="Calibri" w:hAnsi="Times New Roman"/>
          <w:color w:val="3A3A3A"/>
          <w:sz w:val="24"/>
          <w:szCs w:val="24"/>
        </w:rPr>
        <w:t>Member has withdrawn</w:t>
      </w:r>
      <w:r w:rsidR="00535388">
        <w:rPr>
          <w:rFonts w:ascii="Times New Roman" w:eastAsia="Calibri" w:hAnsi="Times New Roman"/>
          <w:color w:val="3A3A3A"/>
          <w:sz w:val="24"/>
          <w:szCs w:val="24"/>
        </w:rPr>
        <w:t xml:space="preserve"> and all Unvested Units shall revert to Company in accordance with this Agreement</w:t>
      </w:r>
      <w:r w:rsidRPr="00A357FB">
        <w:rPr>
          <w:rFonts w:ascii="Times New Roman" w:eastAsia="Calibri" w:hAnsi="Times New Roman"/>
          <w:color w:val="3A3A3A"/>
          <w:sz w:val="24"/>
          <w:szCs w:val="24"/>
        </w:rPr>
        <w:t>.</w:t>
      </w:r>
      <w:r>
        <w:rPr>
          <w:rFonts w:ascii="Times New Roman" w:eastAsia="Calibri" w:hAnsi="Times New Roman"/>
          <w:color w:val="3A3A3A"/>
          <w:sz w:val="24"/>
          <w:szCs w:val="24"/>
        </w:rPr>
        <w:t xml:space="preserve"> </w:t>
      </w:r>
      <w:r w:rsidR="00535388" w:rsidRPr="00535388">
        <w:rPr>
          <w:rFonts w:ascii="Times New Roman" w:eastAsia="Calibri" w:hAnsi="Times New Roman"/>
          <w:color w:val="3A3A3A"/>
          <w:sz w:val="24"/>
          <w:szCs w:val="24"/>
        </w:rPr>
        <w:t xml:space="preserve">"Unvested Units" means Units that are subject to a risk of forfeiture or repurchase at the lesser of cost or fair market value. </w:t>
      </w:r>
    </w:p>
    <w:p w14:paraId="160C36F2" w14:textId="77777777" w:rsidR="00535388" w:rsidRDefault="00535388" w:rsidP="00A357FB">
      <w:pPr>
        <w:autoSpaceDE w:val="0"/>
        <w:autoSpaceDN w:val="0"/>
        <w:adjustRightInd w:val="0"/>
        <w:spacing w:after="0" w:line="240" w:lineRule="auto"/>
        <w:ind w:firstLine="720"/>
        <w:jc w:val="both"/>
        <w:rPr>
          <w:rFonts w:ascii="Times New Roman" w:eastAsia="Calibri" w:hAnsi="Times New Roman"/>
          <w:color w:val="3A3A3A"/>
          <w:sz w:val="24"/>
          <w:szCs w:val="24"/>
        </w:rPr>
      </w:pPr>
    </w:p>
    <w:p w14:paraId="6187A685" w14:textId="589ACE25" w:rsidR="00535388" w:rsidRDefault="00A357FB" w:rsidP="00A357FB">
      <w:pPr>
        <w:autoSpaceDE w:val="0"/>
        <w:autoSpaceDN w:val="0"/>
        <w:adjustRightInd w:val="0"/>
        <w:spacing w:after="0" w:line="240" w:lineRule="auto"/>
        <w:ind w:firstLine="720"/>
        <w:jc w:val="both"/>
        <w:rPr>
          <w:rFonts w:ascii="Times New Roman" w:eastAsia="Calibri" w:hAnsi="Times New Roman"/>
          <w:color w:val="282828"/>
          <w:sz w:val="24"/>
          <w:szCs w:val="24"/>
        </w:rPr>
      </w:pPr>
      <w:r w:rsidRPr="00A357FB">
        <w:rPr>
          <w:rFonts w:ascii="Times New Roman" w:eastAsia="Calibri" w:hAnsi="Times New Roman"/>
          <w:color w:val="3A3A3A"/>
          <w:sz w:val="24"/>
          <w:szCs w:val="24"/>
        </w:rPr>
        <w:t xml:space="preserve">A </w:t>
      </w:r>
      <w:r>
        <w:rPr>
          <w:rFonts w:ascii="Times New Roman" w:eastAsia="Calibri" w:hAnsi="Times New Roman"/>
          <w:color w:val="3A3A3A"/>
          <w:sz w:val="24"/>
          <w:szCs w:val="24"/>
        </w:rPr>
        <w:t xml:space="preserve">Disassociated Member </w:t>
      </w:r>
      <w:r w:rsidRPr="00A357FB">
        <w:rPr>
          <w:rFonts w:ascii="Times New Roman" w:eastAsia="Calibri" w:hAnsi="Times New Roman"/>
          <w:color w:val="3A3A3A"/>
          <w:sz w:val="24"/>
          <w:szCs w:val="24"/>
        </w:rPr>
        <w:t xml:space="preserve">who experiences a </w:t>
      </w:r>
      <w:r>
        <w:rPr>
          <w:rFonts w:ascii="Times New Roman" w:eastAsia="Calibri" w:hAnsi="Times New Roman"/>
          <w:color w:val="3A3A3A"/>
          <w:sz w:val="24"/>
          <w:szCs w:val="24"/>
        </w:rPr>
        <w:t>w</w:t>
      </w:r>
      <w:r w:rsidRPr="00A357FB">
        <w:rPr>
          <w:rFonts w:ascii="Times New Roman" w:eastAsia="Calibri" w:hAnsi="Times New Roman"/>
          <w:color w:val="3A3A3A"/>
          <w:sz w:val="24"/>
          <w:szCs w:val="24"/>
        </w:rPr>
        <w:t>i</w:t>
      </w:r>
      <w:r w:rsidRPr="00A357FB">
        <w:rPr>
          <w:rFonts w:ascii="Times New Roman" w:eastAsia="Calibri" w:hAnsi="Times New Roman"/>
          <w:color w:val="171717"/>
          <w:sz w:val="24"/>
          <w:szCs w:val="24"/>
        </w:rPr>
        <w:t>th</w:t>
      </w:r>
      <w:r w:rsidRPr="00A357FB">
        <w:rPr>
          <w:rFonts w:ascii="Times New Roman" w:eastAsia="Calibri" w:hAnsi="Times New Roman"/>
          <w:color w:val="3A3A3A"/>
          <w:sz w:val="24"/>
          <w:szCs w:val="24"/>
        </w:rPr>
        <w:t xml:space="preserve">drawal as a </w:t>
      </w:r>
      <w:r>
        <w:rPr>
          <w:rFonts w:ascii="Times New Roman" w:eastAsia="Calibri" w:hAnsi="Times New Roman"/>
          <w:color w:val="3A3A3A"/>
          <w:sz w:val="24"/>
          <w:szCs w:val="24"/>
        </w:rPr>
        <w:t xml:space="preserve">Member </w:t>
      </w:r>
      <w:r w:rsidRPr="00A357FB">
        <w:rPr>
          <w:rFonts w:ascii="Times New Roman" w:eastAsia="Calibri" w:hAnsi="Times New Roman"/>
          <w:color w:val="282828"/>
          <w:sz w:val="24"/>
          <w:szCs w:val="24"/>
        </w:rPr>
        <w:t xml:space="preserve">due </w:t>
      </w:r>
      <w:r w:rsidRPr="00A357FB">
        <w:rPr>
          <w:rFonts w:ascii="Times New Roman" w:eastAsia="Calibri" w:hAnsi="Times New Roman"/>
          <w:color w:val="3A3A3A"/>
          <w:sz w:val="24"/>
          <w:szCs w:val="24"/>
        </w:rPr>
        <w:t>to a removal for Cause</w:t>
      </w:r>
      <w:r>
        <w:rPr>
          <w:rFonts w:ascii="Times New Roman" w:eastAsia="Calibri" w:hAnsi="Times New Roman"/>
          <w:color w:val="3A3A3A"/>
          <w:sz w:val="24"/>
          <w:szCs w:val="24"/>
        </w:rPr>
        <w:t xml:space="preserve"> </w:t>
      </w:r>
      <w:r w:rsidRPr="00A357FB">
        <w:rPr>
          <w:rFonts w:ascii="Times New Roman" w:eastAsia="Calibri" w:hAnsi="Times New Roman"/>
          <w:color w:val="3A3A3A"/>
          <w:sz w:val="24"/>
          <w:szCs w:val="24"/>
        </w:rPr>
        <w:t xml:space="preserve">shall forfeit </w:t>
      </w:r>
      <w:r w:rsidR="00097DB2" w:rsidRPr="00A357FB">
        <w:rPr>
          <w:rFonts w:ascii="Times New Roman" w:eastAsia="Calibri" w:hAnsi="Times New Roman"/>
          <w:color w:val="3A3A3A"/>
          <w:sz w:val="24"/>
          <w:szCs w:val="24"/>
        </w:rPr>
        <w:t>all</w:t>
      </w:r>
      <w:r w:rsidRPr="00A357FB">
        <w:rPr>
          <w:rFonts w:ascii="Times New Roman" w:eastAsia="Calibri" w:hAnsi="Times New Roman"/>
          <w:color w:val="3A3A3A"/>
          <w:sz w:val="24"/>
          <w:szCs w:val="24"/>
        </w:rPr>
        <w:t xml:space="preserve"> such </w:t>
      </w:r>
      <w:r>
        <w:rPr>
          <w:rFonts w:ascii="Times New Roman" w:eastAsia="Calibri" w:hAnsi="Times New Roman"/>
          <w:color w:val="3A3A3A"/>
          <w:sz w:val="24"/>
          <w:szCs w:val="24"/>
        </w:rPr>
        <w:t xml:space="preserve">Member’s Units </w:t>
      </w:r>
      <w:r w:rsidRPr="00A357FB">
        <w:rPr>
          <w:rFonts w:ascii="Times New Roman" w:eastAsia="Calibri" w:hAnsi="Times New Roman"/>
          <w:color w:val="3A3A3A"/>
          <w:sz w:val="24"/>
          <w:szCs w:val="24"/>
        </w:rPr>
        <w:t xml:space="preserve">(both </w:t>
      </w:r>
      <w:r>
        <w:rPr>
          <w:rFonts w:ascii="Times New Roman" w:eastAsia="Calibri" w:hAnsi="Times New Roman"/>
          <w:color w:val="3A3A3A"/>
          <w:sz w:val="24"/>
          <w:szCs w:val="24"/>
        </w:rPr>
        <w:t>v</w:t>
      </w:r>
      <w:r w:rsidRPr="00A357FB">
        <w:rPr>
          <w:rFonts w:ascii="Times New Roman" w:eastAsia="Calibri" w:hAnsi="Times New Roman"/>
          <w:color w:val="3A3A3A"/>
          <w:sz w:val="24"/>
          <w:szCs w:val="24"/>
        </w:rPr>
        <w:t xml:space="preserve">ested </w:t>
      </w:r>
      <w:r>
        <w:rPr>
          <w:rFonts w:ascii="Times New Roman" w:eastAsia="Calibri" w:hAnsi="Times New Roman"/>
          <w:color w:val="3A3A3A"/>
          <w:sz w:val="24"/>
          <w:szCs w:val="24"/>
        </w:rPr>
        <w:t>units and unvested units</w:t>
      </w:r>
      <w:r w:rsidRPr="00A357FB">
        <w:rPr>
          <w:rFonts w:ascii="Times New Roman" w:eastAsia="Calibri" w:hAnsi="Times New Roman"/>
          <w:color w:val="3A3A3A"/>
          <w:sz w:val="24"/>
          <w:szCs w:val="24"/>
        </w:rPr>
        <w:t xml:space="preserve">) </w:t>
      </w:r>
      <w:r w:rsidRPr="00A357FB">
        <w:rPr>
          <w:rFonts w:ascii="Times New Roman" w:eastAsia="Calibri" w:hAnsi="Times New Roman"/>
          <w:color w:val="282828"/>
          <w:sz w:val="24"/>
          <w:szCs w:val="24"/>
        </w:rPr>
        <w:t xml:space="preserve">and </w:t>
      </w:r>
      <w:r w:rsidRPr="00A357FB">
        <w:rPr>
          <w:rFonts w:ascii="Times New Roman" w:eastAsia="Calibri" w:hAnsi="Times New Roman"/>
          <w:color w:val="494949"/>
          <w:sz w:val="24"/>
          <w:szCs w:val="24"/>
        </w:rPr>
        <w:t>s</w:t>
      </w:r>
      <w:r w:rsidRPr="00A357FB">
        <w:rPr>
          <w:rFonts w:ascii="Times New Roman" w:eastAsia="Calibri" w:hAnsi="Times New Roman"/>
          <w:color w:val="282828"/>
          <w:sz w:val="24"/>
          <w:szCs w:val="24"/>
        </w:rPr>
        <w:t xml:space="preserve">hall </w:t>
      </w:r>
      <w:r w:rsidRPr="00A357FB">
        <w:rPr>
          <w:rFonts w:ascii="Times New Roman" w:eastAsia="Calibri" w:hAnsi="Times New Roman"/>
          <w:color w:val="3A3A3A"/>
          <w:sz w:val="24"/>
          <w:szCs w:val="24"/>
        </w:rPr>
        <w:t xml:space="preserve">have no further interest </w:t>
      </w:r>
      <w:r w:rsidRPr="00A357FB">
        <w:rPr>
          <w:rFonts w:ascii="Times New Roman" w:eastAsia="Calibri" w:hAnsi="Times New Roman"/>
          <w:color w:val="282828"/>
          <w:sz w:val="24"/>
          <w:szCs w:val="24"/>
        </w:rPr>
        <w:t xml:space="preserve">in </w:t>
      </w:r>
      <w:r w:rsidRPr="00A357FB">
        <w:rPr>
          <w:rFonts w:ascii="Times New Roman" w:eastAsia="Calibri" w:hAnsi="Times New Roman"/>
          <w:color w:val="494949"/>
          <w:sz w:val="24"/>
          <w:szCs w:val="24"/>
        </w:rPr>
        <w:t>Com</w:t>
      </w:r>
      <w:r w:rsidRPr="00A357FB">
        <w:rPr>
          <w:rFonts w:ascii="Times New Roman" w:eastAsia="Calibri" w:hAnsi="Times New Roman"/>
          <w:color w:val="282828"/>
          <w:sz w:val="24"/>
          <w:szCs w:val="24"/>
        </w:rPr>
        <w:t>pany.</w:t>
      </w:r>
      <w:r>
        <w:rPr>
          <w:rFonts w:ascii="Times New Roman" w:eastAsia="Calibri" w:hAnsi="Times New Roman"/>
          <w:color w:val="282828"/>
          <w:sz w:val="24"/>
          <w:szCs w:val="24"/>
        </w:rPr>
        <w:t xml:space="preserve"> </w:t>
      </w:r>
    </w:p>
    <w:p w14:paraId="68D735E3" w14:textId="77777777" w:rsidR="00535388" w:rsidRDefault="00535388" w:rsidP="00A357FB">
      <w:pPr>
        <w:autoSpaceDE w:val="0"/>
        <w:autoSpaceDN w:val="0"/>
        <w:adjustRightInd w:val="0"/>
        <w:spacing w:after="0" w:line="240" w:lineRule="auto"/>
        <w:ind w:firstLine="720"/>
        <w:jc w:val="both"/>
        <w:rPr>
          <w:rFonts w:ascii="Times New Roman" w:eastAsia="Calibri" w:hAnsi="Times New Roman"/>
          <w:color w:val="282828"/>
          <w:sz w:val="24"/>
          <w:szCs w:val="24"/>
        </w:rPr>
      </w:pPr>
    </w:p>
    <w:p w14:paraId="7AB0312A" w14:textId="431366B8" w:rsidR="00540DE4" w:rsidRDefault="00A357FB" w:rsidP="00A357FB">
      <w:pPr>
        <w:autoSpaceDE w:val="0"/>
        <w:autoSpaceDN w:val="0"/>
        <w:adjustRightInd w:val="0"/>
        <w:spacing w:after="0" w:line="240" w:lineRule="auto"/>
        <w:ind w:firstLine="720"/>
        <w:jc w:val="both"/>
        <w:rPr>
          <w:rFonts w:ascii="Times New Roman" w:eastAsia="Calibri" w:hAnsi="Times New Roman"/>
          <w:color w:val="282828"/>
          <w:sz w:val="24"/>
          <w:szCs w:val="24"/>
        </w:rPr>
      </w:pPr>
      <w:r>
        <w:rPr>
          <w:rFonts w:ascii="Times New Roman" w:eastAsia="Calibri" w:hAnsi="Times New Roman"/>
          <w:color w:val="282828"/>
          <w:sz w:val="24"/>
          <w:szCs w:val="24"/>
        </w:rPr>
        <w:t>From time to time, Consulting Agreements and/or Unit Restriction Agreements or other agreements by and between Company and a Member may be executed and the terms of such other agreements shall be incorporated herein as if set forth herein in their entirety.  If there is an ambiguity between such agreement</w:t>
      </w:r>
      <w:r w:rsidR="001B29EA">
        <w:rPr>
          <w:rFonts w:ascii="Times New Roman" w:eastAsia="Calibri" w:hAnsi="Times New Roman"/>
          <w:color w:val="282828"/>
          <w:sz w:val="24"/>
          <w:szCs w:val="24"/>
        </w:rPr>
        <w:t>s</w:t>
      </w:r>
      <w:r w:rsidR="00A96147">
        <w:rPr>
          <w:rFonts w:ascii="Times New Roman" w:eastAsia="Calibri" w:hAnsi="Times New Roman"/>
          <w:color w:val="282828"/>
          <w:sz w:val="24"/>
          <w:szCs w:val="24"/>
        </w:rPr>
        <w:t xml:space="preserve"> and</w:t>
      </w:r>
      <w:r>
        <w:rPr>
          <w:rFonts w:ascii="Times New Roman" w:eastAsia="Calibri" w:hAnsi="Times New Roman"/>
          <w:color w:val="282828"/>
          <w:sz w:val="24"/>
          <w:szCs w:val="24"/>
        </w:rPr>
        <w:t xml:space="preserve"> </w:t>
      </w:r>
      <w:r w:rsidR="00A42AEB">
        <w:rPr>
          <w:rFonts w:ascii="Times New Roman" w:eastAsia="Calibri" w:hAnsi="Times New Roman"/>
          <w:color w:val="282828"/>
          <w:sz w:val="24"/>
          <w:szCs w:val="24"/>
        </w:rPr>
        <w:t xml:space="preserve">this </w:t>
      </w:r>
      <w:r w:rsidR="001B29EA">
        <w:rPr>
          <w:rFonts w:ascii="Times New Roman" w:eastAsia="Calibri" w:hAnsi="Times New Roman"/>
          <w:color w:val="282828"/>
          <w:sz w:val="24"/>
          <w:szCs w:val="24"/>
        </w:rPr>
        <w:t>Schedule 1</w:t>
      </w:r>
      <w:r>
        <w:rPr>
          <w:rFonts w:ascii="Times New Roman" w:eastAsia="Calibri" w:hAnsi="Times New Roman"/>
          <w:color w:val="282828"/>
          <w:sz w:val="24"/>
          <w:szCs w:val="24"/>
        </w:rPr>
        <w:t xml:space="preserve">, this </w:t>
      </w:r>
      <w:r w:rsidR="00535388">
        <w:rPr>
          <w:rFonts w:ascii="Times New Roman" w:eastAsia="Calibri" w:hAnsi="Times New Roman"/>
          <w:color w:val="282828"/>
          <w:sz w:val="24"/>
          <w:szCs w:val="24"/>
        </w:rPr>
        <w:t xml:space="preserve">Schedule 1 </w:t>
      </w:r>
      <w:r>
        <w:rPr>
          <w:rFonts w:ascii="Times New Roman" w:eastAsia="Calibri" w:hAnsi="Times New Roman"/>
          <w:color w:val="282828"/>
          <w:sz w:val="24"/>
          <w:szCs w:val="24"/>
        </w:rPr>
        <w:t xml:space="preserve">shall govern. </w:t>
      </w:r>
    </w:p>
    <w:p w14:paraId="5A588C11" w14:textId="12023F3F" w:rsidR="00097DB2" w:rsidRDefault="00097DB2" w:rsidP="00A357FB">
      <w:pPr>
        <w:autoSpaceDE w:val="0"/>
        <w:autoSpaceDN w:val="0"/>
        <w:adjustRightInd w:val="0"/>
        <w:spacing w:after="0" w:line="240" w:lineRule="auto"/>
        <w:ind w:firstLine="720"/>
        <w:jc w:val="both"/>
        <w:rPr>
          <w:rFonts w:ascii="Times New Roman" w:eastAsia="Calibri" w:hAnsi="Times New Roman"/>
          <w:color w:val="282828"/>
          <w:sz w:val="24"/>
          <w:szCs w:val="24"/>
        </w:rPr>
      </w:pPr>
    </w:p>
    <w:p w14:paraId="1DDE572C" w14:textId="75C2F4EB" w:rsidR="00097DB2" w:rsidRDefault="00097DB2" w:rsidP="00A357FB">
      <w:pPr>
        <w:autoSpaceDE w:val="0"/>
        <w:autoSpaceDN w:val="0"/>
        <w:adjustRightInd w:val="0"/>
        <w:spacing w:after="0" w:line="240" w:lineRule="auto"/>
        <w:ind w:firstLine="720"/>
        <w:jc w:val="both"/>
        <w:rPr>
          <w:rFonts w:ascii="Times New Roman" w:eastAsia="Calibri" w:hAnsi="Times New Roman"/>
          <w:color w:val="282828"/>
          <w:sz w:val="24"/>
          <w:szCs w:val="24"/>
        </w:rPr>
      </w:pPr>
    </w:p>
    <w:p w14:paraId="533AD594" w14:textId="13207280" w:rsidR="00097DB2" w:rsidRDefault="00097DB2" w:rsidP="00A357FB">
      <w:pPr>
        <w:autoSpaceDE w:val="0"/>
        <w:autoSpaceDN w:val="0"/>
        <w:adjustRightInd w:val="0"/>
        <w:spacing w:after="0" w:line="240" w:lineRule="auto"/>
        <w:ind w:firstLine="720"/>
        <w:jc w:val="both"/>
        <w:rPr>
          <w:rFonts w:ascii="Times New Roman" w:eastAsia="Calibri" w:hAnsi="Times New Roman"/>
          <w:color w:val="282828"/>
          <w:sz w:val="24"/>
          <w:szCs w:val="24"/>
        </w:rPr>
      </w:pPr>
    </w:p>
    <w:p w14:paraId="5ED542E8" w14:textId="6DDF4011" w:rsidR="00097DB2" w:rsidRPr="00A357FB" w:rsidRDefault="00097DB2" w:rsidP="00097DB2">
      <w:pPr>
        <w:autoSpaceDE w:val="0"/>
        <w:autoSpaceDN w:val="0"/>
        <w:adjustRightInd w:val="0"/>
        <w:spacing w:after="0" w:line="240" w:lineRule="auto"/>
        <w:jc w:val="center"/>
        <w:rPr>
          <w:rFonts w:ascii="Times New Roman" w:hAnsi="Times New Roman"/>
          <w:sz w:val="24"/>
          <w:szCs w:val="24"/>
        </w:rPr>
      </w:pPr>
      <w:r>
        <w:rPr>
          <w:rFonts w:ascii="Times New Roman" w:eastAsia="Calibri" w:hAnsi="Times New Roman"/>
          <w:color w:val="282828"/>
          <w:sz w:val="24"/>
          <w:szCs w:val="24"/>
        </w:rPr>
        <w:t>[END OF SCHEDULE 1]</w:t>
      </w:r>
    </w:p>
    <w:p w14:paraId="78F7C4E4" w14:textId="77777777" w:rsidR="00540DE4" w:rsidRDefault="00540DE4">
      <w:pPr>
        <w:spacing w:after="0" w:line="240" w:lineRule="auto"/>
        <w:rPr>
          <w:rFonts w:ascii="Times New Roman" w:hAnsi="Times New Roman"/>
          <w:caps/>
          <w:sz w:val="24"/>
          <w:szCs w:val="24"/>
        </w:rPr>
      </w:pPr>
      <w:r>
        <w:rPr>
          <w:rFonts w:ascii="Times New Roman" w:hAnsi="Times New Roman"/>
          <w:b/>
          <w:szCs w:val="24"/>
        </w:rPr>
        <w:br w:type="page"/>
      </w:r>
    </w:p>
    <w:p w14:paraId="33B1A3B2" w14:textId="6CFE3464" w:rsidR="00540DE4" w:rsidDel="00B62608" w:rsidRDefault="00540DE4" w:rsidP="00A5397F">
      <w:pPr>
        <w:pStyle w:val="PHBoldCenterUndCaps"/>
        <w:spacing w:after="0"/>
        <w:rPr>
          <w:del w:id="399" w:author="Suzanne DuBose" w:date="2024-07-19T14:37:00Z" w16du:dateUtc="2024-07-19T20:37:00Z"/>
          <w:rFonts w:ascii="Times New Roman" w:hAnsi="Times New Roman"/>
          <w:b w:val="0"/>
          <w:szCs w:val="24"/>
          <w:u w:val="none"/>
        </w:rPr>
      </w:pPr>
      <w:del w:id="400" w:author="Suzanne DuBose" w:date="2024-07-19T14:37:00Z" w16du:dateUtc="2024-07-19T20:37:00Z">
        <w:r w:rsidRPr="009F63BD" w:rsidDel="00B62608">
          <w:rPr>
            <w:rFonts w:ascii="Times New Roman" w:hAnsi="Times New Roman"/>
            <w:b w:val="0"/>
            <w:szCs w:val="24"/>
            <w:u w:val="none"/>
          </w:rPr>
          <w:lastRenderedPageBreak/>
          <w:delText>EXHIBIT “</w:delText>
        </w:r>
        <w:r w:rsidDel="00B62608">
          <w:rPr>
            <w:rFonts w:ascii="Times New Roman" w:hAnsi="Times New Roman"/>
            <w:b w:val="0"/>
            <w:szCs w:val="24"/>
            <w:u w:val="none"/>
          </w:rPr>
          <w:delText>b</w:delText>
        </w:r>
        <w:r w:rsidRPr="009F63BD" w:rsidDel="00B62608">
          <w:rPr>
            <w:rFonts w:ascii="Times New Roman" w:hAnsi="Times New Roman"/>
            <w:b w:val="0"/>
            <w:szCs w:val="24"/>
            <w:u w:val="none"/>
          </w:rPr>
          <w:delText>”</w:delText>
        </w:r>
      </w:del>
    </w:p>
    <w:p w14:paraId="20757A0E" w14:textId="6F2CD763" w:rsidR="00A5397F" w:rsidRPr="009F63BD" w:rsidDel="00B62608" w:rsidRDefault="00A5397F" w:rsidP="00A5397F">
      <w:pPr>
        <w:pStyle w:val="PHBoldCenterUndCaps"/>
        <w:spacing w:after="0"/>
        <w:rPr>
          <w:del w:id="401" w:author="Suzanne DuBose" w:date="2024-07-19T14:37:00Z" w16du:dateUtc="2024-07-19T20:37:00Z"/>
          <w:rFonts w:ascii="Times New Roman" w:hAnsi="Times New Roman"/>
          <w:b w:val="0"/>
          <w:szCs w:val="24"/>
          <w:u w:val="none"/>
        </w:rPr>
      </w:pPr>
    </w:p>
    <w:p w14:paraId="40E1B869" w14:textId="61C1A8F0" w:rsidR="00540DE4" w:rsidRPr="009F63BD" w:rsidDel="00B62608" w:rsidRDefault="00540DE4" w:rsidP="00540DE4">
      <w:pPr>
        <w:pStyle w:val="PHBoldCenterCaps"/>
        <w:rPr>
          <w:del w:id="402" w:author="Suzanne DuBose" w:date="2024-07-19T14:37:00Z" w16du:dateUtc="2024-07-19T20:37:00Z"/>
          <w:rFonts w:ascii="Times New Roman" w:hAnsi="Times New Roman"/>
          <w:b w:val="0"/>
          <w:bCs/>
          <w:caps w:val="0"/>
          <w:kern w:val="28"/>
          <w:szCs w:val="24"/>
        </w:rPr>
      </w:pPr>
      <w:del w:id="403" w:author="Suzanne DuBose" w:date="2024-07-19T14:37:00Z" w16du:dateUtc="2024-07-19T20:37:00Z">
        <w:r w:rsidRPr="009F63BD" w:rsidDel="00B62608">
          <w:rPr>
            <w:rFonts w:ascii="Times New Roman" w:hAnsi="Times New Roman"/>
            <w:b w:val="0"/>
            <w:bCs/>
            <w:caps w:val="0"/>
            <w:kern w:val="28"/>
            <w:szCs w:val="24"/>
          </w:rPr>
          <w:delText>Akasha Holdings, LLC</w:delText>
        </w:r>
      </w:del>
    </w:p>
    <w:p w14:paraId="2E6C5855" w14:textId="503A6CCE" w:rsidR="00540DE4" w:rsidRPr="009F63BD" w:rsidDel="00B62608" w:rsidRDefault="00540DE4" w:rsidP="00540DE4">
      <w:pPr>
        <w:pStyle w:val="PHBoldCenterCaps"/>
        <w:rPr>
          <w:del w:id="404" w:author="Suzanne DuBose" w:date="2024-07-19T14:37:00Z" w16du:dateUtc="2024-07-19T20:37:00Z"/>
          <w:rFonts w:ascii="Times New Roman" w:hAnsi="Times New Roman"/>
          <w:b w:val="0"/>
          <w:szCs w:val="24"/>
        </w:rPr>
      </w:pPr>
      <w:del w:id="405" w:author="Suzanne DuBose" w:date="2024-07-19T14:37:00Z" w16du:dateUtc="2024-07-19T20:37:00Z">
        <w:r w:rsidRPr="009F63BD" w:rsidDel="00B62608">
          <w:rPr>
            <w:rFonts w:ascii="Times New Roman" w:hAnsi="Times New Roman"/>
            <w:b w:val="0"/>
            <w:szCs w:val="24"/>
          </w:rPr>
          <w:delText>OPERATING AGREEMENT</w:delText>
        </w:r>
      </w:del>
    </w:p>
    <w:p w14:paraId="568CD54B" w14:textId="2B6EFCF6" w:rsidR="00A5397F" w:rsidDel="00B62608" w:rsidRDefault="00540DE4" w:rsidP="00540DE4">
      <w:pPr>
        <w:pStyle w:val="PHCenter"/>
        <w:spacing w:after="0"/>
        <w:rPr>
          <w:del w:id="406" w:author="Suzanne DuBose" w:date="2024-07-19T14:37:00Z" w16du:dateUtc="2024-07-19T20:37:00Z"/>
          <w:sz w:val="24"/>
          <w:szCs w:val="24"/>
        </w:rPr>
      </w:pPr>
      <w:del w:id="407" w:author="Suzanne DuBose" w:date="2024-07-19T14:37:00Z" w16du:dateUtc="2024-07-19T20:37:00Z">
        <w:r w:rsidRPr="009F63BD" w:rsidDel="00B62608">
          <w:rPr>
            <w:sz w:val="24"/>
            <w:szCs w:val="24"/>
          </w:rPr>
          <w:delText xml:space="preserve">ARCHITECHTURAL DIAGRAM OF MAIN HOUSE </w:delText>
        </w:r>
      </w:del>
    </w:p>
    <w:p w14:paraId="31C5B6EC" w14:textId="67E08391" w:rsidR="00540DE4" w:rsidRPr="009F63BD" w:rsidDel="00B62608" w:rsidRDefault="00540DE4" w:rsidP="00540DE4">
      <w:pPr>
        <w:pStyle w:val="PHCenter"/>
        <w:spacing w:after="0"/>
        <w:rPr>
          <w:del w:id="408" w:author="Suzanne DuBose" w:date="2024-07-19T14:37:00Z" w16du:dateUtc="2024-07-19T20:37:00Z"/>
          <w:sz w:val="24"/>
          <w:szCs w:val="24"/>
        </w:rPr>
      </w:pPr>
      <w:del w:id="409" w:author="Suzanne DuBose" w:date="2024-07-19T14:37:00Z" w16du:dateUtc="2024-07-19T20:37:00Z">
        <w:r w:rsidRPr="009F63BD" w:rsidDel="00B62608">
          <w:rPr>
            <w:sz w:val="24"/>
            <w:szCs w:val="24"/>
          </w:rPr>
          <w:delText>ATTACHED</w:delText>
        </w:r>
      </w:del>
    </w:p>
    <w:p w14:paraId="09075BCC" w14:textId="2B2441B2" w:rsidR="00540DE4" w:rsidRPr="009F63BD" w:rsidDel="00B62608" w:rsidRDefault="00540DE4" w:rsidP="00540DE4">
      <w:pPr>
        <w:pStyle w:val="PHCenter"/>
        <w:spacing w:after="0"/>
        <w:rPr>
          <w:del w:id="410" w:author="Suzanne DuBose" w:date="2024-07-19T14:37:00Z" w16du:dateUtc="2024-07-19T20:37:00Z"/>
          <w:sz w:val="24"/>
          <w:szCs w:val="24"/>
        </w:rPr>
      </w:pPr>
    </w:p>
    <w:p w14:paraId="7A594F56" w14:textId="28F91259" w:rsidR="00540DE4" w:rsidRPr="009F63BD" w:rsidDel="00B62608" w:rsidRDefault="00540DE4" w:rsidP="00540DE4">
      <w:pPr>
        <w:pStyle w:val="PHCenter"/>
        <w:spacing w:after="0"/>
        <w:rPr>
          <w:del w:id="411" w:author="Suzanne DuBose" w:date="2024-07-19T14:37:00Z" w16du:dateUtc="2024-07-19T20:37:00Z"/>
          <w:sz w:val="24"/>
          <w:szCs w:val="24"/>
        </w:rPr>
      </w:pPr>
    </w:p>
    <w:p w14:paraId="6F9E2404" w14:textId="2BC28A84" w:rsidR="00097DB2" w:rsidDel="00B62608" w:rsidRDefault="00540DE4" w:rsidP="00540DE4">
      <w:pPr>
        <w:pStyle w:val="PHCenter"/>
        <w:rPr>
          <w:del w:id="412" w:author="Suzanne DuBose" w:date="2024-07-19T14:37:00Z" w16du:dateUtc="2024-07-19T20:37:00Z"/>
          <w:sz w:val="24"/>
          <w:szCs w:val="24"/>
        </w:rPr>
      </w:pPr>
      <w:del w:id="413" w:author="Suzanne DuBose" w:date="2024-07-19T14:37:00Z" w16du:dateUtc="2024-07-19T20:37:00Z">
        <w:r w:rsidRPr="009F63BD" w:rsidDel="00B62608">
          <w:rPr>
            <w:sz w:val="24"/>
            <w:szCs w:val="24"/>
          </w:rPr>
          <w:delText>[END OF EXHIBIT “</w:delText>
        </w:r>
        <w:r w:rsidDel="00B62608">
          <w:rPr>
            <w:sz w:val="24"/>
            <w:szCs w:val="24"/>
          </w:rPr>
          <w:delText>B</w:delText>
        </w:r>
        <w:r w:rsidRPr="009F63BD" w:rsidDel="00B62608">
          <w:rPr>
            <w:sz w:val="24"/>
            <w:szCs w:val="24"/>
          </w:rPr>
          <w:delText>”]</w:delText>
        </w:r>
      </w:del>
    </w:p>
    <w:p w14:paraId="30409DBF" w14:textId="77777777" w:rsidR="00097DB2" w:rsidRDefault="00097DB2">
      <w:pPr>
        <w:spacing w:after="0" w:line="240" w:lineRule="auto"/>
        <w:rPr>
          <w:rFonts w:ascii="Times New Roman" w:hAnsi="Times New Roman"/>
          <w:sz w:val="24"/>
          <w:szCs w:val="24"/>
        </w:rPr>
      </w:pPr>
      <w:r>
        <w:rPr>
          <w:sz w:val="24"/>
          <w:szCs w:val="24"/>
        </w:rPr>
        <w:br w:type="page"/>
      </w:r>
    </w:p>
    <w:p w14:paraId="6D3066D6" w14:textId="43F83D24" w:rsidR="00026EEB" w:rsidRPr="009F63BD" w:rsidRDefault="00026EEB" w:rsidP="00026EEB">
      <w:pPr>
        <w:pStyle w:val="PHCenter"/>
        <w:rPr>
          <w:sz w:val="24"/>
          <w:szCs w:val="24"/>
        </w:rPr>
      </w:pPr>
    </w:p>
    <w:sectPr w:rsidR="00026EEB" w:rsidRPr="009F63BD" w:rsidSect="00A5397F">
      <w:headerReference w:type="default" r:id="rId10"/>
      <w:footerReference w:type="default" r:id="rId11"/>
      <w:pgSz w:w="12240" w:h="15840"/>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1B4AE5" w14:textId="77777777" w:rsidR="000232A9" w:rsidRDefault="000232A9">
      <w:r>
        <w:separator/>
      </w:r>
    </w:p>
  </w:endnote>
  <w:endnote w:type="continuationSeparator" w:id="0">
    <w:p w14:paraId="3C27FE06" w14:textId="77777777" w:rsidR="000232A9" w:rsidRDefault="000232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altName w:val="Times New Roman"/>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BD43B" w14:textId="77777777" w:rsidR="00C56A6D" w:rsidRDefault="00C56A6D">
    <w:pPr>
      <w:pStyle w:val="Footer"/>
    </w:pPr>
    <w:r>
      <w:rPr>
        <w:snapToGrid w:val="0"/>
        <w:sz w:val="16"/>
      </w:rPr>
      <w:t xml:space="preserve">2nd Amended Operating </w:t>
    </w:r>
    <w:r>
      <w:rPr>
        <w:snapToGrid w:val="0"/>
        <w:sz w:val="16"/>
      </w:rPr>
      <w:fldChar w:fldCharType="begin"/>
    </w:r>
    <w:r>
      <w:rPr>
        <w:snapToGrid w:val="0"/>
        <w:sz w:val="16"/>
      </w:rPr>
      <w:instrText xml:space="preserve"> FILENAME   \* MERGEFORMAT </w:instrText>
    </w:r>
    <w:r>
      <w:rPr>
        <w:snapToGrid w:val="0"/>
        <w:sz w:val="16"/>
      </w:rPr>
      <w:fldChar w:fldCharType="separate"/>
    </w:r>
    <w:r>
      <w:rPr>
        <w:noProof/>
        <w:snapToGrid w:val="0"/>
        <w:sz w:val="16"/>
      </w:rPr>
      <w:t>Agmt</w:t>
    </w:r>
    <w:r>
      <w:rPr>
        <w:snapToGrid w:val="0"/>
        <w:sz w:val="16"/>
      </w:rPr>
      <w:fldChar w:fldCharType="end"/>
    </w:r>
    <w:r>
      <w:rPr>
        <w:snapToGrid w:val="0"/>
        <w:sz w:val="16"/>
      </w:rPr>
      <w:t xml:space="preserve"> [Akasha]</w:t>
    </w:r>
    <w:r>
      <w:rPr>
        <w:snapToGrid w:val="0"/>
        <w:sz w:val="16"/>
      </w:rPr>
      <w:tab/>
    </w:r>
    <w:r w:rsidRPr="00451A49">
      <w:rPr>
        <w:snapToGrid w:val="0"/>
        <w:szCs w:val="24"/>
      </w:rPr>
      <w:fldChar w:fldCharType="begin"/>
    </w:r>
    <w:r w:rsidRPr="00451A49">
      <w:rPr>
        <w:snapToGrid w:val="0"/>
        <w:szCs w:val="24"/>
      </w:rPr>
      <w:instrText xml:space="preserve"> PAGE   \* MERGEFORMAT </w:instrText>
    </w:r>
    <w:r w:rsidRPr="00451A49">
      <w:rPr>
        <w:snapToGrid w:val="0"/>
        <w:szCs w:val="24"/>
      </w:rPr>
      <w:fldChar w:fldCharType="separate"/>
    </w:r>
    <w:r>
      <w:rPr>
        <w:noProof/>
        <w:snapToGrid w:val="0"/>
        <w:szCs w:val="24"/>
      </w:rPr>
      <w:t>21</w:t>
    </w:r>
    <w:r w:rsidRPr="00451A49">
      <w:rPr>
        <w:snapToGrid w:val="0"/>
        <w:szCs w:val="24"/>
      </w:rPr>
      <w:fldChar w:fldCharType="end"/>
    </w:r>
    <w:r>
      <w:rPr>
        <w:snapToGrid w:val="0"/>
        <w:sz w:val="16"/>
      </w:rPr>
      <w:tab/>
    </w:r>
  </w:p>
  <w:p w14:paraId="35A9A6F6" w14:textId="77777777" w:rsidR="00C56A6D" w:rsidRDefault="00C56A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691160" w14:textId="6542994E" w:rsidR="00CE5B33" w:rsidRDefault="00BD1F7C">
    <w:pPr>
      <w:pStyle w:val="Footer"/>
    </w:pPr>
    <w:ins w:id="397" w:author="Suzanne DuBose [2]" w:date="2022-02-21T13:58:00Z">
      <w:r>
        <w:rPr>
          <w:snapToGrid w:val="0"/>
          <w:sz w:val="16"/>
        </w:rPr>
        <w:t>2nd</w:t>
      </w:r>
    </w:ins>
    <w:del w:id="398" w:author="Suzanne DuBose [2]" w:date="2022-02-21T13:58:00Z">
      <w:r w:rsidR="00080CDD" w:rsidDel="00BD1F7C">
        <w:rPr>
          <w:snapToGrid w:val="0"/>
          <w:sz w:val="16"/>
        </w:rPr>
        <w:delText>1</w:delText>
      </w:r>
      <w:r w:rsidR="00080CDD" w:rsidRPr="00526069" w:rsidDel="00BD1F7C">
        <w:rPr>
          <w:snapToGrid w:val="0"/>
          <w:sz w:val="16"/>
          <w:vertAlign w:val="superscript"/>
        </w:rPr>
        <w:delText>st</w:delText>
      </w:r>
    </w:del>
    <w:r w:rsidR="00080CDD">
      <w:rPr>
        <w:snapToGrid w:val="0"/>
        <w:sz w:val="16"/>
      </w:rPr>
      <w:t xml:space="preserve"> Amended </w:t>
    </w:r>
    <w:r w:rsidR="00CE5B33">
      <w:rPr>
        <w:snapToGrid w:val="0"/>
        <w:sz w:val="16"/>
      </w:rPr>
      <w:t xml:space="preserve">Operating </w:t>
    </w:r>
    <w:r w:rsidR="00CE5B33">
      <w:rPr>
        <w:snapToGrid w:val="0"/>
        <w:sz w:val="16"/>
      </w:rPr>
      <w:fldChar w:fldCharType="begin"/>
    </w:r>
    <w:r w:rsidR="00CE5B33">
      <w:rPr>
        <w:snapToGrid w:val="0"/>
        <w:sz w:val="16"/>
      </w:rPr>
      <w:instrText xml:space="preserve"> FILENAME   \* MERGEFORMAT </w:instrText>
    </w:r>
    <w:r w:rsidR="00CE5B33">
      <w:rPr>
        <w:snapToGrid w:val="0"/>
        <w:sz w:val="16"/>
      </w:rPr>
      <w:fldChar w:fldCharType="separate"/>
    </w:r>
    <w:r w:rsidR="00CE5B33">
      <w:rPr>
        <w:noProof/>
        <w:snapToGrid w:val="0"/>
        <w:sz w:val="16"/>
      </w:rPr>
      <w:t>Agmt</w:t>
    </w:r>
    <w:r w:rsidR="00CE5B33">
      <w:rPr>
        <w:snapToGrid w:val="0"/>
        <w:sz w:val="16"/>
      </w:rPr>
      <w:fldChar w:fldCharType="end"/>
    </w:r>
    <w:r w:rsidR="00CE5B33">
      <w:rPr>
        <w:snapToGrid w:val="0"/>
        <w:sz w:val="16"/>
      </w:rPr>
      <w:t xml:space="preserve"> [Akasha]</w:t>
    </w:r>
    <w:r w:rsidR="00CE5B33">
      <w:rPr>
        <w:snapToGrid w:val="0"/>
        <w:sz w:val="16"/>
      </w:rPr>
      <w:tab/>
    </w:r>
    <w:r w:rsidR="00CE5B33" w:rsidRPr="00451A49">
      <w:rPr>
        <w:snapToGrid w:val="0"/>
        <w:szCs w:val="24"/>
      </w:rPr>
      <w:fldChar w:fldCharType="begin"/>
    </w:r>
    <w:r w:rsidR="00CE5B33" w:rsidRPr="00451A49">
      <w:rPr>
        <w:snapToGrid w:val="0"/>
        <w:szCs w:val="24"/>
      </w:rPr>
      <w:instrText xml:space="preserve"> PAGE   \* MERGEFORMAT </w:instrText>
    </w:r>
    <w:r w:rsidR="00CE5B33" w:rsidRPr="00451A49">
      <w:rPr>
        <w:snapToGrid w:val="0"/>
        <w:szCs w:val="24"/>
      </w:rPr>
      <w:fldChar w:fldCharType="separate"/>
    </w:r>
    <w:r w:rsidR="00CE5B33">
      <w:rPr>
        <w:noProof/>
        <w:snapToGrid w:val="0"/>
        <w:szCs w:val="24"/>
      </w:rPr>
      <w:t>21</w:t>
    </w:r>
    <w:r w:rsidR="00CE5B33" w:rsidRPr="00451A49">
      <w:rPr>
        <w:snapToGrid w:val="0"/>
        <w:szCs w:val="24"/>
      </w:rPr>
      <w:fldChar w:fldCharType="end"/>
    </w:r>
    <w:r w:rsidR="00CE5B33">
      <w:rPr>
        <w:snapToGrid w:val="0"/>
        <w:sz w:val="16"/>
      </w:rPr>
      <w:tab/>
    </w:r>
  </w:p>
  <w:p w14:paraId="19CC6BF7" w14:textId="77777777" w:rsidR="00CE5B33" w:rsidRDefault="00CE5B3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97653023"/>
      <w:docPartObj>
        <w:docPartGallery w:val="Page Numbers (Bottom of Page)"/>
        <w:docPartUnique/>
      </w:docPartObj>
    </w:sdtPr>
    <w:sdtEndPr>
      <w:rPr>
        <w:noProof/>
      </w:rPr>
    </w:sdtEndPr>
    <w:sdtContent>
      <w:p w14:paraId="3CC9D470" w14:textId="426B44FB" w:rsidR="00CE5B33" w:rsidRDefault="00CE5B3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E508D7" w14:textId="77777777" w:rsidR="00CE5B33" w:rsidRDefault="00CE5B33">
    <w:pPr>
      <w:pStyle w:val="Footer"/>
    </w:pPr>
  </w:p>
  <w:p w14:paraId="0A6C294C" w14:textId="77777777" w:rsidR="00CE5B33" w:rsidRDefault="00CE5B33"/>
  <w:p w14:paraId="4F9516AE" w14:textId="77777777" w:rsidR="00CE5B33" w:rsidRDefault="00CE5B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4EFA6D" w14:textId="77777777" w:rsidR="000232A9" w:rsidRDefault="000232A9">
      <w:r>
        <w:separator/>
      </w:r>
    </w:p>
  </w:footnote>
  <w:footnote w:type="continuationSeparator" w:id="0">
    <w:p w14:paraId="2FB8F230" w14:textId="77777777" w:rsidR="000232A9" w:rsidRDefault="000232A9">
      <w:r>
        <w:continuationSeparator/>
      </w:r>
    </w:p>
  </w:footnote>
  <w:footnote w:id="1">
    <w:p w14:paraId="564B1252" w14:textId="663FE1D4" w:rsidR="00CE5B33" w:rsidRDefault="00CE5B33" w:rsidP="00265A05">
      <w:pPr>
        <w:autoSpaceDE w:val="0"/>
        <w:autoSpaceDN w:val="0"/>
        <w:adjustRightInd w:val="0"/>
        <w:spacing w:after="0" w:line="240" w:lineRule="auto"/>
        <w:jc w:val="both"/>
        <w:rPr>
          <w:rFonts w:ascii="Times New Roman" w:hAnsi="Times New Roman"/>
          <w:color w:val="616161"/>
          <w:sz w:val="20"/>
          <w:szCs w:val="20"/>
        </w:rPr>
      </w:pPr>
      <w:r w:rsidRPr="00265A05">
        <w:rPr>
          <w:rFonts w:ascii="Times New Roman" w:hAnsi="Times New Roman"/>
          <w:color w:val="616161"/>
          <w:sz w:val="20"/>
          <w:szCs w:val="20"/>
        </w:rPr>
        <w:footnoteRef/>
      </w:r>
      <w:r w:rsidRPr="00265A05">
        <w:rPr>
          <w:rFonts w:ascii="Times New Roman" w:hAnsi="Times New Roman"/>
          <w:color w:val="616161"/>
          <w:sz w:val="20"/>
          <w:szCs w:val="20"/>
        </w:rPr>
        <w:t xml:space="preserve"> *Contribution consist</w:t>
      </w:r>
      <w:ins w:id="291" w:author="Suzanne DuBose" w:date="2024-07-18T17:59:00Z" w16du:dateUtc="2024-07-18T23:59:00Z">
        <w:r w:rsidR="008560D3">
          <w:rPr>
            <w:rFonts w:ascii="Times New Roman" w:hAnsi="Times New Roman"/>
            <w:color w:val="616161"/>
            <w:sz w:val="20"/>
            <w:szCs w:val="20"/>
          </w:rPr>
          <w:t>s</w:t>
        </w:r>
      </w:ins>
      <w:del w:id="292" w:author="Suzanne DuBose" w:date="2024-07-18T17:59:00Z" w16du:dateUtc="2024-07-18T23:59:00Z">
        <w:r w:rsidRPr="00265A05" w:rsidDel="008560D3">
          <w:rPr>
            <w:rFonts w:ascii="Times New Roman" w:hAnsi="Times New Roman"/>
            <w:color w:val="616161"/>
            <w:sz w:val="20"/>
            <w:szCs w:val="20"/>
          </w:rPr>
          <w:delText>ed</w:delText>
        </w:r>
      </w:del>
      <w:r w:rsidRPr="00265A05">
        <w:rPr>
          <w:rFonts w:ascii="Times New Roman" w:hAnsi="Times New Roman"/>
          <w:color w:val="616161"/>
          <w:sz w:val="20"/>
          <w:szCs w:val="20"/>
        </w:rPr>
        <w:t xml:space="preserve"> of</w:t>
      </w:r>
      <w:ins w:id="293" w:author="Suzanne DuBose" w:date="2024-07-18T18:00:00Z" w16du:dateUtc="2024-07-19T00:00:00Z">
        <w:r w:rsidR="008560D3">
          <w:rPr>
            <w:rFonts w:ascii="Times New Roman" w:hAnsi="Times New Roman"/>
            <w:color w:val="616161"/>
            <w:sz w:val="20"/>
            <w:szCs w:val="20"/>
          </w:rPr>
          <w:t xml:space="preserve"> capital contributions as set forth in the amount above,</w:t>
        </w:r>
      </w:ins>
      <w:r w:rsidRPr="00265A05">
        <w:rPr>
          <w:rFonts w:ascii="Times New Roman" w:hAnsi="Times New Roman"/>
          <w:color w:val="616161"/>
          <w:sz w:val="20"/>
          <w:szCs w:val="20"/>
        </w:rPr>
        <w:t xml:space="preserve"> goodwill, sweat equity and client and investor relationships. </w:t>
      </w:r>
      <w:r>
        <w:rPr>
          <w:rFonts w:ascii="Times New Roman" w:hAnsi="Times New Roman"/>
          <w:color w:val="616161"/>
          <w:sz w:val="20"/>
          <w:szCs w:val="20"/>
        </w:rPr>
        <w:t>Lako Enterprises, LLC and Avalon Building Group, LLC’s Units are subject to the vesting schedules set forth in Schedule 1 or any applicable written agreement between that Member and Company.</w:t>
      </w:r>
    </w:p>
    <w:p w14:paraId="5F49DAF1" w14:textId="388D5F33" w:rsidR="00CE5B33" w:rsidRPr="00265A05" w:rsidRDefault="00CE5B33" w:rsidP="00D33F66">
      <w:pPr>
        <w:autoSpaceDE w:val="0"/>
        <w:autoSpaceDN w:val="0"/>
        <w:adjustRightInd w:val="0"/>
        <w:spacing w:after="0" w:line="240" w:lineRule="auto"/>
        <w:jc w:val="both"/>
        <w:rPr>
          <w:rFonts w:ascii="Times New Roman" w:hAnsi="Times New Roman"/>
          <w:color w:val="4E4E4E"/>
          <w:sz w:val="20"/>
          <w:szCs w:val="20"/>
        </w:rPr>
      </w:pPr>
      <w:r w:rsidRPr="00265A05">
        <w:rPr>
          <w:rFonts w:ascii="Times New Roman" w:hAnsi="Times New Roman"/>
          <w:color w:val="616161"/>
          <w:sz w:val="20"/>
          <w:szCs w:val="20"/>
        </w:rPr>
        <w:t>**</w:t>
      </w:r>
      <w:r>
        <w:rPr>
          <w:rFonts w:ascii="Times New Roman" w:hAnsi="Times New Roman"/>
          <w:color w:val="616161"/>
          <w:sz w:val="20"/>
          <w:szCs w:val="20"/>
        </w:rPr>
        <w:t xml:space="preserve">Contribution consists of sweat equity. </w:t>
      </w:r>
      <w:r w:rsidRPr="00265A05">
        <w:rPr>
          <w:rFonts w:ascii="Times New Roman" w:hAnsi="Times New Roman"/>
          <w:color w:val="616161"/>
          <w:sz w:val="20"/>
          <w:szCs w:val="20"/>
        </w:rPr>
        <w:t xml:space="preserve">Kevin Andrew’s Units </w:t>
      </w:r>
      <w:r>
        <w:rPr>
          <w:rFonts w:ascii="Times New Roman" w:hAnsi="Times New Roman"/>
          <w:color w:val="616161"/>
          <w:sz w:val="20"/>
          <w:szCs w:val="20"/>
        </w:rPr>
        <w:t xml:space="preserve">are subject to the vesting schedules set forth in Schedule 1 </w:t>
      </w:r>
      <w:r w:rsidRPr="00D33F66">
        <w:rPr>
          <w:rFonts w:ascii="Times New Roman" w:hAnsi="Times New Roman"/>
          <w:color w:val="616161"/>
          <w:sz w:val="20"/>
          <w:szCs w:val="20"/>
        </w:rPr>
        <w:t>or any applicable written agreement between th</w:t>
      </w:r>
      <w:r>
        <w:rPr>
          <w:rFonts w:ascii="Times New Roman" w:hAnsi="Times New Roman"/>
          <w:color w:val="616161"/>
          <w:sz w:val="20"/>
          <w:szCs w:val="20"/>
        </w:rPr>
        <w:t>at</w:t>
      </w:r>
      <w:r w:rsidRPr="00D33F66">
        <w:rPr>
          <w:rFonts w:ascii="Times New Roman" w:hAnsi="Times New Roman"/>
          <w:color w:val="616161"/>
          <w:sz w:val="20"/>
          <w:szCs w:val="20"/>
        </w:rPr>
        <w:t xml:space="preserve"> </w:t>
      </w:r>
      <w:r>
        <w:rPr>
          <w:rFonts w:ascii="Times New Roman" w:hAnsi="Times New Roman"/>
          <w:color w:val="616161"/>
          <w:sz w:val="20"/>
          <w:szCs w:val="20"/>
        </w:rPr>
        <w:t>Member and Company. Kevin Andrews’ Units</w:t>
      </w:r>
      <w:r w:rsidRPr="00D33F66">
        <w:rPr>
          <w:rFonts w:ascii="Times New Roman" w:hAnsi="Times New Roman"/>
          <w:color w:val="616161"/>
          <w:sz w:val="20"/>
          <w:szCs w:val="20"/>
        </w:rPr>
        <w:t xml:space="preserve"> </w:t>
      </w:r>
      <w:r w:rsidRPr="00265A05">
        <w:rPr>
          <w:rFonts w:ascii="Times New Roman" w:hAnsi="Times New Roman"/>
          <w:color w:val="616161"/>
          <w:sz w:val="20"/>
          <w:szCs w:val="20"/>
        </w:rPr>
        <w:t xml:space="preserve">shall </w:t>
      </w:r>
      <w:r w:rsidRPr="00265A05">
        <w:rPr>
          <w:rFonts w:ascii="Times New Roman" w:hAnsi="Times New Roman"/>
          <w:color w:val="4E4E4E"/>
          <w:sz w:val="20"/>
          <w:szCs w:val="20"/>
        </w:rPr>
        <w:t>be characterized a</w:t>
      </w:r>
      <w:r w:rsidRPr="00265A05">
        <w:rPr>
          <w:rFonts w:ascii="Times New Roman" w:hAnsi="Times New Roman"/>
          <w:color w:val="747474"/>
          <w:sz w:val="20"/>
          <w:szCs w:val="20"/>
        </w:rPr>
        <w:t xml:space="preserve">s </w:t>
      </w:r>
      <w:r w:rsidRPr="00265A05">
        <w:rPr>
          <w:rFonts w:ascii="Times New Roman" w:hAnsi="Times New Roman"/>
          <w:color w:val="616161"/>
          <w:sz w:val="20"/>
          <w:szCs w:val="20"/>
        </w:rPr>
        <w:t>a "</w:t>
      </w:r>
      <w:r w:rsidRPr="00265A05">
        <w:rPr>
          <w:rFonts w:ascii="Times New Roman" w:hAnsi="Times New Roman"/>
          <w:color w:val="3E3E3E"/>
          <w:sz w:val="20"/>
          <w:szCs w:val="20"/>
        </w:rPr>
        <w:t>pr</w:t>
      </w:r>
      <w:r w:rsidRPr="00265A05">
        <w:rPr>
          <w:rFonts w:ascii="Times New Roman" w:hAnsi="Times New Roman"/>
          <w:color w:val="616161"/>
          <w:sz w:val="20"/>
          <w:szCs w:val="20"/>
        </w:rPr>
        <w:t>o</w:t>
      </w:r>
      <w:r w:rsidRPr="00265A05">
        <w:rPr>
          <w:rFonts w:ascii="Times New Roman" w:hAnsi="Times New Roman"/>
          <w:color w:val="3E3E3E"/>
          <w:sz w:val="20"/>
          <w:szCs w:val="20"/>
        </w:rPr>
        <w:t>fi</w:t>
      </w:r>
      <w:r w:rsidRPr="00265A05">
        <w:rPr>
          <w:rFonts w:ascii="Times New Roman" w:hAnsi="Times New Roman"/>
          <w:color w:val="616161"/>
          <w:sz w:val="20"/>
          <w:szCs w:val="20"/>
        </w:rPr>
        <w:t xml:space="preserve">ts </w:t>
      </w:r>
      <w:r w:rsidRPr="00265A05">
        <w:rPr>
          <w:rFonts w:ascii="Times New Roman" w:hAnsi="Times New Roman"/>
          <w:color w:val="4E4E4E"/>
          <w:sz w:val="20"/>
          <w:szCs w:val="20"/>
        </w:rPr>
        <w:t>int</w:t>
      </w:r>
      <w:r w:rsidRPr="00265A05">
        <w:rPr>
          <w:rFonts w:ascii="Times New Roman" w:hAnsi="Times New Roman"/>
          <w:color w:val="747474"/>
          <w:sz w:val="20"/>
          <w:szCs w:val="20"/>
        </w:rPr>
        <w:t>e</w:t>
      </w:r>
      <w:r w:rsidRPr="00265A05">
        <w:rPr>
          <w:rFonts w:ascii="Times New Roman" w:hAnsi="Times New Roman"/>
          <w:color w:val="4E4E4E"/>
          <w:sz w:val="20"/>
          <w:szCs w:val="20"/>
        </w:rPr>
        <w:t>re</w:t>
      </w:r>
      <w:r w:rsidRPr="00265A05">
        <w:rPr>
          <w:rFonts w:ascii="Times New Roman" w:hAnsi="Times New Roman"/>
          <w:color w:val="747474"/>
          <w:sz w:val="20"/>
          <w:szCs w:val="20"/>
        </w:rPr>
        <w:t>s</w:t>
      </w:r>
      <w:r w:rsidRPr="00265A05">
        <w:rPr>
          <w:rFonts w:ascii="Times New Roman" w:hAnsi="Times New Roman"/>
          <w:color w:val="3E3E3E"/>
          <w:sz w:val="20"/>
          <w:szCs w:val="20"/>
        </w:rPr>
        <w:t>t</w:t>
      </w:r>
      <w:r w:rsidRPr="00265A05">
        <w:rPr>
          <w:rFonts w:ascii="Times New Roman" w:hAnsi="Times New Roman"/>
          <w:color w:val="747474"/>
          <w:sz w:val="20"/>
          <w:szCs w:val="20"/>
        </w:rPr>
        <w:t xml:space="preserve">'' </w:t>
      </w:r>
      <w:r w:rsidRPr="00265A05">
        <w:rPr>
          <w:rFonts w:ascii="Times New Roman" w:hAnsi="Times New Roman"/>
          <w:color w:val="616161"/>
          <w:sz w:val="20"/>
          <w:szCs w:val="20"/>
        </w:rPr>
        <w:t>(wi</w:t>
      </w:r>
      <w:r w:rsidRPr="00265A05">
        <w:rPr>
          <w:rFonts w:ascii="Times New Roman" w:hAnsi="Times New Roman"/>
          <w:color w:val="3E3E3E"/>
          <w:sz w:val="20"/>
          <w:szCs w:val="20"/>
        </w:rPr>
        <w:t xml:space="preserve">thin </w:t>
      </w:r>
      <w:r w:rsidRPr="00265A05">
        <w:rPr>
          <w:rFonts w:ascii="Times New Roman" w:hAnsi="Times New Roman"/>
          <w:color w:val="616161"/>
          <w:sz w:val="20"/>
          <w:szCs w:val="20"/>
        </w:rPr>
        <w:t xml:space="preserve">the </w:t>
      </w:r>
      <w:r w:rsidRPr="00265A05">
        <w:rPr>
          <w:rFonts w:ascii="Times New Roman" w:hAnsi="Times New Roman"/>
          <w:color w:val="3E3E3E"/>
          <w:sz w:val="20"/>
          <w:szCs w:val="20"/>
        </w:rPr>
        <w:t>m</w:t>
      </w:r>
      <w:r w:rsidRPr="00265A05">
        <w:rPr>
          <w:rFonts w:ascii="Times New Roman" w:hAnsi="Times New Roman"/>
          <w:color w:val="616161"/>
          <w:sz w:val="20"/>
          <w:szCs w:val="20"/>
        </w:rPr>
        <w:t>ea</w:t>
      </w:r>
      <w:r w:rsidRPr="00265A05">
        <w:rPr>
          <w:rFonts w:ascii="Times New Roman" w:hAnsi="Times New Roman"/>
          <w:color w:val="3E3E3E"/>
          <w:sz w:val="20"/>
          <w:szCs w:val="20"/>
        </w:rPr>
        <w:t>nin</w:t>
      </w:r>
      <w:r w:rsidRPr="00265A05">
        <w:rPr>
          <w:rFonts w:ascii="Times New Roman" w:hAnsi="Times New Roman"/>
          <w:color w:val="616161"/>
          <w:sz w:val="20"/>
          <w:szCs w:val="20"/>
        </w:rPr>
        <w:t>g o</w:t>
      </w:r>
      <w:r w:rsidRPr="00265A05">
        <w:rPr>
          <w:rFonts w:ascii="Times New Roman" w:hAnsi="Times New Roman"/>
          <w:color w:val="3E3E3E"/>
          <w:sz w:val="20"/>
          <w:szCs w:val="20"/>
        </w:rPr>
        <w:t>f IR</w:t>
      </w:r>
      <w:r w:rsidRPr="00265A05">
        <w:rPr>
          <w:rFonts w:ascii="Times New Roman" w:hAnsi="Times New Roman"/>
          <w:color w:val="616161"/>
          <w:sz w:val="20"/>
          <w:szCs w:val="20"/>
        </w:rPr>
        <w:t xml:space="preserve">S </w:t>
      </w:r>
      <w:r w:rsidRPr="00265A05">
        <w:rPr>
          <w:rFonts w:ascii="Times New Roman" w:hAnsi="Times New Roman"/>
          <w:color w:val="3E3E3E"/>
          <w:sz w:val="20"/>
          <w:szCs w:val="20"/>
        </w:rPr>
        <w:t>Re</w:t>
      </w:r>
      <w:r w:rsidRPr="00265A05">
        <w:rPr>
          <w:rFonts w:ascii="Times New Roman" w:hAnsi="Times New Roman"/>
          <w:color w:val="616161"/>
          <w:sz w:val="20"/>
          <w:szCs w:val="20"/>
        </w:rPr>
        <w:t>ven</w:t>
      </w:r>
      <w:r w:rsidRPr="00265A05">
        <w:rPr>
          <w:rFonts w:ascii="Times New Roman" w:hAnsi="Times New Roman"/>
          <w:color w:val="3E3E3E"/>
          <w:sz w:val="20"/>
          <w:szCs w:val="20"/>
        </w:rPr>
        <w:t>u</w:t>
      </w:r>
      <w:r w:rsidRPr="00265A05">
        <w:rPr>
          <w:rFonts w:ascii="Times New Roman" w:hAnsi="Times New Roman"/>
          <w:color w:val="616161"/>
          <w:sz w:val="20"/>
          <w:szCs w:val="20"/>
        </w:rPr>
        <w:t>e Proced</w:t>
      </w:r>
      <w:r w:rsidRPr="00265A05">
        <w:rPr>
          <w:rFonts w:ascii="Times New Roman" w:hAnsi="Times New Roman"/>
          <w:color w:val="3E3E3E"/>
          <w:sz w:val="20"/>
          <w:szCs w:val="20"/>
        </w:rPr>
        <w:t>ur</w:t>
      </w:r>
      <w:r w:rsidRPr="00265A05">
        <w:rPr>
          <w:rFonts w:ascii="Times New Roman" w:hAnsi="Times New Roman"/>
          <w:color w:val="616161"/>
          <w:sz w:val="20"/>
          <w:szCs w:val="20"/>
        </w:rPr>
        <w:t>e 93-27)</w:t>
      </w:r>
      <w:r>
        <w:rPr>
          <w:rFonts w:ascii="Times New Roman" w:hAnsi="Times New Roman"/>
          <w:color w:val="616161"/>
          <w:sz w:val="20"/>
          <w:szCs w:val="20"/>
        </w:rPr>
        <w:t xml:space="preserve">. </w:t>
      </w:r>
      <w:ins w:id="294" w:author="Suzanne DuBose" w:date="2024-07-18T18:00:00Z" w16du:dateUtc="2024-07-19T00:00:00Z">
        <w:r w:rsidR="008560D3">
          <w:rPr>
            <w:rFonts w:ascii="Times New Roman" w:hAnsi="Times New Roman"/>
            <w:color w:val="616161"/>
            <w:sz w:val="20"/>
            <w:szCs w:val="20"/>
          </w:rPr>
          <w:t>He</w:t>
        </w:r>
      </w:ins>
      <w:del w:id="295" w:author="Suzanne DuBose" w:date="2024-07-18T18:00:00Z" w16du:dateUtc="2024-07-19T00:00:00Z">
        <w:r w:rsidDel="008560D3">
          <w:rPr>
            <w:rFonts w:ascii="Times New Roman" w:hAnsi="Times New Roman"/>
            <w:color w:val="616161"/>
            <w:sz w:val="20"/>
            <w:szCs w:val="20"/>
          </w:rPr>
          <w:delText>T</w:delText>
        </w:r>
        <w:r w:rsidRPr="00265A05" w:rsidDel="008560D3">
          <w:rPr>
            <w:rFonts w:ascii="Times New Roman" w:hAnsi="Times New Roman"/>
            <w:color w:val="616161"/>
            <w:sz w:val="20"/>
            <w:szCs w:val="20"/>
          </w:rPr>
          <w:delText>hey</w:delText>
        </w:r>
      </w:del>
      <w:r w:rsidRPr="00265A05">
        <w:rPr>
          <w:rFonts w:ascii="Times New Roman" w:hAnsi="Times New Roman"/>
          <w:color w:val="616161"/>
          <w:sz w:val="20"/>
          <w:szCs w:val="20"/>
        </w:rPr>
        <w:t xml:space="preserve"> s</w:t>
      </w:r>
      <w:r w:rsidRPr="00265A05">
        <w:rPr>
          <w:rFonts w:ascii="Times New Roman" w:hAnsi="Times New Roman"/>
          <w:color w:val="3E3E3E"/>
          <w:sz w:val="20"/>
          <w:szCs w:val="20"/>
        </w:rPr>
        <w:t xml:space="preserve">hall </w:t>
      </w:r>
      <w:r w:rsidRPr="00265A05">
        <w:rPr>
          <w:rFonts w:ascii="Times New Roman" w:hAnsi="Times New Roman"/>
          <w:color w:val="4E4E4E"/>
          <w:sz w:val="20"/>
          <w:szCs w:val="20"/>
        </w:rPr>
        <w:t xml:space="preserve">be </w:t>
      </w:r>
      <w:r w:rsidRPr="00265A05">
        <w:rPr>
          <w:rFonts w:ascii="Times New Roman" w:hAnsi="Times New Roman"/>
          <w:color w:val="616161"/>
          <w:sz w:val="20"/>
          <w:szCs w:val="20"/>
        </w:rPr>
        <w:t>e</w:t>
      </w:r>
      <w:r w:rsidRPr="00265A05">
        <w:rPr>
          <w:rFonts w:ascii="Times New Roman" w:hAnsi="Times New Roman"/>
          <w:color w:val="3E3E3E"/>
          <w:sz w:val="20"/>
          <w:szCs w:val="20"/>
        </w:rPr>
        <w:t>ntitl</w:t>
      </w:r>
      <w:r w:rsidRPr="00265A05">
        <w:rPr>
          <w:rFonts w:ascii="Times New Roman" w:hAnsi="Times New Roman"/>
          <w:color w:val="616161"/>
          <w:sz w:val="20"/>
          <w:szCs w:val="20"/>
        </w:rPr>
        <w:t>e</w:t>
      </w:r>
      <w:r w:rsidRPr="00265A05">
        <w:rPr>
          <w:rFonts w:ascii="Times New Roman" w:hAnsi="Times New Roman"/>
          <w:color w:val="3E3E3E"/>
          <w:sz w:val="20"/>
          <w:szCs w:val="20"/>
        </w:rPr>
        <w:t>d t</w:t>
      </w:r>
      <w:r w:rsidRPr="00265A05">
        <w:rPr>
          <w:rFonts w:ascii="Times New Roman" w:hAnsi="Times New Roman"/>
          <w:color w:val="616161"/>
          <w:sz w:val="20"/>
          <w:szCs w:val="20"/>
        </w:rPr>
        <w:t>o s</w:t>
      </w:r>
      <w:r w:rsidRPr="00265A05">
        <w:rPr>
          <w:rFonts w:ascii="Times New Roman" w:hAnsi="Times New Roman"/>
          <w:color w:val="3E3E3E"/>
          <w:sz w:val="20"/>
          <w:szCs w:val="20"/>
        </w:rPr>
        <w:t>har</w:t>
      </w:r>
      <w:r w:rsidRPr="00265A05">
        <w:rPr>
          <w:rFonts w:ascii="Times New Roman" w:hAnsi="Times New Roman"/>
          <w:color w:val="616161"/>
          <w:sz w:val="20"/>
          <w:szCs w:val="20"/>
        </w:rPr>
        <w:t xml:space="preserve">e </w:t>
      </w:r>
      <w:r w:rsidRPr="00265A05">
        <w:rPr>
          <w:rFonts w:ascii="Times New Roman" w:hAnsi="Times New Roman"/>
          <w:color w:val="3E3E3E"/>
          <w:sz w:val="20"/>
          <w:szCs w:val="20"/>
        </w:rPr>
        <w:t xml:space="preserve">in </w:t>
      </w:r>
      <w:r w:rsidR="00D22229">
        <w:rPr>
          <w:rFonts w:ascii="Times New Roman" w:hAnsi="Times New Roman"/>
          <w:color w:val="3E3E3E"/>
          <w:sz w:val="20"/>
          <w:szCs w:val="20"/>
        </w:rPr>
        <w:t>any e</w:t>
      </w:r>
      <w:r w:rsidRPr="00265A05">
        <w:rPr>
          <w:rFonts w:ascii="Times New Roman" w:hAnsi="Times New Roman"/>
          <w:color w:val="616161"/>
          <w:sz w:val="20"/>
          <w:szCs w:val="20"/>
        </w:rPr>
        <w:t>x</w:t>
      </w:r>
      <w:r w:rsidRPr="00265A05">
        <w:rPr>
          <w:rFonts w:ascii="Times New Roman" w:hAnsi="Times New Roman"/>
          <w:color w:val="3E3E3E"/>
          <w:sz w:val="20"/>
          <w:szCs w:val="20"/>
        </w:rPr>
        <w:t xml:space="preserve">it </w:t>
      </w:r>
      <w:r w:rsidR="00D22229">
        <w:rPr>
          <w:rFonts w:ascii="Times New Roman" w:hAnsi="Times New Roman"/>
          <w:color w:val="3E3E3E"/>
          <w:sz w:val="20"/>
          <w:szCs w:val="20"/>
        </w:rPr>
        <w:t>t</w:t>
      </w:r>
      <w:r w:rsidRPr="00265A05">
        <w:rPr>
          <w:rFonts w:ascii="Times New Roman" w:hAnsi="Times New Roman"/>
          <w:color w:val="4E4E4E"/>
          <w:sz w:val="20"/>
          <w:szCs w:val="20"/>
        </w:rPr>
        <w:t>ran</w:t>
      </w:r>
      <w:r w:rsidRPr="00265A05">
        <w:rPr>
          <w:rFonts w:ascii="Times New Roman" w:hAnsi="Times New Roman"/>
          <w:color w:val="747474"/>
          <w:sz w:val="20"/>
          <w:szCs w:val="20"/>
        </w:rPr>
        <w:t>sac</w:t>
      </w:r>
      <w:r w:rsidRPr="00265A05">
        <w:rPr>
          <w:rFonts w:ascii="Times New Roman" w:hAnsi="Times New Roman"/>
          <w:color w:val="3E3E3E"/>
          <w:sz w:val="20"/>
          <w:szCs w:val="20"/>
        </w:rPr>
        <w:t>ti</w:t>
      </w:r>
      <w:r w:rsidRPr="00265A05">
        <w:rPr>
          <w:rFonts w:ascii="Times New Roman" w:hAnsi="Times New Roman"/>
          <w:color w:val="616161"/>
          <w:sz w:val="20"/>
          <w:szCs w:val="20"/>
        </w:rPr>
        <w:t>o</w:t>
      </w:r>
      <w:r w:rsidRPr="00265A05">
        <w:rPr>
          <w:rFonts w:ascii="Times New Roman" w:hAnsi="Times New Roman"/>
          <w:color w:val="3E3E3E"/>
          <w:sz w:val="20"/>
          <w:szCs w:val="20"/>
        </w:rPr>
        <w:t xml:space="preserve">n </w:t>
      </w:r>
      <w:r w:rsidRPr="00265A05">
        <w:rPr>
          <w:rFonts w:ascii="Times New Roman" w:hAnsi="Times New Roman"/>
          <w:color w:val="4E4E4E"/>
          <w:sz w:val="20"/>
          <w:szCs w:val="20"/>
        </w:rPr>
        <w:t xml:space="preserve">distributions pursuant </w:t>
      </w:r>
      <w:r w:rsidRPr="00265A05">
        <w:rPr>
          <w:rFonts w:ascii="Times New Roman" w:hAnsi="Times New Roman"/>
          <w:color w:val="3E3E3E"/>
          <w:sz w:val="20"/>
          <w:szCs w:val="20"/>
        </w:rPr>
        <w:t>t</w:t>
      </w:r>
      <w:r w:rsidRPr="00265A05">
        <w:rPr>
          <w:rFonts w:ascii="Times New Roman" w:hAnsi="Times New Roman"/>
          <w:color w:val="616161"/>
          <w:sz w:val="20"/>
          <w:szCs w:val="20"/>
        </w:rPr>
        <w:t>o Sect</w:t>
      </w:r>
      <w:r w:rsidRPr="00265A05">
        <w:rPr>
          <w:rFonts w:ascii="Times New Roman" w:hAnsi="Times New Roman"/>
          <w:color w:val="3E3E3E"/>
          <w:sz w:val="20"/>
          <w:szCs w:val="20"/>
        </w:rPr>
        <w:t xml:space="preserve">ion </w:t>
      </w:r>
      <w:r w:rsidRPr="00061259">
        <w:rPr>
          <w:rFonts w:ascii="Times New Roman" w:hAnsi="Times New Roman"/>
          <w:color w:val="3E3E3E"/>
          <w:sz w:val="20"/>
          <w:szCs w:val="20"/>
        </w:rPr>
        <w:t>4.</w:t>
      </w:r>
      <w:r w:rsidR="00D22229">
        <w:rPr>
          <w:rFonts w:ascii="Times New Roman" w:hAnsi="Times New Roman"/>
          <w:color w:val="3E3E3E"/>
          <w:sz w:val="20"/>
          <w:szCs w:val="20"/>
        </w:rPr>
        <w:t>2 and Article X</w:t>
      </w:r>
      <w:r w:rsidRPr="00265A05">
        <w:rPr>
          <w:rFonts w:ascii="Times New Roman" w:hAnsi="Times New Roman"/>
          <w:color w:val="4E4E4E"/>
          <w:sz w:val="20"/>
          <w:szCs w:val="20"/>
        </w:rPr>
        <w:t xml:space="preserve"> </w:t>
      </w:r>
      <w:r>
        <w:rPr>
          <w:rFonts w:ascii="Times New Roman" w:hAnsi="Times New Roman"/>
          <w:color w:val="4E4E4E"/>
          <w:sz w:val="20"/>
          <w:szCs w:val="20"/>
        </w:rPr>
        <w:t xml:space="preserve">of this Agreement subject to any and all other terms set forth in this Agreement, which may be amended from time to time, and subject to any conflicting rights of any senior Units issued after the date hereof and any investment terms applicable to Class B Membership Interests.  Such distributions will be based on the fair market value of their Membership Interest at the time they become a Dissociated Member if such event occurs.  </w:t>
      </w:r>
    </w:p>
    <w:p w14:paraId="2F613CDF" w14:textId="77777777" w:rsidR="00CE5B33" w:rsidRDefault="00CE5B33" w:rsidP="00026EEB">
      <w:pPr>
        <w:pStyle w:val="FootnoteText"/>
      </w:pPr>
    </w:p>
  </w:footnote>
  <w:footnote w:id="2">
    <w:p w14:paraId="1E40FA24" w14:textId="463D936E" w:rsidR="00C56A6D" w:rsidRDefault="00C56A6D" w:rsidP="00C56A6D">
      <w:pPr>
        <w:pStyle w:val="FootnoteText"/>
      </w:pPr>
      <w:ins w:id="326" w:author="Suzanne DuBose" w:date="2024-07-19T14:29:00Z" w16du:dateUtc="2024-07-19T20:29:00Z">
        <w:r>
          <w:rPr>
            <w:rStyle w:val="FootnoteReference"/>
          </w:rPr>
          <w:footnoteRef/>
        </w:r>
        <w:r>
          <w:t xml:space="preserve"> </w:t>
        </w:r>
      </w:ins>
      <w:ins w:id="327" w:author="Suzanne DuBose" w:date="2024-07-19T14:31:00Z" w16du:dateUtc="2024-07-19T20:31:00Z">
        <w:r>
          <w:t>*</w:t>
        </w:r>
      </w:ins>
      <w:ins w:id="328" w:author="Suzanne DuBose" w:date="2024-07-19T14:29:00Z" w16du:dateUtc="2024-07-19T20:29:00Z">
        <w:r>
          <w:t>$13,000 USD</w:t>
        </w:r>
      </w:ins>
      <w:ins w:id="329" w:author="Suzanne DuBose" w:date="2024-07-19T14:30:00Z" w16du:dateUtc="2024-07-19T20:30:00Z">
        <w:r>
          <w:t xml:space="preserve"> totaling xxx Units are the subject of the February 6, 2024 Subordinated Convertible Promissory Note. Avalon has the right to insist on repayment of the loan as set f</w:t>
        </w:r>
      </w:ins>
      <w:ins w:id="330" w:author="Suzanne DuBose" w:date="2024-07-19T14:31:00Z" w16du:dateUtc="2024-07-19T20:31:00Z">
        <w:r>
          <w:t xml:space="preserve">orth in same or to convert in Class B Units. </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B964EC" w14:textId="07F92312" w:rsidR="00CE5B33" w:rsidRDefault="00CE5B33">
    <w:pPr>
      <w:pStyle w:val="Header"/>
    </w:pPr>
    <w:r>
      <w:br/>
    </w:r>
  </w:p>
  <w:p w14:paraId="244A2BC1" w14:textId="77777777" w:rsidR="00CE5B33" w:rsidRDefault="00CE5B33"/>
  <w:p w14:paraId="1260D400" w14:textId="77777777" w:rsidR="00CE5B33" w:rsidRDefault="00CE5B3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87F49"/>
    <w:multiLevelType w:val="multilevel"/>
    <w:tmpl w:val="6A6874B4"/>
    <w:lvl w:ilvl="0">
      <w:start w:val="1"/>
      <w:numFmt w:val="decimal"/>
      <w:pStyle w:val="Heading1"/>
      <w:suff w:val="nothing"/>
      <w:lvlText w:val="Article %1"/>
      <w:lvlJc w:val="left"/>
      <w:pPr>
        <w:ind w:left="4050" w:firstLine="0"/>
      </w:pPr>
      <w:rPr>
        <w:rFonts w:ascii="Times New Roman Bold" w:hAnsi="Times New Roman Bold" w:hint="default"/>
        <w:b/>
        <w:i w:val="0"/>
        <w:caps/>
        <w:strike w:val="0"/>
        <w:dstrike w:val="0"/>
        <w:outline w:val="0"/>
        <w:shadow w:val="0"/>
        <w:emboss w:val="0"/>
        <w:imprint w:val="0"/>
        <w:vanish w:val="0"/>
        <w:color w:val="auto"/>
        <w:sz w:val="24"/>
        <w:u w:val="none"/>
        <w:vertAlign w:val="baseline"/>
      </w:rPr>
    </w:lvl>
    <w:lvl w:ilvl="1">
      <w:start w:val="1"/>
      <w:numFmt w:val="decimal"/>
      <w:pStyle w:val="Heading2"/>
      <w:isLgl/>
      <w:lvlText w:val="Section %1.%2."/>
      <w:lvlJc w:val="left"/>
      <w:pPr>
        <w:tabs>
          <w:tab w:val="num" w:pos="2304"/>
        </w:tabs>
        <w:ind w:left="0" w:firstLine="720"/>
      </w:pPr>
      <w:rPr>
        <w:rFonts w:ascii="Times New Roman" w:hAnsi="Times New Roman" w:hint="default"/>
        <w:b w:val="0"/>
        <w:i w:val="0"/>
        <w:caps w:val="0"/>
        <w:strike w:val="0"/>
        <w:dstrike w:val="0"/>
        <w:outline w:val="0"/>
        <w:shadow w:val="0"/>
        <w:emboss w:val="0"/>
        <w:imprint w:val="0"/>
        <w:vanish w:val="0"/>
        <w:color w:val="auto"/>
        <w:sz w:val="24"/>
        <w:u w:val="none"/>
        <w:vertAlign w:val="baseline"/>
      </w:rPr>
    </w:lvl>
    <w:lvl w:ilvl="2">
      <w:start w:val="1"/>
      <w:numFmt w:val="decimal"/>
      <w:pStyle w:val="Heading3"/>
      <w:isLgl/>
      <w:lvlText w:val="%1.%2.%3.  "/>
      <w:lvlJc w:val="left"/>
      <w:pPr>
        <w:tabs>
          <w:tab w:val="num" w:pos="2160"/>
        </w:tabs>
        <w:ind w:left="0" w:firstLine="1440"/>
      </w:pPr>
      <w:rPr>
        <w:rFonts w:ascii="Times New Roman" w:hAnsi="Times New Roman" w:hint="default"/>
        <w:b w:val="0"/>
        <w:i w:val="0"/>
        <w:caps w:val="0"/>
        <w:strike w:val="0"/>
        <w:dstrike w:val="0"/>
        <w:outline w:val="0"/>
        <w:shadow w:val="0"/>
        <w:emboss w:val="0"/>
        <w:imprint w:val="0"/>
        <w:vanish w:val="0"/>
        <w:color w:val="auto"/>
        <w:sz w:val="24"/>
        <w:u w:val="none"/>
        <w:vertAlign w:val="baseline"/>
      </w:rPr>
    </w:lvl>
    <w:lvl w:ilvl="3">
      <w:start w:val="1"/>
      <w:numFmt w:val="lowerLetter"/>
      <w:pStyle w:val="Heading4"/>
      <w:lvlText w:val="(%4)"/>
      <w:lvlJc w:val="left"/>
      <w:pPr>
        <w:tabs>
          <w:tab w:val="num" w:pos="2448"/>
        </w:tabs>
        <w:ind w:left="720" w:firstLine="1080"/>
      </w:pPr>
      <w:rPr>
        <w:rFonts w:ascii="Times New Roman" w:hAnsi="Times New Roman"/>
        <w:b w:val="0"/>
        <w:i w:val="0"/>
        <w:caps w:val="0"/>
        <w:strike w:val="0"/>
        <w:dstrike w:val="0"/>
        <w:outline w:val="0"/>
        <w:shadow w:val="0"/>
        <w:emboss w:val="0"/>
        <w:imprint w:val="0"/>
        <w:vanish w:val="0"/>
        <w:color w:val="auto"/>
        <w:sz w:val="24"/>
        <w:u w:val="none"/>
        <w:vertAlign w:val="baseline"/>
      </w:rPr>
    </w:lvl>
    <w:lvl w:ilvl="4">
      <w:start w:val="1"/>
      <w:numFmt w:val="lowerRoman"/>
      <w:pStyle w:val="Heading5"/>
      <w:lvlText w:val="(%5)"/>
      <w:lvlJc w:val="left"/>
      <w:pPr>
        <w:tabs>
          <w:tab w:val="num" w:pos="2160"/>
        </w:tabs>
        <w:ind w:left="0" w:firstLine="1440"/>
      </w:pPr>
      <w:rPr>
        <w:rFonts w:hint="default"/>
        <w:vanish w:val="0"/>
      </w:rPr>
    </w:lvl>
    <w:lvl w:ilvl="5">
      <w:start w:val="1"/>
      <w:numFmt w:val="decimal"/>
      <w:pStyle w:val="Heading6"/>
      <w:lvlText w:val="%1.%2.%3.%4.%5.%6"/>
      <w:lvlJc w:val="left"/>
      <w:pPr>
        <w:tabs>
          <w:tab w:val="num" w:pos="1152"/>
        </w:tabs>
        <w:ind w:left="1152" w:hanging="1152"/>
      </w:pPr>
      <w:rPr>
        <w:rFonts w:hint="default"/>
        <w:vanish w:val="0"/>
      </w:rPr>
    </w:lvl>
    <w:lvl w:ilvl="6">
      <w:start w:val="1"/>
      <w:numFmt w:val="decimal"/>
      <w:pStyle w:val="Heading7"/>
      <w:lvlText w:val="%1.%2.%3.%4.%5.%6.%7"/>
      <w:lvlJc w:val="left"/>
      <w:pPr>
        <w:tabs>
          <w:tab w:val="num" w:pos="1296"/>
        </w:tabs>
        <w:ind w:left="1296" w:hanging="1296"/>
      </w:pPr>
      <w:rPr>
        <w:rFonts w:hint="default"/>
        <w:vanish w:val="0"/>
      </w:rPr>
    </w:lvl>
    <w:lvl w:ilvl="7">
      <w:start w:val="1"/>
      <w:numFmt w:val="decimal"/>
      <w:pStyle w:val="Heading8"/>
      <w:lvlText w:val="%1.%2.%3.%4.%5.%6.%7.%8"/>
      <w:lvlJc w:val="left"/>
      <w:pPr>
        <w:tabs>
          <w:tab w:val="num" w:pos="1440"/>
        </w:tabs>
        <w:ind w:left="1440" w:hanging="1440"/>
      </w:pPr>
      <w:rPr>
        <w:rFonts w:hint="default"/>
        <w:vanish w:val="0"/>
      </w:rPr>
    </w:lvl>
    <w:lvl w:ilvl="8">
      <w:start w:val="1"/>
      <w:numFmt w:val="decimal"/>
      <w:pStyle w:val="Heading9"/>
      <w:lvlText w:val="%1.%2.%3.%4.%5.%6.%7.%8.%9"/>
      <w:lvlJc w:val="left"/>
      <w:pPr>
        <w:tabs>
          <w:tab w:val="num" w:pos="1584"/>
        </w:tabs>
        <w:ind w:left="1584" w:hanging="1584"/>
      </w:pPr>
      <w:rPr>
        <w:rFonts w:hint="default"/>
        <w:vanish w:val="0"/>
      </w:rPr>
    </w:lvl>
  </w:abstractNum>
  <w:abstractNum w:abstractNumId="1" w15:restartNumberingAfterBreak="0">
    <w:nsid w:val="0E434F66"/>
    <w:multiLevelType w:val="hybridMultilevel"/>
    <w:tmpl w:val="132A95BA"/>
    <w:lvl w:ilvl="0" w:tplc="263C408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2C84512"/>
    <w:multiLevelType w:val="hybridMultilevel"/>
    <w:tmpl w:val="E5DCADBC"/>
    <w:lvl w:ilvl="0" w:tplc="5C48B0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765C4A"/>
    <w:multiLevelType w:val="hybridMultilevel"/>
    <w:tmpl w:val="A6CC7E44"/>
    <w:lvl w:ilvl="0" w:tplc="4B3A527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462A6"/>
    <w:multiLevelType w:val="hybridMultilevel"/>
    <w:tmpl w:val="723272B8"/>
    <w:lvl w:ilvl="0" w:tplc="04090017">
      <w:start w:val="1"/>
      <w:numFmt w:val="lowerLetter"/>
      <w:lvlText w:val="%1)"/>
      <w:lvlJc w:val="left"/>
      <w:pPr>
        <w:tabs>
          <w:tab w:val="num" w:pos="720"/>
        </w:tabs>
        <w:ind w:left="720" w:hanging="360"/>
      </w:pPr>
    </w:lvl>
    <w:lvl w:ilvl="1" w:tplc="825EC4E8">
      <w:start w:val="1"/>
      <w:numFmt w:val="lowerLetter"/>
      <w:pStyle w:val="PHLitNum2"/>
      <w:lvlText w:val="%2)"/>
      <w:lvlJc w:val="left"/>
      <w:pPr>
        <w:tabs>
          <w:tab w:val="num" w:pos="1800"/>
        </w:tabs>
        <w:ind w:left="1800" w:hanging="72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F5B15A2"/>
    <w:multiLevelType w:val="hybridMultilevel"/>
    <w:tmpl w:val="A17467F8"/>
    <w:lvl w:ilvl="0" w:tplc="04090017">
      <w:start w:val="1"/>
      <w:numFmt w:val="lowerLetter"/>
      <w:lvlText w:val="%1)"/>
      <w:lvlJc w:val="left"/>
      <w:pPr>
        <w:tabs>
          <w:tab w:val="num" w:pos="720"/>
        </w:tabs>
        <w:ind w:left="720" w:hanging="360"/>
      </w:pPr>
    </w:lvl>
    <w:lvl w:ilvl="1" w:tplc="1174D342">
      <w:start w:val="1"/>
      <w:numFmt w:val="lowerLetter"/>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1D35EB0"/>
    <w:multiLevelType w:val="multilevel"/>
    <w:tmpl w:val="32986936"/>
    <w:lvl w:ilvl="0">
      <w:start w:val="1"/>
      <w:numFmt w:val="upperRoman"/>
      <w:pStyle w:val="PHListI"/>
      <w:suff w:val="nothing"/>
      <w:lvlText w:val="%1."/>
      <w:lvlJc w:val="left"/>
      <w:pPr>
        <w:ind w:left="360" w:hanging="360"/>
      </w:pPr>
      <w:rPr>
        <w:b/>
        <w:i w:val="0"/>
        <w:sz w:val="24"/>
        <w:u w:val="none"/>
      </w:rPr>
    </w:lvl>
    <w:lvl w:ilvl="1">
      <w:start w:val="1"/>
      <w:numFmt w:val="upperLetter"/>
      <w:pStyle w:val="PHLitNum1"/>
      <w:lvlText w:val="%2."/>
      <w:lvlJc w:val="left"/>
      <w:pPr>
        <w:tabs>
          <w:tab w:val="num" w:pos="720"/>
        </w:tabs>
        <w:ind w:left="720" w:hanging="720"/>
      </w:pPr>
    </w:lvl>
    <w:lvl w:ilvl="2">
      <w:start w:val="1"/>
      <w:numFmt w:val="decimal"/>
      <w:pStyle w:val="PHLitNum3"/>
      <w:lvlText w:val="%3."/>
      <w:lvlJc w:val="left"/>
      <w:pPr>
        <w:tabs>
          <w:tab w:val="num" w:pos="1440"/>
        </w:tabs>
        <w:ind w:left="1440" w:hanging="72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3AB01E7"/>
    <w:multiLevelType w:val="hybridMultilevel"/>
    <w:tmpl w:val="4B2C395A"/>
    <w:lvl w:ilvl="0" w:tplc="04090017">
      <w:start w:val="1"/>
      <w:numFmt w:val="lowerLetter"/>
      <w:lvlText w:val="%1)"/>
      <w:lvlJc w:val="left"/>
      <w:pPr>
        <w:tabs>
          <w:tab w:val="num" w:pos="2520"/>
        </w:tabs>
        <w:ind w:left="2520" w:hanging="360"/>
      </w:p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8" w15:restartNumberingAfterBreak="0">
    <w:nsid w:val="2B784944"/>
    <w:multiLevelType w:val="hybridMultilevel"/>
    <w:tmpl w:val="83B88AD6"/>
    <w:lvl w:ilvl="0" w:tplc="04090017">
      <w:start w:val="1"/>
      <w:numFmt w:val="lowerLetter"/>
      <w:pStyle w:val="PHLegal1"/>
      <w:lvlText w:val="%1)"/>
      <w:lvlJc w:val="left"/>
      <w:pPr>
        <w:tabs>
          <w:tab w:val="num" w:pos="720"/>
        </w:tabs>
        <w:ind w:left="720" w:hanging="360"/>
      </w:pPr>
      <w:rPr>
        <w:rFonts w:hint="default"/>
        <w:sz w:val="20"/>
      </w:rPr>
    </w:lvl>
    <w:lvl w:ilvl="1" w:tplc="E31C2966">
      <w:start w:val="1"/>
      <w:numFmt w:val="upperLetter"/>
      <w:lvlText w:val="%2."/>
      <w:lvlJc w:val="left"/>
      <w:pPr>
        <w:tabs>
          <w:tab w:val="num" w:pos="1440"/>
        </w:tabs>
        <w:ind w:left="1440" w:hanging="360"/>
      </w:pPr>
      <w:rPr>
        <w:rFonts w:hint="default"/>
      </w:rPr>
    </w:lvl>
    <w:lvl w:ilvl="2" w:tplc="AE14AD9C">
      <w:start w:val="1"/>
      <w:numFmt w:val="upperRoman"/>
      <w:lvlText w:val="(%3)"/>
      <w:lvlJc w:val="left"/>
      <w:pPr>
        <w:tabs>
          <w:tab w:val="num" w:pos="2700"/>
        </w:tabs>
        <w:ind w:left="2700" w:hanging="72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47E73D7"/>
    <w:multiLevelType w:val="singleLevel"/>
    <w:tmpl w:val="BAD641B6"/>
    <w:lvl w:ilvl="0">
      <w:start w:val="1"/>
      <w:numFmt w:val="bullet"/>
      <w:pStyle w:val="PHBulletSquare"/>
      <w:lvlText w:val=""/>
      <w:lvlJc w:val="left"/>
      <w:pPr>
        <w:tabs>
          <w:tab w:val="num" w:pos="720"/>
        </w:tabs>
        <w:ind w:left="720" w:hanging="720"/>
      </w:pPr>
      <w:rPr>
        <w:rFonts w:ascii="Wingdings" w:hAnsi="Wingdings" w:hint="default"/>
        <w:sz w:val="16"/>
      </w:rPr>
    </w:lvl>
  </w:abstractNum>
  <w:abstractNum w:abstractNumId="10" w15:restartNumberingAfterBreak="0">
    <w:nsid w:val="439561EA"/>
    <w:multiLevelType w:val="singleLevel"/>
    <w:tmpl w:val="E242B12E"/>
    <w:lvl w:ilvl="0">
      <w:start w:val="1"/>
      <w:numFmt w:val="decimal"/>
      <w:pStyle w:val="PHList1"/>
      <w:lvlText w:val="%1."/>
      <w:lvlJc w:val="left"/>
      <w:pPr>
        <w:tabs>
          <w:tab w:val="num" w:pos="1080"/>
        </w:tabs>
        <w:ind w:left="0" w:firstLine="720"/>
      </w:pPr>
    </w:lvl>
  </w:abstractNum>
  <w:abstractNum w:abstractNumId="11" w15:restartNumberingAfterBreak="0">
    <w:nsid w:val="45865FD2"/>
    <w:multiLevelType w:val="singleLevel"/>
    <w:tmpl w:val="70AA82FA"/>
    <w:lvl w:ilvl="0">
      <w:start w:val="1"/>
      <w:numFmt w:val="bullet"/>
      <w:pStyle w:val="PHBulletStar"/>
      <w:lvlText w:val=""/>
      <w:lvlJc w:val="left"/>
      <w:pPr>
        <w:tabs>
          <w:tab w:val="num" w:pos="720"/>
        </w:tabs>
        <w:ind w:left="720" w:hanging="720"/>
      </w:pPr>
      <w:rPr>
        <w:rFonts w:ascii="Wingdings" w:hAnsi="Wingdings" w:hint="default"/>
      </w:rPr>
    </w:lvl>
  </w:abstractNum>
  <w:abstractNum w:abstractNumId="12" w15:restartNumberingAfterBreak="0">
    <w:nsid w:val="47444189"/>
    <w:multiLevelType w:val="singleLevel"/>
    <w:tmpl w:val="37F40150"/>
    <w:lvl w:ilvl="0">
      <w:start w:val="1"/>
      <w:numFmt w:val="bullet"/>
      <w:pStyle w:val="PHBulletDot"/>
      <w:lvlText w:val=""/>
      <w:lvlJc w:val="left"/>
      <w:pPr>
        <w:tabs>
          <w:tab w:val="num" w:pos="360"/>
        </w:tabs>
        <w:ind w:left="360" w:hanging="360"/>
      </w:pPr>
      <w:rPr>
        <w:rFonts w:ascii="Symbol" w:hAnsi="Symbol" w:hint="default"/>
        <w:sz w:val="16"/>
      </w:rPr>
    </w:lvl>
  </w:abstractNum>
  <w:abstractNum w:abstractNumId="13" w15:restartNumberingAfterBreak="0">
    <w:nsid w:val="4AB30B30"/>
    <w:multiLevelType w:val="hybridMultilevel"/>
    <w:tmpl w:val="E5DAA174"/>
    <w:lvl w:ilvl="0" w:tplc="26B2D5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E67B69"/>
    <w:multiLevelType w:val="hybridMultilevel"/>
    <w:tmpl w:val="F94A4C6A"/>
    <w:lvl w:ilvl="0" w:tplc="4D46CA7E">
      <w:start w:val="1"/>
      <w:numFmt w:val="lowerLetter"/>
      <w:lvlText w:val="%1)"/>
      <w:lvlJc w:val="left"/>
      <w:pPr>
        <w:ind w:left="2580" w:hanging="360"/>
      </w:pPr>
      <w:rPr>
        <w:rFonts w:hint="default"/>
      </w:rPr>
    </w:lvl>
    <w:lvl w:ilvl="1" w:tplc="04090019" w:tentative="1">
      <w:start w:val="1"/>
      <w:numFmt w:val="lowerLetter"/>
      <w:lvlText w:val="%2."/>
      <w:lvlJc w:val="left"/>
      <w:pPr>
        <w:ind w:left="3300" w:hanging="360"/>
      </w:pPr>
    </w:lvl>
    <w:lvl w:ilvl="2" w:tplc="0409001B" w:tentative="1">
      <w:start w:val="1"/>
      <w:numFmt w:val="lowerRoman"/>
      <w:lvlText w:val="%3."/>
      <w:lvlJc w:val="right"/>
      <w:pPr>
        <w:ind w:left="4020" w:hanging="180"/>
      </w:pPr>
    </w:lvl>
    <w:lvl w:ilvl="3" w:tplc="0409000F" w:tentative="1">
      <w:start w:val="1"/>
      <w:numFmt w:val="decimal"/>
      <w:lvlText w:val="%4."/>
      <w:lvlJc w:val="left"/>
      <w:pPr>
        <w:ind w:left="4740" w:hanging="360"/>
      </w:pPr>
    </w:lvl>
    <w:lvl w:ilvl="4" w:tplc="04090019" w:tentative="1">
      <w:start w:val="1"/>
      <w:numFmt w:val="lowerLetter"/>
      <w:lvlText w:val="%5."/>
      <w:lvlJc w:val="left"/>
      <w:pPr>
        <w:ind w:left="5460" w:hanging="360"/>
      </w:pPr>
    </w:lvl>
    <w:lvl w:ilvl="5" w:tplc="0409001B" w:tentative="1">
      <w:start w:val="1"/>
      <w:numFmt w:val="lowerRoman"/>
      <w:lvlText w:val="%6."/>
      <w:lvlJc w:val="right"/>
      <w:pPr>
        <w:ind w:left="6180" w:hanging="180"/>
      </w:pPr>
    </w:lvl>
    <w:lvl w:ilvl="6" w:tplc="0409000F" w:tentative="1">
      <w:start w:val="1"/>
      <w:numFmt w:val="decimal"/>
      <w:lvlText w:val="%7."/>
      <w:lvlJc w:val="left"/>
      <w:pPr>
        <w:ind w:left="6900" w:hanging="360"/>
      </w:pPr>
    </w:lvl>
    <w:lvl w:ilvl="7" w:tplc="04090019" w:tentative="1">
      <w:start w:val="1"/>
      <w:numFmt w:val="lowerLetter"/>
      <w:lvlText w:val="%8."/>
      <w:lvlJc w:val="left"/>
      <w:pPr>
        <w:ind w:left="7620" w:hanging="360"/>
      </w:pPr>
    </w:lvl>
    <w:lvl w:ilvl="8" w:tplc="0409001B" w:tentative="1">
      <w:start w:val="1"/>
      <w:numFmt w:val="lowerRoman"/>
      <w:lvlText w:val="%9."/>
      <w:lvlJc w:val="right"/>
      <w:pPr>
        <w:ind w:left="8340" w:hanging="180"/>
      </w:pPr>
    </w:lvl>
  </w:abstractNum>
  <w:abstractNum w:abstractNumId="15" w15:restartNumberingAfterBreak="0">
    <w:nsid w:val="579D7266"/>
    <w:multiLevelType w:val="hybridMultilevel"/>
    <w:tmpl w:val="25DE3902"/>
    <w:lvl w:ilvl="0" w:tplc="58F6359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625909"/>
    <w:multiLevelType w:val="hybridMultilevel"/>
    <w:tmpl w:val="EC588C18"/>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BFD6064"/>
    <w:multiLevelType w:val="hybridMultilevel"/>
    <w:tmpl w:val="6472CAA2"/>
    <w:lvl w:ilvl="0" w:tplc="E592B946">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num w:numId="1" w16cid:durableId="294333638">
    <w:abstractNumId w:val="8"/>
  </w:num>
  <w:num w:numId="2" w16cid:durableId="1490827531">
    <w:abstractNumId w:val="4"/>
  </w:num>
  <w:num w:numId="3" w16cid:durableId="1322470744">
    <w:abstractNumId w:val="7"/>
  </w:num>
  <w:num w:numId="4" w16cid:durableId="1194536140">
    <w:abstractNumId w:val="5"/>
  </w:num>
  <w:num w:numId="5" w16cid:durableId="602107520">
    <w:abstractNumId w:val="16"/>
  </w:num>
  <w:num w:numId="6" w16cid:durableId="946548909">
    <w:abstractNumId w:val="0"/>
  </w:num>
  <w:num w:numId="7" w16cid:durableId="699016233">
    <w:abstractNumId w:val="3"/>
  </w:num>
  <w:num w:numId="8" w16cid:durableId="1048263411">
    <w:abstractNumId w:val="15"/>
  </w:num>
  <w:num w:numId="9" w16cid:durableId="1490561052">
    <w:abstractNumId w:val="14"/>
  </w:num>
  <w:num w:numId="10" w16cid:durableId="28141803">
    <w:abstractNumId w:val="2"/>
  </w:num>
  <w:num w:numId="11" w16cid:durableId="1070689136">
    <w:abstractNumId w:val="10"/>
  </w:num>
  <w:num w:numId="12" w16cid:durableId="479736244">
    <w:abstractNumId w:val="6"/>
  </w:num>
  <w:num w:numId="13" w16cid:durableId="1397822384">
    <w:abstractNumId w:val="12"/>
  </w:num>
  <w:num w:numId="14" w16cid:durableId="1062680390">
    <w:abstractNumId w:val="9"/>
  </w:num>
  <w:num w:numId="15" w16cid:durableId="952445131">
    <w:abstractNumId w:val="11"/>
  </w:num>
  <w:num w:numId="16" w16cid:durableId="309479315">
    <w:abstractNumId w:val="1"/>
  </w:num>
  <w:num w:numId="17" w16cid:durableId="653603469">
    <w:abstractNumId w:val="17"/>
  </w:num>
  <w:num w:numId="18" w16cid:durableId="635989662">
    <w:abstractNumId w:val="13"/>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zanne DuBose">
    <w15:presenceInfo w15:providerId="AD" w15:userId="S::sdubose@duboselawoffice.com::df362725-a6f6-4f09-b98f-d5032c9af209"/>
  </w15:person>
  <w15:person w15:author="Suzanne DuBose [2]">
    <w15:presenceInfo w15:providerId="None" w15:userId="Suzanne DuBos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C4"/>
    <w:rsid w:val="0000360C"/>
    <w:rsid w:val="00005106"/>
    <w:rsid w:val="00006BD1"/>
    <w:rsid w:val="000232A9"/>
    <w:rsid w:val="00026EEB"/>
    <w:rsid w:val="000320F8"/>
    <w:rsid w:val="00034BC4"/>
    <w:rsid w:val="00036439"/>
    <w:rsid w:val="000376A8"/>
    <w:rsid w:val="000552D5"/>
    <w:rsid w:val="0005714B"/>
    <w:rsid w:val="00061259"/>
    <w:rsid w:val="00080CDD"/>
    <w:rsid w:val="00086ACC"/>
    <w:rsid w:val="0009405E"/>
    <w:rsid w:val="00097DB2"/>
    <w:rsid w:val="000A77E9"/>
    <w:rsid w:val="000B18EA"/>
    <w:rsid w:val="000B30FD"/>
    <w:rsid w:val="000B47C7"/>
    <w:rsid w:val="000B74BF"/>
    <w:rsid w:val="000C22C7"/>
    <w:rsid w:val="000D6B4B"/>
    <w:rsid w:val="0010426E"/>
    <w:rsid w:val="001055C9"/>
    <w:rsid w:val="0010595F"/>
    <w:rsid w:val="0010602B"/>
    <w:rsid w:val="001119C4"/>
    <w:rsid w:val="001269EA"/>
    <w:rsid w:val="00152E57"/>
    <w:rsid w:val="0016546E"/>
    <w:rsid w:val="00175A1A"/>
    <w:rsid w:val="00175E64"/>
    <w:rsid w:val="001767CA"/>
    <w:rsid w:val="00177F47"/>
    <w:rsid w:val="001804D8"/>
    <w:rsid w:val="00184D42"/>
    <w:rsid w:val="00184FFD"/>
    <w:rsid w:val="00192539"/>
    <w:rsid w:val="001A082C"/>
    <w:rsid w:val="001A14AF"/>
    <w:rsid w:val="001A264F"/>
    <w:rsid w:val="001A3A56"/>
    <w:rsid w:val="001B29EA"/>
    <w:rsid w:val="001B5B38"/>
    <w:rsid w:val="001B5C54"/>
    <w:rsid w:val="001B64CC"/>
    <w:rsid w:val="001C0B51"/>
    <w:rsid w:val="001C39BF"/>
    <w:rsid w:val="001D14BB"/>
    <w:rsid w:val="001D19E1"/>
    <w:rsid w:val="001D7131"/>
    <w:rsid w:val="001E2650"/>
    <w:rsid w:val="001E6AAE"/>
    <w:rsid w:val="001E6F61"/>
    <w:rsid w:val="001F09E6"/>
    <w:rsid w:val="001F26A9"/>
    <w:rsid w:val="002019BF"/>
    <w:rsid w:val="00203A53"/>
    <w:rsid w:val="00221468"/>
    <w:rsid w:val="00223287"/>
    <w:rsid w:val="00224702"/>
    <w:rsid w:val="0022504B"/>
    <w:rsid w:val="00232840"/>
    <w:rsid w:val="002374B5"/>
    <w:rsid w:val="00243A61"/>
    <w:rsid w:val="00253D07"/>
    <w:rsid w:val="002601E4"/>
    <w:rsid w:val="00260BDE"/>
    <w:rsid w:val="00265A05"/>
    <w:rsid w:val="00273A80"/>
    <w:rsid w:val="002759EB"/>
    <w:rsid w:val="00296644"/>
    <w:rsid w:val="002A4DF1"/>
    <w:rsid w:val="002B26EE"/>
    <w:rsid w:val="002C125A"/>
    <w:rsid w:val="002E1FB1"/>
    <w:rsid w:val="002E4147"/>
    <w:rsid w:val="002F1296"/>
    <w:rsid w:val="002F3385"/>
    <w:rsid w:val="002F6A45"/>
    <w:rsid w:val="00321CEC"/>
    <w:rsid w:val="00331540"/>
    <w:rsid w:val="00335DB0"/>
    <w:rsid w:val="00337369"/>
    <w:rsid w:val="00340801"/>
    <w:rsid w:val="00351734"/>
    <w:rsid w:val="0036086E"/>
    <w:rsid w:val="00361837"/>
    <w:rsid w:val="0036254E"/>
    <w:rsid w:val="003655A2"/>
    <w:rsid w:val="003674AA"/>
    <w:rsid w:val="00384084"/>
    <w:rsid w:val="003950B7"/>
    <w:rsid w:val="003A27B4"/>
    <w:rsid w:val="003A5B39"/>
    <w:rsid w:val="003C5AD8"/>
    <w:rsid w:val="003D4FFC"/>
    <w:rsid w:val="003D7450"/>
    <w:rsid w:val="003F5687"/>
    <w:rsid w:val="00410363"/>
    <w:rsid w:val="00412FBD"/>
    <w:rsid w:val="00424B32"/>
    <w:rsid w:val="00432A41"/>
    <w:rsid w:val="00443A5D"/>
    <w:rsid w:val="00447659"/>
    <w:rsid w:val="00451972"/>
    <w:rsid w:val="004549B8"/>
    <w:rsid w:val="0045579F"/>
    <w:rsid w:val="004763F0"/>
    <w:rsid w:val="00477EEC"/>
    <w:rsid w:val="0049083A"/>
    <w:rsid w:val="00495374"/>
    <w:rsid w:val="004A261D"/>
    <w:rsid w:val="004D2572"/>
    <w:rsid w:val="004D4338"/>
    <w:rsid w:val="004D5F85"/>
    <w:rsid w:val="004E01F5"/>
    <w:rsid w:val="004E1EF9"/>
    <w:rsid w:val="004F1732"/>
    <w:rsid w:val="004F553A"/>
    <w:rsid w:val="004F58B7"/>
    <w:rsid w:val="00513B97"/>
    <w:rsid w:val="00524746"/>
    <w:rsid w:val="00526069"/>
    <w:rsid w:val="00535388"/>
    <w:rsid w:val="00540DE4"/>
    <w:rsid w:val="005426B9"/>
    <w:rsid w:val="00557F0E"/>
    <w:rsid w:val="0056788D"/>
    <w:rsid w:val="00567F4B"/>
    <w:rsid w:val="005754E2"/>
    <w:rsid w:val="005755FF"/>
    <w:rsid w:val="005826E5"/>
    <w:rsid w:val="00584A1C"/>
    <w:rsid w:val="005A4E2C"/>
    <w:rsid w:val="005B678A"/>
    <w:rsid w:val="005B6F3D"/>
    <w:rsid w:val="005C0170"/>
    <w:rsid w:val="005C0A10"/>
    <w:rsid w:val="005C20EC"/>
    <w:rsid w:val="005C58E6"/>
    <w:rsid w:val="005D46C3"/>
    <w:rsid w:val="006260C6"/>
    <w:rsid w:val="00633BC3"/>
    <w:rsid w:val="006402F0"/>
    <w:rsid w:val="0064325D"/>
    <w:rsid w:val="006461A1"/>
    <w:rsid w:val="00656FB9"/>
    <w:rsid w:val="00661843"/>
    <w:rsid w:val="006626FD"/>
    <w:rsid w:val="006718A4"/>
    <w:rsid w:val="00672193"/>
    <w:rsid w:val="006740CC"/>
    <w:rsid w:val="00680F3A"/>
    <w:rsid w:val="0068699D"/>
    <w:rsid w:val="00693F6C"/>
    <w:rsid w:val="006977F7"/>
    <w:rsid w:val="006A0B34"/>
    <w:rsid w:val="006A1717"/>
    <w:rsid w:val="006B3748"/>
    <w:rsid w:val="006D6244"/>
    <w:rsid w:val="006E26BF"/>
    <w:rsid w:val="006E4E5E"/>
    <w:rsid w:val="006F235E"/>
    <w:rsid w:val="007132AD"/>
    <w:rsid w:val="00714446"/>
    <w:rsid w:val="00734FB8"/>
    <w:rsid w:val="0073724C"/>
    <w:rsid w:val="00743768"/>
    <w:rsid w:val="00743FF9"/>
    <w:rsid w:val="00755783"/>
    <w:rsid w:val="00755E0A"/>
    <w:rsid w:val="00771AC8"/>
    <w:rsid w:val="00776D55"/>
    <w:rsid w:val="0078168F"/>
    <w:rsid w:val="007A0F0C"/>
    <w:rsid w:val="007A49C6"/>
    <w:rsid w:val="007B10E6"/>
    <w:rsid w:val="007B28B3"/>
    <w:rsid w:val="007B6EE3"/>
    <w:rsid w:val="007C297B"/>
    <w:rsid w:val="007D65C3"/>
    <w:rsid w:val="00802CEF"/>
    <w:rsid w:val="00817279"/>
    <w:rsid w:val="008560D3"/>
    <w:rsid w:val="00857BF6"/>
    <w:rsid w:val="00863182"/>
    <w:rsid w:val="00863A54"/>
    <w:rsid w:val="0086643E"/>
    <w:rsid w:val="008728AA"/>
    <w:rsid w:val="00874CC6"/>
    <w:rsid w:val="008806DD"/>
    <w:rsid w:val="008858C4"/>
    <w:rsid w:val="00893B00"/>
    <w:rsid w:val="008A45C3"/>
    <w:rsid w:val="008A73EC"/>
    <w:rsid w:val="008B16C6"/>
    <w:rsid w:val="008B6C89"/>
    <w:rsid w:val="008C132D"/>
    <w:rsid w:val="008C3882"/>
    <w:rsid w:val="008C731E"/>
    <w:rsid w:val="008D08E5"/>
    <w:rsid w:val="008D3088"/>
    <w:rsid w:val="008E0FDB"/>
    <w:rsid w:val="008E20BC"/>
    <w:rsid w:val="008E4C56"/>
    <w:rsid w:val="008E7BD8"/>
    <w:rsid w:val="00901395"/>
    <w:rsid w:val="0090336A"/>
    <w:rsid w:val="00906EA5"/>
    <w:rsid w:val="00916090"/>
    <w:rsid w:val="00916994"/>
    <w:rsid w:val="00921EC7"/>
    <w:rsid w:val="00932651"/>
    <w:rsid w:val="0093550E"/>
    <w:rsid w:val="009445D7"/>
    <w:rsid w:val="00955EED"/>
    <w:rsid w:val="0096097E"/>
    <w:rsid w:val="00973127"/>
    <w:rsid w:val="00994802"/>
    <w:rsid w:val="009A46A9"/>
    <w:rsid w:val="009C055A"/>
    <w:rsid w:val="009C1D9D"/>
    <w:rsid w:val="009C21AE"/>
    <w:rsid w:val="009C542B"/>
    <w:rsid w:val="009C6CBB"/>
    <w:rsid w:val="009C74C0"/>
    <w:rsid w:val="009C7D64"/>
    <w:rsid w:val="009D2F12"/>
    <w:rsid w:val="009E072B"/>
    <w:rsid w:val="009F33B9"/>
    <w:rsid w:val="00A12EB3"/>
    <w:rsid w:val="00A14F57"/>
    <w:rsid w:val="00A220E3"/>
    <w:rsid w:val="00A3180F"/>
    <w:rsid w:val="00A357FB"/>
    <w:rsid w:val="00A37181"/>
    <w:rsid w:val="00A412D9"/>
    <w:rsid w:val="00A42AEB"/>
    <w:rsid w:val="00A5397F"/>
    <w:rsid w:val="00A56B69"/>
    <w:rsid w:val="00A64B84"/>
    <w:rsid w:val="00A76FCF"/>
    <w:rsid w:val="00A800DD"/>
    <w:rsid w:val="00A87422"/>
    <w:rsid w:val="00A96147"/>
    <w:rsid w:val="00AB68F9"/>
    <w:rsid w:val="00AC2248"/>
    <w:rsid w:val="00AC7A0C"/>
    <w:rsid w:val="00AE3C71"/>
    <w:rsid w:val="00AF3391"/>
    <w:rsid w:val="00AF57A8"/>
    <w:rsid w:val="00B02016"/>
    <w:rsid w:val="00B14AD2"/>
    <w:rsid w:val="00B26556"/>
    <w:rsid w:val="00B42ADF"/>
    <w:rsid w:val="00B440AC"/>
    <w:rsid w:val="00B4493E"/>
    <w:rsid w:val="00B457E5"/>
    <w:rsid w:val="00B46A31"/>
    <w:rsid w:val="00B50C68"/>
    <w:rsid w:val="00B62608"/>
    <w:rsid w:val="00B63A77"/>
    <w:rsid w:val="00B73094"/>
    <w:rsid w:val="00BA4364"/>
    <w:rsid w:val="00BA4740"/>
    <w:rsid w:val="00BA4950"/>
    <w:rsid w:val="00BA6F04"/>
    <w:rsid w:val="00BA77C4"/>
    <w:rsid w:val="00BD1F7C"/>
    <w:rsid w:val="00BD4A7D"/>
    <w:rsid w:val="00BD5A9A"/>
    <w:rsid w:val="00BE1893"/>
    <w:rsid w:val="00BE1B85"/>
    <w:rsid w:val="00C02549"/>
    <w:rsid w:val="00C101AC"/>
    <w:rsid w:val="00C11D58"/>
    <w:rsid w:val="00C11F7E"/>
    <w:rsid w:val="00C208B0"/>
    <w:rsid w:val="00C22113"/>
    <w:rsid w:val="00C27E2F"/>
    <w:rsid w:val="00C460E6"/>
    <w:rsid w:val="00C51401"/>
    <w:rsid w:val="00C56A6D"/>
    <w:rsid w:val="00C81688"/>
    <w:rsid w:val="00C87D78"/>
    <w:rsid w:val="00C952E5"/>
    <w:rsid w:val="00CD17D7"/>
    <w:rsid w:val="00CD180C"/>
    <w:rsid w:val="00CE5B33"/>
    <w:rsid w:val="00CE7A69"/>
    <w:rsid w:val="00CE7BC5"/>
    <w:rsid w:val="00CF0E34"/>
    <w:rsid w:val="00CF115A"/>
    <w:rsid w:val="00CF3D1C"/>
    <w:rsid w:val="00CF7909"/>
    <w:rsid w:val="00D00A59"/>
    <w:rsid w:val="00D11832"/>
    <w:rsid w:val="00D128D2"/>
    <w:rsid w:val="00D12C85"/>
    <w:rsid w:val="00D161BB"/>
    <w:rsid w:val="00D20495"/>
    <w:rsid w:val="00D21621"/>
    <w:rsid w:val="00D22229"/>
    <w:rsid w:val="00D22758"/>
    <w:rsid w:val="00D257DF"/>
    <w:rsid w:val="00D33F66"/>
    <w:rsid w:val="00D369E8"/>
    <w:rsid w:val="00D36D3A"/>
    <w:rsid w:val="00D37840"/>
    <w:rsid w:val="00D409A5"/>
    <w:rsid w:val="00D41FB0"/>
    <w:rsid w:val="00D613B2"/>
    <w:rsid w:val="00D65F14"/>
    <w:rsid w:val="00D72BC2"/>
    <w:rsid w:val="00D74D1F"/>
    <w:rsid w:val="00D92959"/>
    <w:rsid w:val="00D92C97"/>
    <w:rsid w:val="00D92D27"/>
    <w:rsid w:val="00DA27D5"/>
    <w:rsid w:val="00DA4E70"/>
    <w:rsid w:val="00DB70F1"/>
    <w:rsid w:val="00DD5CE6"/>
    <w:rsid w:val="00DE0696"/>
    <w:rsid w:val="00DE240A"/>
    <w:rsid w:val="00DF1E6C"/>
    <w:rsid w:val="00E103C1"/>
    <w:rsid w:val="00E1055A"/>
    <w:rsid w:val="00E22C14"/>
    <w:rsid w:val="00E242C9"/>
    <w:rsid w:val="00E36624"/>
    <w:rsid w:val="00E44799"/>
    <w:rsid w:val="00E506F2"/>
    <w:rsid w:val="00E566A0"/>
    <w:rsid w:val="00E619CD"/>
    <w:rsid w:val="00E63AAE"/>
    <w:rsid w:val="00E67640"/>
    <w:rsid w:val="00E67F8E"/>
    <w:rsid w:val="00E91576"/>
    <w:rsid w:val="00E9247E"/>
    <w:rsid w:val="00EA784C"/>
    <w:rsid w:val="00EA7A83"/>
    <w:rsid w:val="00EB01DA"/>
    <w:rsid w:val="00EB6CFA"/>
    <w:rsid w:val="00EC49B8"/>
    <w:rsid w:val="00EC50D0"/>
    <w:rsid w:val="00EC67C0"/>
    <w:rsid w:val="00ED2D95"/>
    <w:rsid w:val="00ED4D08"/>
    <w:rsid w:val="00ED66EC"/>
    <w:rsid w:val="00ED7939"/>
    <w:rsid w:val="00EE5E79"/>
    <w:rsid w:val="00EF5B9B"/>
    <w:rsid w:val="00F10F82"/>
    <w:rsid w:val="00F12BFE"/>
    <w:rsid w:val="00F15C91"/>
    <w:rsid w:val="00F227D3"/>
    <w:rsid w:val="00F47647"/>
    <w:rsid w:val="00F572DA"/>
    <w:rsid w:val="00F6174D"/>
    <w:rsid w:val="00F72EED"/>
    <w:rsid w:val="00F737E9"/>
    <w:rsid w:val="00F763A3"/>
    <w:rsid w:val="00FA1B72"/>
    <w:rsid w:val="00FA6C66"/>
    <w:rsid w:val="00FB7D22"/>
    <w:rsid w:val="00FC0FD5"/>
    <w:rsid w:val="00FE5C80"/>
    <w:rsid w:val="00FE77E5"/>
    <w:rsid w:val="00FF095C"/>
    <w:rsid w:val="00FF2BE0"/>
    <w:rsid w:val="00FF4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56B20B"/>
  <w15:docId w15:val="{F225A3A5-9B8F-4F5D-8870-3DEE3B9C69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32651"/>
    <w:pPr>
      <w:spacing w:after="200" w:line="276" w:lineRule="auto"/>
    </w:pPr>
    <w:rPr>
      <w:rFonts w:eastAsia="Times New Roman"/>
      <w:sz w:val="22"/>
      <w:szCs w:val="22"/>
    </w:rPr>
  </w:style>
  <w:style w:type="paragraph" w:styleId="Heading1">
    <w:name w:val="heading 1"/>
    <w:basedOn w:val="Normal"/>
    <w:next w:val="Normal"/>
    <w:link w:val="Heading1Char"/>
    <w:qFormat/>
    <w:locked/>
    <w:rsid w:val="00E566A0"/>
    <w:pPr>
      <w:keepNext/>
      <w:keepLines/>
      <w:numPr>
        <w:numId w:val="6"/>
      </w:numPr>
      <w:spacing w:after="240" w:line="240" w:lineRule="auto"/>
      <w:jc w:val="center"/>
      <w:outlineLvl w:val="0"/>
    </w:pPr>
    <w:rPr>
      <w:rFonts w:ascii="Times New Roman Bold" w:hAnsi="Times New Roman Bold"/>
      <w:b/>
      <w:caps/>
      <w:sz w:val="24"/>
      <w:szCs w:val="20"/>
    </w:rPr>
  </w:style>
  <w:style w:type="paragraph" w:styleId="Heading2">
    <w:name w:val="heading 2"/>
    <w:aliases w:val="PH Heading 2,Heading,n2"/>
    <w:basedOn w:val="Normal"/>
    <w:next w:val="Normal"/>
    <w:link w:val="Heading2Char"/>
    <w:qFormat/>
    <w:locked/>
    <w:rsid w:val="00E566A0"/>
    <w:pPr>
      <w:numPr>
        <w:ilvl w:val="1"/>
        <w:numId w:val="6"/>
      </w:numPr>
      <w:spacing w:after="240" w:line="240" w:lineRule="auto"/>
      <w:jc w:val="both"/>
      <w:outlineLvl w:val="1"/>
    </w:pPr>
    <w:rPr>
      <w:rFonts w:ascii="Times New Roman" w:hAnsi="Times New Roman"/>
      <w:sz w:val="24"/>
      <w:szCs w:val="20"/>
      <w:u w:val="single"/>
    </w:rPr>
  </w:style>
  <w:style w:type="paragraph" w:styleId="Heading3">
    <w:name w:val="heading 3"/>
    <w:aliases w:val="PH Heading 3,n3"/>
    <w:basedOn w:val="Normal"/>
    <w:next w:val="Normal"/>
    <w:link w:val="Heading3Char"/>
    <w:qFormat/>
    <w:locked/>
    <w:rsid w:val="00E566A0"/>
    <w:pPr>
      <w:numPr>
        <w:ilvl w:val="2"/>
        <w:numId w:val="6"/>
      </w:numPr>
      <w:tabs>
        <w:tab w:val="left" w:pos="2376"/>
      </w:tabs>
      <w:spacing w:after="240" w:line="240" w:lineRule="auto"/>
      <w:jc w:val="both"/>
      <w:outlineLvl w:val="2"/>
    </w:pPr>
    <w:rPr>
      <w:rFonts w:ascii="Times New Roman" w:hAnsi="Times New Roman"/>
      <w:sz w:val="24"/>
      <w:szCs w:val="20"/>
      <w:u w:val="single"/>
    </w:rPr>
  </w:style>
  <w:style w:type="paragraph" w:styleId="Heading4">
    <w:name w:val="heading 4"/>
    <w:aliases w:val="PH Heading 4,n4"/>
    <w:basedOn w:val="Normal"/>
    <w:next w:val="Normal"/>
    <w:link w:val="Heading4Char"/>
    <w:qFormat/>
    <w:locked/>
    <w:rsid w:val="00E566A0"/>
    <w:pPr>
      <w:numPr>
        <w:ilvl w:val="3"/>
        <w:numId w:val="6"/>
      </w:numPr>
      <w:spacing w:after="240" w:line="240" w:lineRule="auto"/>
      <w:jc w:val="both"/>
      <w:outlineLvl w:val="3"/>
    </w:pPr>
    <w:rPr>
      <w:rFonts w:ascii="Times New Roman" w:hAnsi="Times New Roman"/>
      <w:sz w:val="24"/>
      <w:szCs w:val="20"/>
    </w:rPr>
  </w:style>
  <w:style w:type="paragraph" w:styleId="Heading5">
    <w:name w:val="heading 5"/>
    <w:aliases w:val="PH Heading 5,n5"/>
    <w:basedOn w:val="Normal"/>
    <w:next w:val="Normal"/>
    <w:link w:val="Heading5Char"/>
    <w:qFormat/>
    <w:locked/>
    <w:rsid w:val="00E566A0"/>
    <w:pPr>
      <w:numPr>
        <w:ilvl w:val="4"/>
        <w:numId w:val="6"/>
      </w:numPr>
      <w:spacing w:after="240" w:line="240" w:lineRule="auto"/>
      <w:jc w:val="both"/>
      <w:outlineLvl w:val="4"/>
    </w:pPr>
    <w:rPr>
      <w:rFonts w:ascii="Times New Roman" w:hAnsi="Times New Roman"/>
      <w:sz w:val="24"/>
      <w:szCs w:val="20"/>
    </w:rPr>
  </w:style>
  <w:style w:type="paragraph" w:styleId="Heading6">
    <w:name w:val="heading 6"/>
    <w:aliases w:val="PH Heading 6,n6"/>
    <w:basedOn w:val="Normal"/>
    <w:next w:val="Normal"/>
    <w:link w:val="Heading6Char"/>
    <w:qFormat/>
    <w:locked/>
    <w:rsid w:val="00E566A0"/>
    <w:pPr>
      <w:numPr>
        <w:ilvl w:val="5"/>
        <w:numId w:val="6"/>
      </w:numPr>
      <w:spacing w:after="240" w:line="240" w:lineRule="auto"/>
      <w:jc w:val="both"/>
      <w:outlineLvl w:val="5"/>
    </w:pPr>
    <w:rPr>
      <w:rFonts w:ascii="Times New Roman" w:hAnsi="Times New Roman"/>
      <w:sz w:val="24"/>
      <w:szCs w:val="20"/>
    </w:rPr>
  </w:style>
  <w:style w:type="paragraph" w:styleId="Heading7">
    <w:name w:val="heading 7"/>
    <w:aliases w:val="PH Heading 7,n7"/>
    <w:basedOn w:val="Normal"/>
    <w:next w:val="Normal"/>
    <w:link w:val="Heading7Char"/>
    <w:qFormat/>
    <w:locked/>
    <w:rsid w:val="00E566A0"/>
    <w:pPr>
      <w:numPr>
        <w:ilvl w:val="6"/>
        <w:numId w:val="6"/>
      </w:numPr>
      <w:spacing w:after="240" w:line="240" w:lineRule="auto"/>
      <w:jc w:val="both"/>
      <w:outlineLvl w:val="6"/>
    </w:pPr>
    <w:rPr>
      <w:rFonts w:ascii="Times New Roman" w:hAnsi="Times New Roman"/>
      <w:sz w:val="24"/>
      <w:szCs w:val="20"/>
    </w:rPr>
  </w:style>
  <w:style w:type="paragraph" w:styleId="Heading8">
    <w:name w:val="heading 8"/>
    <w:aliases w:val="PH Heading 8,n8"/>
    <w:basedOn w:val="Normal"/>
    <w:next w:val="Normal"/>
    <w:link w:val="Heading8Char"/>
    <w:qFormat/>
    <w:locked/>
    <w:rsid w:val="00E566A0"/>
    <w:pPr>
      <w:numPr>
        <w:ilvl w:val="7"/>
        <w:numId w:val="6"/>
      </w:numPr>
      <w:spacing w:after="240" w:line="240" w:lineRule="auto"/>
      <w:jc w:val="both"/>
      <w:outlineLvl w:val="7"/>
    </w:pPr>
    <w:rPr>
      <w:rFonts w:ascii="Times New Roman" w:hAnsi="Times New Roman"/>
      <w:sz w:val="24"/>
      <w:szCs w:val="20"/>
    </w:rPr>
  </w:style>
  <w:style w:type="paragraph" w:styleId="Heading9">
    <w:name w:val="heading 9"/>
    <w:aliases w:val="PH Heading 9,n9"/>
    <w:basedOn w:val="Normal"/>
    <w:next w:val="Normal"/>
    <w:link w:val="Heading9Char"/>
    <w:qFormat/>
    <w:locked/>
    <w:rsid w:val="00E566A0"/>
    <w:pPr>
      <w:numPr>
        <w:ilvl w:val="8"/>
        <w:numId w:val="6"/>
      </w:numPr>
      <w:spacing w:after="240" w:line="240" w:lineRule="auto"/>
      <w:jc w:val="both"/>
      <w:outlineLvl w:val="8"/>
    </w:pPr>
    <w:rPr>
      <w:rFonts w:ascii="Times New Roman" w:hAnsi="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743768"/>
    <w:pPr>
      <w:tabs>
        <w:tab w:val="center" w:pos="4320"/>
        <w:tab w:val="right" w:pos="8640"/>
      </w:tabs>
    </w:pPr>
  </w:style>
  <w:style w:type="paragraph" w:styleId="Footer">
    <w:name w:val="footer"/>
    <w:basedOn w:val="Normal"/>
    <w:link w:val="FooterChar"/>
    <w:rsid w:val="00743768"/>
    <w:pPr>
      <w:tabs>
        <w:tab w:val="center" w:pos="4320"/>
        <w:tab w:val="right" w:pos="8640"/>
      </w:tabs>
    </w:pPr>
  </w:style>
  <w:style w:type="paragraph" w:styleId="BalloonText">
    <w:name w:val="Balloon Text"/>
    <w:basedOn w:val="Normal"/>
    <w:link w:val="BalloonTextChar"/>
    <w:rsid w:val="00DB70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B70F1"/>
    <w:rPr>
      <w:rFonts w:ascii="Tahoma" w:eastAsia="Times New Roman" w:hAnsi="Tahoma" w:cs="Tahoma"/>
      <w:sz w:val="16"/>
      <w:szCs w:val="16"/>
    </w:rPr>
  </w:style>
  <w:style w:type="character" w:styleId="CommentReference">
    <w:name w:val="annotation reference"/>
    <w:basedOn w:val="DefaultParagraphFont"/>
    <w:rsid w:val="00DB70F1"/>
    <w:rPr>
      <w:sz w:val="16"/>
      <w:szCs w:val="16"/>
    </w:rPr>
  </w:style>
  <w:style w:type="paragraph" w:styleId="CommentText">
    <w:name w:val="annotation text"/>
    <w:basedOn w:val="Normal"/>
    <w:link w:val="CommentTextChar"/>
    <w:rsid w:val="00DB70F1"/>
    <w:rPr>
      <w:sz w:val="20"/>
      <w:szCs w:val="20"/>
    </w:rPr>
  </w:style>
  <w:style w:type="character" w:customStyle="1" w:styleId="CommentTextChar">
    <w:name w:val="Comment Text Char"/>
    <w:basedOn w:val="DefaultParagraphFont"/>
    <w:link w:val="CommentText"/>
    <w:rsid w:val="00DB70F1"/>
    <w:rPr>
      <w:rFonts w:eastAsia="Times New Roman"/>
    </w:rPr>
  </w:style>
  <w:style w:type="paragraph" w:styleId="CommentSubject">
    <w:name w:val="annotation subject"/>
    <w:basedOn w:val="CommentText"/>
    <w:next w:val="CommentText"/>
    <w:link w:val="CommentSubjectChar"/>
    <w:rsid w:val="00DB70F1"/>
    <w:rPr>
      <w:b/>
      <w:bCs/>
    </w:rPr>
  </w:style>
  <w:style w:type="character" w:customStyle="1" w:styleId="CommentSubjectChar">
    <w:name w:val="Comment Subject Char"/>
    <w:basedOn w:val="CommentTextChar"/>
    <w:link w:val="CommentSubject"/>
    <w:rsid w:val="00DB70F1"/>
    <w:rPr>
      <w:rFonts w:eastAsia="Times New Roman"/>
      <w:b/>
      <w:bCs/>
    </w:rPr>
  </w:style>
  <w:style w:type="paragraph" w:styleId="ListParagraph">
    <w:name w:val="List Paragraph"/>
    <w:basedOn w:val="Normal"/>
    <w:uiPriority w:val="34"/>
    <w:qFormat/>
    <w:rsid w:val="0073724C"/>
    <w:pPr>
      <w:ind w:left="720"/>
    </w:pPr>
  </w:style>
  <w:style w:type="paragraph" w:customStyle="1" w:styleId="PHBoldCenterCaps">
    <w:name w:val="PH Bold Center Caps"/>
    <w:aliases w:val="BCC"/>
    <w:basedOn w:val="Normal"/>
    <w:rsid w:val="00E566A0"/>
    <w:pPr>
      <w:spacing w:after="240" w:line="240" w:lineRule="auto"/>
      <w:jc w:val="center"/>
    </w:pPr>
    <w:rPr>
      <w:rFonts w:ascii="Times New Roman Bold" w:hAnsi="Times New Roman Bold"/>
      <w:b/>
      <w:caps/>
      <w:sz w:val="24"/>
      <w:szCs w:val="20"/>
    </w:rPr>
  </w:style>
  <w:style w:type="paragraph" w:customStyle="1" w:styleId="PHFirstLineIndentSingle">
    <w:name w:val="PH First Line Indent Single"/>
    <w:aliases w:val="FLIS"/>
    <w:basedOn w:val="Normal"/>
    <w:rsid w:val="00E566A0"/>
    <w:pPr>
      <w:spacing w:after="240" w:line="240" w:lineRule="auto"/>
      <w:ind w:firstLine="720"/>
      <w:jc w:val="both"/>
    </w:pPr>
    <w:rPr>
      <w:rFonts w:ascii="Times New Roman" w:hAnsi="Times New Roman"/>
      <w:sz w:val="24"/>
      <w:szCs w:val="20"/>
    </w:rPr>
  </w:style>
  <w:style w:type="character" w:customStyle="1" w:styleId="Heading1Char">
    <w:name w:val="Heading 1 Char"/>
    <w:basedOn w:val="DefaultParagraphFont"/>
    <w:link w:val="Heading1"/>
    <w:rsid w:val="00E566A0"/>
    <w:rPr>
      <w:rFonts w:ascii="Times New Roman Bold" w:eastAsia="Times New Roman" w:hAnsi="Times New Roman Bold"/>
      <w:b/>
      <w:caps/>
      <w:sz w:val="24"/>
    </w:rPr>
  </w:style>
  <w:style w:type="character" w:customStyle="1" w:styleId="Heading2Char">
    <w:name w:val="Heading 2 Char"/>
    <w:aliases w:val="PH Heading 2 Char,Heading Char,n2 Char"/>
    <w:basedOn w:val="DefaultParagraphFont"/>
    <w:link w:val="Heading2"/>
    <w:rsid w:val="00E566A0"/>
    <w:rPr>
      <w:rFonts w:ascii="Times New Roman" w:eastAsia="Times New Roman" w:hAnsi="Times New Roman"/>
      <w:sz w:val="24"/>
      <w:u w:val="single"/>
    </w:rPr>
  </w:style>
  <w:style w:type="character" w:customStyle="1" w:styleId="Heading3Char">
    <w:name w:val="Heading 3 Char"/>
    <w:aliases w:val="PH Heading 3 Char,n3 Char"/>
    <w:basedOn w:val="DefaultParagraphFont"/>
    <w:link w:val="Heading3"/>
    <w:rsid w:val="00E566A0"/>
    <w:rPr>
      <w:rFonts w:ascii="Times New Roman" w:eastAsia="Times New Roman" w:hAnsi="Times New Roman"/>
      <w:sz w:val="24"/>
      <w:u w:val="single"/>
    </w:rPr>
  </w:style>
  <w:style w:type="character" w:customStyle="1" w:styleId="Heading4Char">
    <w:name w:val="Heading 4 Char"/>
    <w:aliases w:val="PH Heading 4 Char,n4 Char"/>
    <w:basedOn w:val="DefaultParagraphFont"/>
    <w:link w:val="Heading4"/>
    <w:rsid w:val="00E566A0"/>
    <w:rPr>
      <w:rFonts w:ascii="Times New Roman" w:eastAsia="Times New Roman" w:hAnsi="Times New Roman"/>
      <w:sz w:val="24"/>
    </w:rPr>
  </w:style>
  <w:style w:type="character" w:customStyle="1" w:styleId="Heading5Char">
    <w:name w:val="Heading 5 Char"/>
    <w:aliases w:val="PH Heading 5 Char,n5 Char"/>
    <w:basedOn w:val="DefaultParagraphFont"/>
    <w:link w:val="Heading5"/>
    <w:rsid w:val="00E566A0"/>
    <w:rPr>
      <w:rFonts w:ascii="Times New Roman" w:eastAsia="Times New Roman" w:hAnsi="Times New Roman"/>
      <w:sz w:val="24"/>
    </w:rPr>
  </w:style>
  <w:style w:type="character" w:customStyle="1" w:styleId="Heading6Char">
    <w:name w:val="Heading 6 Char"/>
    <w:aliases w:val="PH Heading 6 Char,n6 Char"/>
    <w:basedOn w:val="DefaultParagraphFont"/>
    <w:link w:val="Heading6"/>
    <w:rsid w:val="00E566A0"/>
    <w:rPr>
      <w:rFonts w:ascii="Times New Roman" w:eastAsia="Times New Roman" w:hAnsi="Times New Roman"/>
      <w:sz w:val="24"/>
    </w:rPr>
  </w:style>
  <w:style w:type="character" w:customStyle="1" w:styleId="Heading7Char">
    <w:name w:val="Heading 7 Char"/>
    <w:aliases w:val="PH Heading 7 Char,n7 Char"/>
    <w:basedOn w:val="DefaultParagraphFont"/>
    <w:link w:val="Heading7"/>
    <w:rsid w:val="00E566A0"/>
    <w:rPr>
      <w:rFonts w:ascii="Times New Roman" w:eastAsia="Times New Roman" w:hAnsi="Times New Roman"/>
      <w:sz w:val="24"/>
    </w:rPr>
  </w:style>
  <w:style w:type="character" w:customStyle="1" w:styleId="Heading8Char">
    <w:name w:val="Heading 8 Char"/>
    <w:aliases w:val="PH Heading 8 Char,n8 Char"/>
    <w:basedOn w:val="DefaultParagraphFont"/>
    <w:link w:val="Heading8"/>
    <w:rsid w:val="00E566A0"/>
    <w:rPr>
      <w:rFonts w:ascii="Times New Roman" w:eastAsia="Times New Roman" w:hAnsi="Times New Roman"/>
      <w:sz w:val="24"/>
    </w:rPr>
  </w:style>
  <w:style w:type="character" w:customStyle="1" w:styleId="Heading9Char">
    <w:name w:val="Heading 9 Char"/>
    <w:aliases w:val="PH Heading 9 Char,n9 Char"/>
    <w:basedOn w:val="DefaultParagraphFont"/>
    <w:link w:val="Heading9"/>
    <w:rsid w:val="00E566A0"/>
    <w:rPr>
      <w:rFonts w:ascii="Times New Roman" w:eastAsia="Times New Roman" w:hAnsi="Times New Roman"/>
      <w:sz w:val="24"/>
    </w:rPr>
  </w:style>
  <w:style w:type="paragraph" w:customStyle="1" w:styleId="HeadingBody2">
    <w:name w:val="HeadingBody 2"/>
    <w:basedOn w:val="BodyText"/>
    <w:next w:val="BodyText"/>
    <w:rsid w:val="00E566A0"/>
    <w:pPr>
      <w:spacing w:after="240" w:line="240" w:lineRule="auto"/>
      <w:jc w:val="both"/>
    </w:pPr>
    <w:rPr>
      <w:rFonts w:ascii="Times New Roman" w:hAnsi="Times New Roman"/>
      <w:sz w:val="24"/>
      <w:szCs w:val="20"/>
    </w:rPr>
  </w:style>
  <w:style w:type="paragraph" w:styleId="BodyText">
    <w:name w:val="Body Text"/>
    <w:basedOn w:val="Normal"/>
    <w:link w:val="BodyTextChar"/>
    <w:unhideWhenUsed/>
    <w:rsid w:val="00E566A0"/>
    <w:pPr>
      <w:spacing w:after="120"/>
    </w:pPr>
  </w:style>
  <w:style w:type="character" w:customStyle="1" w:styleId="BodyTextChar">
    <w:name w:val="Body Text Char"/>
    <w:basedOn w:val="DefaultParagraphFont"/>
    <w:link w:val="BodyText"/>
    <w:rsid w:val="00E566A0"/>
    <w:rPr>
      <w:rFonts w:eastAsia="Times New Roman"/>
      <w:sz w:val="22"/>
      <w:szCs w:val="22"/>
    </w:rPr>
  </w:style>
  <w:style w:type="paragraph" w:customStyle="1" w:styleId="PHBodyTextNoIndent0pt">
    <w:name w:val="PH BodyTextNoIndent 0pt"/>
    <w:aliases w:val="btni0"/>
    <w:basedOn w:val="Normal"/>
    <w:rsid w:val="00337369"/>
    <w:pPr>
      <w:spacing w:after="0" w:line="240" w:lineRule="auto"/>
      <w:jc w:val="both"/>
    </w:pPr>
    <w:rPr>
      <w:rFonts w:ascii="Times New Roman" w:hAnsi="Times New Roman"/>
      <w:sz w:val="24"/>
      <w:szCs w:val="20"/>
    </w:rPr>
  </w:style>
  <w:style w:type="paragraph" w:customStyle="1" w:styleId="TabText">
    <w:name w:val="Tab Text"/>
    <w:basedOn w:val="Normal"/>
    <w:rsid w:val="00337369"/>
    <w:pPr>
      <w:tabs>
        <w:tab w:val="left" w:pos="2880"/>
        <w:tab w:val="right" w:pos="6480"/>
      </w:tabs>
      <w:suppressAutoHyphens/>
      <w:spacing w:after="0" w:line="240" w:lineRule="auto"/>
      <w:ind w:left="720"/>
    </w:pPr>
    <w:rPr>
      <w:rFonts w:ascii="Times New Roman" w:hAnsi="Times New Roman"/>
      <w:sz w:val="24"/>
      <w:szCs w:val="20"/>
    </w:rPr>
  </w:style>
  <w:style w:type="character" w:customStyle="1" w:styleId="FooterChar">
    <w:name w:val="Footer Char"/>
    <w:basedOn w:val="DefaultParagraphFont"/>
    <w:link w:val="Footer"/>
    <w:rsid w:val="00567F4B"/>
    <w:rPr>
      <w:rFonts w:eastAsia="Times New Roman"/>
      <w:sz w:val="22"/>
      <w:szCs w:val="22"/>
    </w:rPr>
  </w:style>
  <w:style w:type="paragraph" w:customStyle="1" w:styleId="PHCtr2">
    <w:name w:val="PH Ctr2"/>
    <w:aliases w:val="Ctr2"/>
    <w:basedOn w:val="Normal"/>
    <w:rsid w:val="00D11832"/>
    <w:pPr>
      <w:spacing w:after="0" w:line="240" w:lineRule="auto"/>
      <w:jc w:val="center"/>
    </w:pPr>
    <w:rPr>
      <w:rFonts w:ascii="Times New Roman" w:hAnsi="Times New Roman"/>
      <w:sz w:val="24"/>
      <w:szCs w:val="20"/>
    </w:rPr>
  </w:style>
  <w:style w:type="paragraph" w:styleId="Title">
    <w:name w:val="Title"/>
    <w:basedOn w:val="Normal"/>
    <w:link w:val="TitleChar"/>
    <w:qFormat/>
    <w:locked/>
    <w:rsid w:val="00D11832"/>
    <w:pPr>
      <w:spacing w:after="480" w:line="240" w:lineRule="auto"/>
      <w:jc w:val="center"/>
      <w:outlineLvl w:val="0"/>
    </w:pPr>
    <w:rPr>
      <w:rFonts w:ascii="Times New Roman Bold" w:hAnsi="Times New Roman Bold" w:cs="Arial"/>
      <w:b/>
      <w:bCs/>
      <w:kern w:val="28"/>
      <w:sz w:val="24"/>
      <w:szCs w:val="32"/>
    </w:rPr>
  </w:style>
  <w:style w:type="character" w:customStyle="1" w:styleId="TitleChar">
    <w:name w:val="Title Char"/>
    <w:basedOn w:val="DefaultParagraphFont"/>
    <w:link w:val="Title"/>
    <w:rsid w:val="00D11832"/>
    <w:rPr>
      <w:rFonts w:ascii="Times New Roman Bold" w:eastAsia="Times New Roman" w:hAnsi="Times New Roman Bold" w:cs="Arial"/>
      <w:b/>
      <w:bCs/>
      <w:kern w:val="28"/>
      <w:sz w:val="24"/>
      <w:szCs w:val="32"/>
    </w:rPr>
  </w:style>
  <w:style w:type="paragraph" w:styleId="PlainText">
    <w:name w:val="Plain Text"/>
    <w:basedOn w:val="Normal"/>
    <w:link w:val="PlainTextChar"/>
    <w:uiPriority w:val="99"/>
    <w:unhideWhenUsed/>
    <w:rsid w:val="00D11832"/>
    <w:pPr>
      <w:spacing w:after="0" w:line="240" w:lineRule="auto"/>
    </w:pPr>
    <w:rPr>
      <w:rFonts w:ascii="Arial" w:eastAsia="Calibri" w:hAnsi="Arial"/>
      <w:color w:val="0000CC"/>
      <w:sz w:val="24"/>
      <w:szCs w:val="21"/>
    </w:rPr>
  </w:style>
  <w:style w:type="character" w:customStyle="1" w:styleId="PlainTextChar">
    <w:name w:val="Plain Text Char"/>
    <w:basedOn w:val="DefaultParagraphFont"/>
    <w:link w:val="PlainText"/>
    <w:uiPriority w:val="99"/>
    <w:rsid w:val="00D11832"/>
    <w:rPr>
      <w:rFonts w:ascii="Arial" w:hAnsi="Arial"/>
      <w:color w:val="0000CC"/>
      <w:sz w:val="24"/>
      <w:szCs w:val="21"/>
    </w:rPr>
  </w:style>
  <w:style w:type="character" w:customStyle="1" w:styleId="HeaderChar">
    <w:name w:val="Header Char"/>
    <w:basedOn w:val="DefaultParagraphFont"/>
    <w:link w:val="Header"/>
    <w:rsid w:val="00026EEB"/>
    <w:rPr>
      <w:rFonts w:eastAsia="Times New Roman"/>
      <w:sz w:val="22"/>
      <w:szCs w:val="22"/>
    </w:rPr>
  </w:style>
  <w:style w:type="character" w:styleId="PageNumber">
    <w:name w:val="page number"/>
    <w:basedOn w:val="DefaultParagraphFont"/>
    <w:rsid w:val="00026EEB"/>
  </w:style>
  <w:style w:type="character" w:customStyle="1" w:styleId="ParaNum">
    <w:name w:val="ParaNum"/>
    <w:basedOn w:val="DefaultParagraphFont"/>
    <w:rsid w:val="00026EEB"/>
  </w:style>
  <w:style w:type="paragraph" w:styleId="EnvelopeReturn">
    <w:name w:val="envelope return"/>
    <w:basedOn w:val="Normal"/>
    <w:rsid w:val="00026EEB"/>
    <w:pPr>
      <w:spacing w:after="0" w:line="240" w:lineRule="auto"/>
      <w:jc w:val="both"/>
    </w:pPr>
    <w:rPr>
      <w:rFonts w:ascii="Arial" w:hAnsi="Arial"/>
      <w:sz w:val="20"/>
      <w:szCs w:val="20"/>
    </w:rPr>
  </w:style>
  <w:style w:type="paragraph" w:customStyle="1" w:styleId="indenttab">
    <w:name w:val="indent tab"/>
    <w:basedOn w:val="Normal"/>
    <w:rsid w:val="00026EEB"/>
    <w:pPr>
      <w:spacing w:after="240" w:line="240" w:lineRule="auto"/>
      <w:ind w:left="720" w:firstLine="720"/>
      <w:jc w:val="both"/>
    </w:pPr>
    <w:rPr>
      <w:rFonts w:ascii="Times New Roman" w:hAnsi="Times New Roman"/>
      <w:sz w:val="24"/>
      <w:szCs w:val="20"/>
    </w:rPr>
  </w:style>
  <w:style w:type="paragraph" w:customStyle="1" w:styleId="Newbullet">
    <w:name w:val="New bullet"/>
    <w:basedOn w:val="PHBulletDot"/>
    <w:rsid w:val="00026EEB"/>
    <w:pPr>
      <w:numPr>
        <w:numId w:val="0"/>
      </w:numPr>
      <w:ind w:left="2160" w:hanging="720"/>
    </w:pPr>
  </w:style>
  <w:style w:type="paragraph" w:customStyle="1" w:styleId="PHBodyTextNoIndent12pt">
    <w:name w:val="PH Body Text No Indent 12pt"/>
    <w:aliases w:val="BTNI"/>
    <w:basedOn w:val="Normal"/>
    <w:rsid w:val="00026EEB"/>
    <w:pPr>
      <w:spacing w:after="240" w:line="240" w:lineRule="auto"/>
      <w:jc w:val="both"/>
    </w:pPr>
    <w:rPr>
      <w:rFonts w:ascii="Times New Roman" w:hAnsi="Times New Roman"/>
      <w:sz w:val="24"/>
      <w:szCs w:val="20"/>
    </w:rPr>
  </w:style>
  <w:style w:type="paragraph" w:customStyle="1" w:styleId="PHBodyTextNoIndent6Pt">
    <w:name w:val="PH BodyTextNoIndent 6 Pt"/>
    <w:aliases w:val="bt6"/>
    <w:basedOn w:val="Normal"/>
    <w:rsid w:val="00026EEB"/>
    <w:pPr>
      <w:spacing w:after="120" w:line="240" w:lineRule="auto"/>
      <w:jc w:val="both"/>
    </w:pPr>
    <w:rPr>
      <w:rFonts w:ascii="Times New Roman" w:hAnsi="Times New Roman"/>
      <w:sz w:val="24"/>
      <w:szCs w:val="20"/>
    </w:rPr>
  </w:style>
  <w:style w:type="paragraph" w:customStyle="1" w:styleId="PHBoldCenterUndCaps">
    <w:name w:val="PH Bold Center Und Caps"/>
    <w:aliases w:val="BCUC"/>
    <w:basedOn w:val="Normal"/>
    <w:rsid w:val="00026EEB"/>
    <w:pPr>
      <w:spacing w:after="240" w:line="240" w:lineRule="auto"/>
      <w:jc w:val="center"/>
    </w:pPr>
    <w:rPr>
      <w:rFonts w:ascii="Times New Roman Bold" w:hAnsi="Times New Roman Bold"/>
      <w:b/>
      <w:caps/>
      <w:sz w:val="24"/>
      <w:szCs w:val="20"/>
      <w:u w:val="single"/>
    </w:rPr>
  </w:style>
  <w:style w:type="paragraph" w:customStyle="1" w:styleId="PHBoldCenterUnderscore">
    <w:name w:val="PH Bold Center Underscore"/>
    <w:aliases w:val="BUC"/>
    <w:basedOn w:val="Normal"/>
    <w:rsid w:val="00026EEB"/>
    <w:pPr>
      <w:spacing w:after="0" w:line="240" w:lineRule="auto"/>
      <w:jc w:val="center"/>
    </w:pPr>
    <w:rPr>
      <w:rFonts w:ascii="Times New Roman" w:hAnsi="Times New Roman"/>
      <w:b/>
      <w:sz w:val="24"/>
      <w:szCs w:val="20"/>
      <w:u w:val="single"/>
    </w:rPr>
  </w:style>
  <w:style w:type="paragraph" w:customStyle="1" w:styleId="PHBoldCenter">
    <w:name w:val="PH Bold Center"/>
    <w:aliases w:val="bc"/>
    <w:basedOn w:val="Normal"/>
    <w:rsid w:val="00026EEB"/>
    <w:pPr>
      <w:spacing w:after="0" w:line="240" w:lineRule="auto"/>
      <w:jc w:val="center"/>
    </w:pPr>
    <w:rPr>
      <w:rFonts w:ascii="Times New Roman Bold" w:hAnsi="Times New Roman Bold"/>
      <w:b/>
      <w:sz w:val="24"/>
      <w:szCs w:val="20"/>
    </w:rPr>
  </w:style>
  <w:style w:type="paragraph" w:customStyle="1" w:styleId="PHBoldCenter2">
    <w:name w:val="PH Bold Center2"/>
    <w:aliases w:val="bc2"/>
    <w:basedOn w:val="Normal"/>
    <w:rsid w:val="00026EEB"/>
    <w:pPr>
      <w:spacing w:after="240" w:line="240" w:lineRule="auto"/>
      <w:jc w:val="center"/>
    </w:pPr>
    <w:rPr>
      <w:rFonts w:ascii="Times New Roman Bold" w:hAnsi="Times New Roman Bold"/>
      <w:b/>
      <w:sz w:val="24"/>
      <w:szCs w:val="20"/>
    </w:rPr>
  </w:style>
  <w:style w:type="paragraph" w:customStyle="1" w:styleId="PHBoldItalics">
    <w:name w:val="PH Bold Italics"/>
    <w:aliases w:val="BI"/>
    <w:basedOn w:val="Normal"/>
    <w:rsid w:val="00026EEB"/>
    <w:pPr>
      <w:spacing w:after="240" w:line="240" w:lineRule="auto"/>
      <w:jc w:val="center"/>
    </w:pPr>
    <w:rPr>
      <w:rFonts w:ascii="Times New Roman Bold" w:hAnsi="Times New Roman Bold"/>
      <w:b/>
      <w:i/>
      <w:sz w:val="24"/>
      <w:szCs w:val="20"/>
    </w:rPr>
  </w:style>
  <w:style w:type="paragraph" w:customStyle="1" w:styleId="PHBUC2">
    <w:name w:val="PH BUC2"/>
    <w:aliases w:val="buc2"/>
    <w:basedOn w:val="PHBodyTextNoIndent12pt"/>
    <w:rsid w:val="00026EEB"/>
    <w:pPr>
      <w:jc w:val="center"/>
    </w:pPr>
    <w:rPr>
      <w:rFonts w:ascii="Times New Roman Bold" w:hAnsi="Times New Roman Bold"/>
    </w:rPr>
  </w:style>
  <w:style w:type="paragraph" w:customStyle="1" w:styleId="PHBulletDot">
    <w:name w:val="PH Bullet Dot"/>
    <w:aliases w:val="b1"/>
    <w:basedOn w:val="Normal"/>
    <w:rsid w:val="00026EEB"/>
    <w:pPr>
      <w:numPr>
        <w:numId w:val="13"/>
      </w:numPr>
      <w:tabs>
        <w:tab w:val="clear" w:pos="360"/>
      </w:tabs>
      <w:spacing w:after="240" w:line="240" w:lineRule="auto"/>
      <w:ind w:left="1440" w:hanging="720"/>
    </w:pPr>
    <w:rPr>
      <w:rFonts w:ascii="Times New Roman" w:hAnsi="Times New Roman"/>
      <w:sz w:val="24"/>
      <w:szCs w:val="20"/>
    </w:rPr>
  </w:style>
  <w:style w:type="paragraph" w:customStyle="1" w:styleId="PHBulletDot2">
    <w:name w:val="PH Bullet Dot2"/>
    <w:aliases w:val="b1a"/>
    <w:basedOn w:val="PHBulletDot"/>
    <w:rsid w:val="00026EEB"/>
    <w:pPr>
      <w:numPr>
        <w:numId w:val="0"/>
      </w:numPr>
      <w:ind w:left="2160" w:hanging="720"/>
    </w:pPr>
  </w:style>
  <w:style w:type="paragraph" w:customStyle="1" w:styleId="PHBulletSquare">
    <w:name w:val="PH Bullet Square"/>
    <w:aliases w:val="b2"/>
    <w:basedOn w:val="Normal"/>
    <w:rsid w:val="00026EEB"/>
    <w:pPr>
      <w:numPr>
        <w:numId w:val="14"/>
      </w:numPr>
      <w:tabs>
        <w:tab w:val="clear" w:pos="720"/>
      </w:tabs>
      <w:spacing w:after="240" w:line="240" w:lineRule="auto"/>
    </w:pPr>
    <w:rPr>
      <w:rFonts w:ascii="Times New Roman" w:hAnsi="Times New Roman"/>
      <w:sz w:val="24"/>
      <w:szCs w:val="20"/>
    </w:rPr>
  </w:style>
  <w:style w:type="paragraph" w:customStyle="1" w:styleId="PHBulletStar">
    <w:name w:val="PH Bullet Star"/>
    <w:aliases w:val="b3"/>
    <w:basedOn w:val="Normal"/>
    <w:rsid w:val="00026EEB"/>
    <w:pPr>
      <w:numPr>
        <w:numId w:val="15"/>
      </w:numPr>
      <w:tabs>
        <w:tab w:val="clear" w:pos="720"/>
      </w:tabs>
      <w:spacing w:after="240" w:line="240" w:lineRule="auto"/>
    </w:pPr>
    <w:rPr>
      <w:rFonts w:ascii="Times New Roman" w:hAnsi="Times New Roman"/>
      <w:sz w:val="24"/>
      <w:szCs w:val="20"/>
    </w:rPr>
  </w:style>
  <w:style w:type="paragraph" w:customStyle="1" w:styleId="PHCenter">
    <w:name w:val="PH Center"/>
    <w:aliases w:val="Ctr"/>
    <w:basedOn w:val="PHBodyTextNoIndent12pt"/>
    <w:rsid w:val="00026EEB"/>
    <w:pPr>
      <w:spacing w:after="720"/>
      <w:jc w:val="center"/>
    </w:pPr>
    <w:rPr>
      <w:sz w:val="28"/>
    </w:rPr>
  </w:style>
  <w:style w:type="paragraph" w:customStyle="1" w:styleId="PHDoubleIndent10">
    <w:name w:val="PH Double Indent 10"/>
    <w:aliases w:val="DI10"/>
    <w:basedOn w:val="PHDoubleIndent5"/>
    <w:rsid w:val="00026EEB"/>
    <w:pPr>
      <w:ind w:left="1440"/>
    </w:pPr>
  </w:style>
  <w:style w:type="paragraph" w:customStyle="1" w:styleId="PHDoubleIndent5">
    <w:name w:val="PH Double Indent 5"/>
    <w:aliases w:val="DI5"/>
    <w:basedOn w:val="PHBodyTextNoIndent12pt"/>
    <w:rsid w:val="00026EEB"/>
    <w:pPr>
      <w:ind w:left="720" w:right="720"/>
    </w:pPr>
  </w:style>
  <w:style w:type="paragraph" w:customStyle="1" w:styleId="PHFirstLineIndentDouble">
    <w:name w:val="PH First Line Indent Double"/>
    <w:aliases w:val="FLID"/>
    <w:basedOn w:val="PHFirstLineIndentSingle"/>
    <w:rsid w:val="00026EEB"/>
    <w:pPr>
      <w:spacing w:after="120" w:line="480" w:lineRule="auto"/>
    </w:pPr>
  </w:style>
  <w:style w:type="paragraph" w:customStyle="1" w:styleId="PHHangingIndent">
    <w:name w:val="PH HangingIndent"/>
    <w:aliases w:val="HI"/>
    <w:basedOn w:val="PHBodyTextNoIndent12pt"/>
    <w:rsid w:val="00026EEB"/>
    <w:pPr>
      <w:ind w:left="720" w:hanging="720"/>
    </w:pPr>
  </w:style>
  <w:style w:type="paragraph" w:customStyle="1" w:styleId="PHHangingIndent2">
    <w:name w:val="PH HangingIndent2"/>
    <w:aliases w:val="HI2"/>
    <w:basedOn w:val="PHHangingIndent"/>
    <w:rsid w:val="00026EEB"/>
    <w:pPr>
      <w:ind w:left="1440"/>
    </w:pPr>
  </w:style>
  <w:style w:type="paragraph" w:customStyle="1" w:styleId="PHLeftIndent5">
    <w:name w:val="PH Left  Indent 5"/>
    <w:aliases w:val="LI5"/>
    <w:basedOn w:val="PHBodyTextNoIndent12pt"/>
    <w:rsid w:val="00026EEB"/>
    <w:pPr>
      <w:ind w:left="720"/>
    </w:pPr>
  </w:style>
  <w:style w:type="paragraph" w:customStyle="1" w:styleId="PHLegal1">
    <w:name w:val="PH Legal1"/>
    <w:aliases w:val="L1"/>
    <w:basedOn w:val="Normal"/>
    <w:next w:val="PHBodyTextNoIndent12pt"/>
    <w:rsid w:val="00026EEB"/>
    <w:pPr>
      <w:numPr>
        <w:numId w:val="1"/>
      </w:numPr>
      <w:tabs>
        <w:tab w:val="clear" w:pos="720"/>
      </w:tabs>
      <w:spacing w:after="240" w:line="240" w:lineRule="auto"/>
      <w:outlineLvl w:val="0"/>
    </w:pPr>
    <w:rPr>
      <w:rFonts w:ascii="Times New Roman" w:hAnsi="Times New Roman"/>
      <w:sz w:val="24"/>
      <w:szCs w:val="20"/>
    </w:rPr>
  </w:style>
  <w:style w:type="paragraph" w:customStyle="1" w:styleId="PHLegal2">
    <w:name w:val="PH Legal2"/>
    <w:aliases w:val="L2"/>
    <w:basedOn w:val="PHLegal1"/>
    <w:next w:val="PHBodyTextNoIndent12pt"/>
    <w:rsid w:val="00026EEB"/>
    <w:pPr>
      <w:numPr>
        <w:numId w:val="0"/>
      </w:numPr>
      <w:outlineLvl w:val="1"/>
    </w:pPr>
  </w:style>
  <w:style w:type="paragraph" w:customStyle="1" w:styleId="PHLegal3">
    <w:name w:val="PH Legal3"/>
    <w:aliases w:val="L3,PH LeftIndent 1.5,LeftIndent 1.5 PH"/>
    <w:basedOn w:val="PHLegal2"/>
    <w:next w:val="PHBodyTextNoIndent12pt"/>
    <w:rsid w:val="00026EEB"/>
    <w:pPr>
      <w:outlineLvl w:val="2"/>
    </w:pPr>
  </w:style>
  <w:style w:type="paragraph" w:customStyle="1" w:styleId="PHLegal4">
    <w:name w:val="PH Legal4"/>
    <w:aliases w:val="L4"/>
    <w:basedOn w:val="PHLegal3"/>
    <w:next w:val="PHBodyTextNoIndent12pt"/>
    <w:rsid w:val="00026EEB"/>
    <w:pPr>
      <w:outlineLvl w:val="3"/>
    </w:pPr>
  </w:style>
  <w:style w:type="paragraph" w:customStyle="1" w:styleId="PHLegal5">
    <w:name w:val="PH Legal5"/>
    <w:aliases w:val="L5"/>
    <w:basedOn w:val="PHLegal4"/>
    <w:next w:val="PHBodyTextNoIndent12pt"/>
    <w:rsid w:val="00026EEB"/>
    <w:pPr>
      <w:outlineLvl w:val="4"/>
    </w:pPr>
  </w:style>
  <w:style w:type="paragraph" w:customStyle="1" w:styleId="PHList1">
    <w:name w:val="PH List 1"/>
    <w:basedOn w:val="PHBodyTextNoIndent12pt"/>
    <w:rsid w:val="00026EEB"/>
    <w:pPr>
      <w:numPr>
        <w:numId w:val="11"/>
      </w:numPr>
      <w:tabs>
        <w:tab w:val="clear" w:pos="1080"/>
      </w:tabs>
    </w:pPr>
  </w:style>
  <w:style w:type="paragraph" w:customStyle="1" w:styleId="PHListA">
    <w:name w:val="PH List A"/>
    <w:basedOn w:val="PHBodyTextNoIndent12pt"/>
    <w:rsid w:val="00026EEB"/>
  </w:style>
  <w:style w:type="paragraph" w:customStyle="1" w:styleId="PHListI">
    <w:name w:val="PH List I"/>
    <w:basedOn w:val="PHBodyTextNoIndent12pt"/>
    <w:rsid w:val="00026EEB"/>
    <w:pPr>
      <w:numPr>
        <w:numId w:val="12"/>
      </w:numPr>
      <w:ind w:left="0" w:firstLine="0"/>
    </w:pPr>
  </w:style>
  <w:style w:type="paragraph" w:customStyle="1" w:styleId="PHLitNum1">
    <w:name w:val="PH Lit Num 1"/>
    <w:aliases w:val="LN1"/>
    <w:basedOn w:val="PHBodyTextNoIndent12pt"/>
    <w:next w:val="PHBodyTextNoIndent12pt"/>
    <w:rsid w:val="00026EEB"/>
    <w:pPr>
      <w:numPr>
        <w:ilvl w:val="1"/>
        <w:numId w:val="12"/>
      </w:numPr>
      <w:tabs>
        <w:tab w:val="clear" w:pos="720"/>
      </w:tabs>
      <w:ind w:left="0" w:firstLine="0"/>
      <w:jc w:val="center"/>
    </w:pPr>
  </w:style>
  <w:style w:type="paragraph" w:customStyle="1" w:styleId="PHLitNum2">
    <w:name w:val="PH Lit Num 2"/>
    <w:aliases w:val="LN2"/>
    <w:basedOn w:val="PHBodyTextNoIndent12pt"/>
    <w:rsid w:val="00026EEB"/>
    <w:pPr>
      <w:numPr>
        <w:ilvl w:val="1"/>
        <w:numId w:val="2"/>
      </w:numPr>
      <w:spacing w:after="120"/>
    </w:pPr>
  </w:style>
  <w:style w:type="paragraph" w:customStyle="1" w:styleId="PHLitNum3">
    <w:name w:val="PH Lit Num 3"/>
    <w:aliases w:val="LN3"/>
    <w:basedOn w:val="PHBodyTextNoIndent12pt"/>
    <w:rsid w:val="00026EEB"/>
    <w:pPr>
      <w:numPr>
        <w:ilvl w:val="2"/>
        <w:numId w:val="12"/>
      </w:numPr>
      <w:tabs>
        <w:tab w:val="clear" w:pos="1440"/>
      </w:tabs>
    </w:pPr>
  </w:style>
  <w:style w:type="paragraph" w:customStyle="1" w:styleId="PHQuote1">
    <w:name w:val="PH Quote 1"/>
    <w:basedOn w:val="Normal"/>
    <w:rsid w:val="00026EEB"/>
    <w:pPr>
      <w:spacing w:after="240" w:line="240" w:lineRule="auto"/>
      <w:ind w:left="720" w:right="720" w:firstLine="720"/>
      <w:jc w:val="both"/>
    </w:pPr>
    <w:rPr>
      <w:rFonts w:ascii="Times New Roman" w:hAnsi="Times New Roman"/>
      <w:sz w:val="24"/>
      <w:szCs w:val="20"/>
    </w:rPr>
  </w:style>
  <w:style w:type="paragraph" w:customStyle="1" w:styleId="PHReLine">
    <w:name w:val="PH Re: Line"/>
    <w:aliases w:val="re"/>
    <w:basedOn w:val="PHBodyTextNoIndent12pt"/>
    <w:rsid w:val="00026EEB"/>
    <w:pPr>
      <w:ind w:left="1440" w:hanging="720"/>
    </w:pPr>
  </w:style>
  <w:style w:type="paragraph" w:customStyle="1" w:styleId="PHRightAlign">
    <w:name w:val="PH RightAlign"/>
    <w:aliases w:val="RA"/>
    <w:basedOn w:val="PHBodyTextNoIndent0pt"/>
    <w:rsid w:val="00026EEB"/>
    <w:pPr>
      <w:tabs>
        <w:tab w:val="right" w:pos="9360"/>
      </w:tabs>
    </w:pPr>
  </w:style>
  <w:style w:type="paragraph" w:customStyle="1" w:styleId="PHSignatureBlock">
    <w:name w:val="PH Signature Block"/>
    <w:aliases w:val="Sig"/>
    <w:basedOn w:val="Normal"/>
    <w:rsid w:val="00026EEB"/>
    <w:pPr>
      <w:tabs>
        <w:tab w:val="left" w:pos="4752"/>
        <w:tab w:val="left" w:pos="5040"/>
        <w:tab w:val="right" w:pos="9360"/>
      </w:tabs>
      <w:spacing w:after="0" w:line="240" w:lineRule="auto"/>
      <w:jc w:val="both"/>
    </w:pPr>
    <w:rPr>
      <w:rFonts w:ascii="Times New Roman" w:hAnsi="Times New Roman"/>
      <w:sz w:val="24"/>
      <w:szCs w:val="20"/>
    </w:rPr>
  </w:style>
  <w:style w:type="paragraph" w:customStyle="1" w:styleId="PHSmallCapBold">
    <w:name w:val="PH Small Cap Bold"/>
    <w:aliases w:val="SCB"/>
    <w:basedOn w:val="Normal"/>
    <w:rsid w:val="00026EEB"/>
    <w:pPr>
      <w:spacing w:after="0" w:line="240" w:lineRule="auto"/>
      <w:jc w:val="both"/>
    </w:pPr>
    <w:rPr>
      <w:rFonts w:ascii="Times New Roman Bold" w:hAnsi="Times New Roman Bold"/>
      <w:b/>
      <w:smallCaps/>
      <w:sz w:val="24"/>
      <w:szCs w:val="20"/>
    </w:rPr>
  </w:style>
  <w:style w:type="paragraph" w:customStyle="1" w:styleId="PHUppercase">
    <w:name w:val="PH Uppercase"/>
    <w:aliases w:val="Caps"/>
    <w:basedOn w:val="Normal"/>
    <w:rsid w:val="00026EEB"/>
    <w:pPr>
      <w:spacing w:after="0" w:line="240" w:lineRule="auto"/>
      <w:jc w:val="both"/>
    </w:pPr>
    <w:rPr>
      <w:rFonts w:ascii="Times New Roman Bold" w:hAnsi="Times New Roman Bold"/>
      <w:b/>
      <w:caps/>
      <w:sz w:val="24"/>
      <w:szCs w:val="20"/>
    </w:rPr>
  </w:style>
  <w:style w:type="paragraph" w:customStyle="1" w:styleId="DocX97Comment">
    <w:name w:val="DocX97Comment"/>
    <w:basedOn w:val="Normal"/>
    <w:rsid w:val="00026EEB"/>
    <w:pPr>
      <w:spacing w:after="0" w:line="240" w:lineRule="auto"/>
    </w:pPr>
    <w:rPr>
      <w:rFonts w:ascii="Times New Roman" w:hAnsi="Times New Roman"/>
      <w:b/>
      <w:i/>
      <w:color w:val="FF0000"/>
      <w:sz w:val="16"/>
      <w:szCs w:val="20"/>
      <w:lang w:val="en-CA"/>
    </w:rPr>
  </w:style>
  <w:style w:type="paragraph" w:styleId="DocumentMap">
    <w:name w:val="Document Map"/>
    <w:basedOn w:val="Normal"/>
    <w:link w:val="DocumentMapChar"/>
    <w:semiHidden/>
    <w:rsid w:val="00026EEB"/>
    <w:pPr>
      <w:shd w:val="clear" w:color="auto" w:fill="000080"/>
      <w:spacing w:after="0" w:line="240" w:lineRule="auto"/>
      <w:jc w:val="both"/>
    </w:pPr>
    <w:rPr>
      <w:rFonts w:ascii="Tahoma" w:hAnsi="Tahoma" w:cs="Tahoma"/>
      <w:sz w:val="24"/>
      <w:szCs w:val="20"/>
    </w:rPr>
  </w:style>
  <w:style w:type="character" w:customStyle="1" w:styleId="DocumentMapChar">
    <w:name w:val="Document Map Char"/>
    <w:basedOn w:val="DefaultParagraphFont"/>
    <w:link w:val="DocumentMap"/>
    <w:semiHidden/>
    <w:rsid w:val="00026EEB"/>
    <w:rPr>
      <w:rFonts w:ascii="Tahoma" w:eastAsia="Times New Roman" w:hAnsi="Tahoma" w:cs="Tahoma"/>
      <w:sz w:val="24"/>
      <w:shd w:val="clear" w:color="auto" w:fill="000080"/>
    </w:rPr>
  </w:style>
  <w:style w:type="paragraph" w:customStyle="1" w:styleId="HeadingBody1">
    <w:name w:val="HeadingBody 1"/>
    <w:basedOn w:val="BodyText"/>
    <w:next w:val="BodyText"/>
    <w:rsid w:val="00026EEB"/>
    <w:pPr>
      <w:spacing w:after="240" w:line="240" w:lineRule="auto"/>
      <w:jc w:val="center"/>
    </w:pPr>
    <w:rPr>
      <w:rFonts w:ascii="Times New Roman" w:hAnsi="Times New Roman"/>
      <w:caps/>
      <w:szCs w:val="20"/>
    </w:rPr>
  </w:style>
  <w:style w:type="paragraph" w:customStyle="1" w:styleId="HeadingBody3">
    <w:name w:val="HeadingBody 3"/>
    <w:basedOn w:val="BodyText"/>
    <w:next w:val="BodyText"/>
    <w:rsid w:val="00026EEB"/>
    <w:pPr>
      <w:spacing w:after="240" w:line="240" w:lineRule="auto"/>
      <w:jc w:val="both"/>
    </w:pPr>
    <w:rPr>
      <w:rFonts w:ascii="Times New Roman" w:hAnsi="Times New Roman"/>
      <w:sz w:val="24"/>
      <w:szCs w:val="20"/>
    </w:rPr>
  </w:style>
  <w:style w:type="paragraph" w:customStyle="1" w:styleId="HeadingBody4">
    <w:name w:val="HeadingBody 4"/>
    <w:basedOn w:val="BodyText"/>
    <w:next w:val="BodyText"/>
    <w:rsid w:val="00026EEB"/>
    <w:pPr>
      <w:spacing w:after="240" w:line="240" w:lineRule="auto"/>
      <w:ind w:firstLine="1440"/>
      <w:jc w:val="both"/>
    </w:pPr>
    <w:rPr>
      <w:rFonts w:ascii="Times New Roman" w:hAnsi="Times New Roman"/>
      <w:caps/>
      <w:szCs w:val="20"/>
    </w:rPr>
  </w:style>
  <w:style w:type="paragraph" w:customStyle="1" w:styleId="HeadingBody5">
    <w:name w:val="HeadingBody 5"/>
    <w:basedOn w:val="BodyText"/>
    <w:next w:val="BodyText"/>
    <w:rsid w:val="00026EEB"/>
    <w:pPr>
      <w:spacing w:after="240" w:line="240" w:lineRule="auto"/>
      <w:ind w:firstLine="1440"/>
      <w:jc w:val="both"/>
    </w:pPr>
    <w:rPr>
      <w:rFonts w:ascii="Times New Roman" w:hAnsi="Times New Roman"/>
      <w:caps/>
      <w:szCs w:val="20"/>
    </w:rPr>
  </w:style>
  <w:style w:type="paragraph" w:customStyle="1" w:styleId="HeadingBody6">
    <w:name w:val="HeadingBody 6"/>
    <w:basedOn w:val="BodyText"/>
    <w:next w:val="BodyText"/>
    <w:rsid w:val="00026EEB"/>
    <w:pPr>
      <w:spacing w:after="240" w:line="240" w:lineRule="auto"/>
      <w:ind w:left="1152" w:hanging="1152"/>
      <w:jc w:val="both"/>
    </w:pPr>
    <w:rPr>
      <w:rFonts w:ascii="Times New Roman" w:hAnsi="Times New Roman"/>
      <w:caps/>
      <w:szCs w:val="20"/>
    </w:rPr>
  </w:style>
  <w:style w:type="paragraph" w:customStyle="1" w:styleId="HeadingBody7">
    <w:name w:val="HeadingBody 7"/>
    <w:basedOn w:val="BodyText"/>
    <w:next w:val="BodyText"/>
    <w:rsid w:val="00026EEB"/>
    <w:pPr>
      <w:spacing w:after="240" w:line="240" w:lineRule="auto"/>
      <w:ind w:left="1296" w:hanging="1296"/>
      <w:jc w:val="both"/>
    </w:pPr>
    <w:rPr>
      <w:rFonts w:ascii="Times New Roman" w:hAnsi="Times New Roman"/>
      <w:caps/>
      <w:szCs w:val="20"/>
    </w:rPr>
  </w:style>
  <w:style w:type="paragraph" w:customStyle="1" w:styleId="HeadingBody8">
    <w:name w:val="HeadingBody 8"/>
    <w:basedOn w:val="BodyText"/>
    <w:next w:val="BodyText"/>
    <w:rsid w:val="00026EEB"/>
    <w:pPr>
      <w:spacing w:after="240" w:line="240" w:lineRule="auto"/>
      <w:ind w:left="1440" w:hanging="1440"/>
      <w:jc w:val="both"/>
    </w:pPr>
    <w:rPr>
      <w:rFonts w:ascii="Times New Roman" w:hAnsi="Times New Roman"/>
      <w:caps/>
      <w:szCs w:val="20"/>
    </w:rPr>
  </w:style>
  <w:style w:type="paragraph" w:customStyle="1" w:styleId="HeadingBody9">
    <w:name w:val="HeadingBody 9"/>
    <w:basedOn w:val="BodyText"/>
    <w:next w:val="BodyText"/>
    <w:rsid w:val="00026EEB"/>
    <w:pPr>
      <w:spacing w:after="240" w:line="240" w:lineRule="auto"/>
      <w:ind w:left="1584" w:hanging="1584"/>
      <w:jc w:val="both"/>
    </w:pPr>
    <w:rPr>
      <w:rFonts w:ascii="Times New Roman" w:hAnsi="Times New Roman"/>
      <w:caps/>
      <w:szCs w:val="20"/>
    </w:rPr>
  </w:style>
  <w:style w:type="paragraph" w:customStyle="1" w:styleId="TOCPage">
    <w:name w:val="TOC Page"/>
    <w:basedOn w:val="Normal"/>
    <w:rsid w:val="00026EEB"/>
    <w:pPr>
      <w:spacing w:after="0" w:line="240" w:lineRule="auto"/>
      <w:jc w:val="right"/>
    </w:pPr>
    <w:rPr>
      <w:rFonts w:ascii="Times New Roman Bold" w:hAnsi="Times New Roman Bold"/>
      <w:b/>
      <w:sz w:val="24"/>
      <w:szCs w:val="20"/>
      <w:u w:val="single"/>
    </w:rPr>
  </w:style>
  <w:style w:type="paragraph" w:styleId="TOCHeading">
    <w:name w:val="TOC Heading"/>
    <w:basedOn w:val="Normal"/>
    <w:qFormat/>
    <w:rsid w:val="00026EEB"/>
    <w:pPr>
      <w:spacing w:after="240" w:line="240" w:lineRule="auto"/>
      <w:jc w:val="center"/>
    </w:pPr>
    <w:rPr>
      <w:rFonts w:ascii="Times New Roman" w:hAnsi="Times New Roman"/>
      <w:b/>
      <w:sz w:val="24"/>
      <w:szCs w:val="20"/>
    </w:rPr>
  </w:style>
  <w:style w:type="paragraph" w:styleId="TOC1">
    <w:name w:val="toc 1"/>
    <w:basedOn w:val="Normal"/>
    <w:next w:val="Normal"/>
    <w:autoRedefine/>
    <w:semiHidden/>
    <w:locked/>
    <w:rsid w:val="00026EEB"/>
    <w:pPr>
      <w:keepNext/>
      <w:keepLines/>
      <w:tabs>
        <w:tab w:val="right" w:leader="dot" w:pos="9350"/>
      </w:tabs>
      <w:spacing w:before="240" w:after="240" w:line="240" w:lineRule="auto"/>
      <w:jc w:val="center"/>
    </w:pPr>
    <w:rPr>
      <w:rFonts w:ascii="Times New Roman Bold" w:hAnsi="Times New Roman Bold"/>
      <w:b/>
      <w:caps/>
      <w:noProof/>
      <w:sz w:val="24"/>
      <w:szCs w:val="24"/>
    </w:rPr>
  </w:style>
  <w:style w:type="paragraph" w:styleId="TOC2">
    <w:name w:val="toc 2"/>
    <w:basedOn w:val="Normal"/>
    <w:next w:val="Normal"/>
    <w:autoRedefine/>
    <w:semiHidden/>
    <w:locked/>
    <w:rsid w:val="00026EEB"/>
    <w:pPr>
      <w:tabs>
        <w:tab w:val="left" w:pos="1944"/>
        <w:tab w:val="right" w:leader="dot" w:pos="9360"/>
      </w:tabs>
      <w:spacing w:before="120" w:after="0" w:line="240" w:lineRule="auto"/>
      <w:jc w:val="both"/>
    </w:pPr>
    <w:rPr>
      <w:rFonts w:ascii="Times New Roman" w:hAnsi="Times New Roman"/>
      <w:sz w:val="24"/>
      <w:szCs w:val="20"/>
    </w:rPr>
  </w:style>
  <w:style w:type="paragraph" w:styleId="TOC3">
    <w:name w:val="toc 3"/>
    <w:basedOn w:val="Normal"/>
    <w:next w:val="Normal"/>
    <w:autoRedefine/>
    <w:semiHidden/>
    <w:locked/>
    <w:rsid w:val="00026EEB"/>
    <w:pPr>
      <w:tabs>
        <w:tab w:val="left" w:pos="2880"/>
        <w:tab w:val="right" w:leader="dot" w:pos="9360"/>
      </w:tabs>
      <w:spacing w:after="0" w:line="240" w:lineRule="auto"/>
      <w:ind w:left="1944"/>
      <w:jc w:val="both"/>
    </w:pPr>
    <w:rPr>
      <w:rFonts w:ascii="Times New Roman" w:hAnsi="Times New Roman"/>
      <w:sz w:val="24"/>
      <w:szCs w:val="20"/>
    </w:rPr>
  </w:style>
  <w:style w:type="paragraph" w:styleId="TOC4">
    <w:name w:val="toc 4"/>
    <w:basedOn w:val="Normal"/>
    <w:next w:val="Normal"/>
    <w:autoRedefine/>
    <w:semiHidden/>
    <w:locked/>
    <w:rsid w:val="00026EEB"/>
    <w:pPr>
      <w:spacing w:after="0" w:line="240" w:lineRule="auto"/>
      <w:ind w:left="720"/>
      <w:jc w:val="both"/>
    </w:pPr>
    <w:rPr>
      <w:rFonts w:ascii="Times New Roman" w:hAnsi="Times New Roman"/>
      <w:sz w:val="24"/>
      <w:szCs w:val="20"/>
    </w:rPr>
  </w:style>
  <w:style w:type="paragraph" w:styleId="TOC5">
    <w:name w:val="toc 5"/>
    <w:basedOn w:val="Normal"/>
    <w:next w:val="Normal"/>
    <w:autoRedefine/>
    <w:semiHidden/>
    <w:locked/>
    <w:rsid w:val="00026EEB"/>
    <w:pPr>
      <w:spacing w:after="0" w:line="240" w:lineRule="auto"/>
      <w:ind w:left="960"/>
      <w:jc w:val="both"/>
    </w:pPr>
    <w:rPr>
      <w:rFonts w:ascii="Times New Roman" w:hAnsi="Times New Roman"/>
      <w:sz w:val="24"/>
      <w:szCs w:val="20"/>
    </w:rPr>
  </w:style>
  <w:style w:type="paragraph" w:styleId="TOC6">
    <w:name w:val="toc 6"/>
    <w:basedOn w:val="Normal"/>
    <w:next w:val="Normal"/>
    <w:autoRedefine/>
    <w:semiHidden/>
    <w:locked/>
    <w:rsid w:val="00026EEB"/>
    <w:pPr>
      <w:spacing w:after="0" w:line="240" w:lineRule="auto"/>
      <w:ind w:left="1200"/>
      <w:jc w:val="both"/>
    </w:pPr>
    <w:rPr>
      <w:rFonts w:ascii="Times New Roman" w:hAnsi="Times New Roman"/>
      <w:sz w:val="24"/>
      <w:szCs w:val="20"/>
    </w:rPr>
  </w:style>
  <w:style w:type="paragraph" w:styleId="TOC7">
    <w:name w:val="toc 7"/>
    <w:basedOn w:val="Normal"/>
    <w:next w:val="Normal"/>
    <w:autoRedefine/>
    <w:semiHidden/>
    <w:locked/>
    <w:rsid w:val="00026EEB"/>
    <w:pPr>
      <w:spacing w:after="0" w:line="240" w:lineRule="auto"/>
      <w:ind w:left="1440"/>
      <w:jc w:val="both"/>
    </w:pPr>
    <w:rPr>
      <w:rFonts w:ascii="Times New Roman" w:hAnsi="Times New Roman"/>
      <w:sz w:val="24"/>
      <w:szCs w:val="20"/>
    </w:rPr>
  </w:style>
  <w:style w:type="paragraph" w:styleId="TOC8">
    <w:name w:val="toc 8"/>
    <w:basedOn w:val="Normal"/>
    <w:next w:val="Normal"/>
    <w:autoRedefine/>
    <w:semiHidden/>
    <w:locked/>
    <w:rsid w:val="00026EEB"/>
    <w:pPr>
      <w:spacing w:after="0" w:line="240" w:lineRule="auto"/>
      <w:ind w:left="1680"/>
      <w:jc w:val="both"/>
    </w:pPr>
    <w:rPr>
      <w:rFonts w:ascii="Times New Roman" w:hAnsi="Times New Roman"/>
      <w:sz w:val="24"/>
      <w:szCs w:val="20"/>
    </w:rPr>
  </w:style>
  <w:style w:type="paragraph" w:styleId="TOC9">
    <w:name w:val="toc 9"/>
    <w:basedOn w:val="Normal"/>
    <w:next w:val="Normal"/>
    <w:autoRedefine/>
    <w:semiHidden/>
    <w:locked/>
    <w:rsid w:val="00026EEB"/>
    <w:pPr>
      <w:spacing w:after="0" w:line="240" w:lineRule="auto"/>
      <w:ind w:left="1920"/>
      <w:jc w:val="both"/>
    </w:pPr>
    <w:rPr>
      <w:rFonts w:ascii="Times New Roman" w:hAnsi="Times New Roman"/>
      <w:sz w:val="24"/>
      <w:szCs w:val="20"/>
    </w:rPr>
  </w:style>
  <w:style w:type="paragraph" w:styleId="FootnoteText">
    <w:name w:val="footnote text"/>
    <w:basedOn w:val="Normal"/>
    <w:link w:val="FootnoteTextChar"/>
    <w:semiHidden/>
    <w:rsid w:val="00026EEB"/>
    <w:pPr>
      <w:spacing w:after="0" w:line="240" w:lineRule="auto"/>
      <w:jc w:val="both"/>
    </w:pPr>
    <w:rPr>
      <w:rFonts w:ascii="Times New Roman" w:hAnsi="Times New Roman"/>
      <w:sz w:val="20"/>
      <w:szCs w:val="20"/>
    </w:rPr>
  </w:style>
  <w:style w:type="character" w:customStyle="1" w:styleId="FootnoteTextChar">
    <w:name w:val="Footnote Text Char"/>
    <w:basedOn w:val="DefaultParagraphFont"/>
    <w:link w:val="FootnoteText"/>
    <w:semiHidden/>
    <w:rsid w:val="00026EEB"/>
    <w:rPr>
      <w:rFonts w:ascii="Times New Roman" w:eastAsia="Times New Roman" w:hAnsi="Times New Roman"/>
    </w:rPr>
  </w:style>
  <w:style w:type="character" w:styleId="FootnoteReference">
    <w:name w:val="footnote reference"/>
    <w:semiHidden/>
    <w:rsid w:val="00026EEB"/>
    <w:rPr>
      <w:vertAlign w:val="superscript"/>
    </w:rPr>
  </w:style>
  <w:style w:type="paragraph" w:styleId="Signature">
    <w:name w:val="Signature"/>
    <w:basedOn w:val="Normal"/>
    <w:link w:val="SignatureChar"/>
    <w:rsid w:val="00026EEB"/>
    <w:pPr>
      <w:tabs>
        <w:tab w:val="right" w:pos="9360"/>
      </w:tabs>
      <w:spacing w:after="0" w:line="240" w:lineRule="auto"/>
      <w:ind w:left="4320"/>
    </w:pPr>
    <w:rPr>
      <w:rFonts w:ascii="Times New Roman" w:hAnsi="Times New Roman"/>
      <w:sz w:val="24"/>
      <w:szCs w:val="20"/>
    </w:rPr>
  </w:style>
  <w:style w:type="character" w:customStyle="1" w:styleId="SignatureChar">
    <w:name w:val="Signature Char"/>
    <w:basedOn w:val="DefaultParagraphFont"/>
    <w:link w:val="Signature"/>
    <w:rsid w:val="00026EEB"/>
    <w:rPr>
      <w:rFonts w:ascii="Times New Roman" w:eastAsia="Times New Roman" w:hAnsi="Times New Roman"/>
      <w:sz w:val="24"/>
    </w:rPr>
  </w:style>
  <w:style w:type="paragraph" w:customStyle="1" w:styleId="Address">
    <w:name w:val="Address"/>
    <w:basedOn w:val="Normal"/>
    <w:rsid w:val="00026EEB"/>
    <w:pPr>
      <w:tabs>
        <w:tab w:val="left" w:pos="720"/>
        <w:tab w:val="right" w:pos="4320"/>
      </w:tabs>
      <w:spacing w:after="0" w:line="240" w:lineRule="auto"/>
    </w:pPr>
    <w:rPr>
      <w:rFonts w:ascii="Times New Roman" w:hAnsi="Times New Roman"/>
      <w:sz w:val="24"/>
      <w:szCs w:val="20"/>
    </w:rPr>
  </w:style>
  <w:style w:type="paragraph" w:customStyle="1" w:styleId="TableHeadings">
    <w:name w:val="Table Headings"/>
    <w:basedOn w:val="Normal"/>
    <w:rsid w:val="00026EEB"/>
    <w:pPr>
      <w:suppressAutoHyphens/>
      <w:spacing w:after="0" w:line="240" w:lineRule="auto"/>
      <w:jc w:val="center"/>
    </w:pPr>
    <w:rPr>
      <w:rFonts w:ascii="Times New Roman Bold" w:hAnsi="Times New Roman Bold"/>
      <w:b/>
      <w:caps/>
      <w:szCs w:val="20"/>
    </w:rPr>
  </w:style>
  <w:style w:type="paragraph" w:customStyle="1" w:styleId="Col1">
    <w:name w:val="Col. 1"/>
    <w:basedOn w:val="Normal"/>
    <w:rsid w:val="00026EEB"/>
    <w:pPr>
      <w:tabs>
        <w:tab w:val="left" w:pos="1843"/>
      </w:tabs>
      <w:suppressAutoHyphens/>
      <w:spacing w:before="120" w:after="120" w:line="240" w:lineRule="auto"/>
    </w:pPr>
    <w:rPr>
      <w:rFonts w:ascii="Times New Roman" w:hAnsi="Times New Roman"/>
      <w:szCs w:val="20"/>
    </w:rPr>
  </w:style>
  <w:style w:type="paragraph" w:customStyle="1" w:styleId="Col2">
    <w:name w:val="Col. 2"/>
    <w:basedOn w:val="Normal"/>
    <w:rsid w:val="00026EEB"/>
    <w:pPr>
      <w:tabs>
        <w:tab w:val="decimal" w:pos="864"/>
      </w:tabs>
      <w:suppressAutoHyphens/>
      <w:spacing w:before="120" w:after="120" w:line="240" w:lineRule="auto"/>
    </w:pPr>
    <w:rPr>
      <w:rFonts w:ascii="Times New Roman" w:hAnsi="Times New Roman"/>
      <w:szCs w:val="20"/>
    </w:rPr>
  </w:style>
  <w:style w:type="paragraph" w:customStyle="1" w:styleId="Col3">
    <w:name w:val="Col. 3"/>
    <w:basedOn w:val="Normal"/>
    <w:rsid w:val="00026EEB"/>
    <w:pPr>
      <w:tabs>
        <w:tab w:val="decimal" w:pos="821"/>
      </w:tabs>
      <w:suppressAutoHyphens/>
      <w:spacing w:before="120" w:after="120" w:line="240" w:lineRule="auto"/>
    </w:pPr>
    <w:rPr>
      <w:rFonts w:ascii="Times New Roman" w:hAnsi="Times New Roman"/>
      <w:szCs w:val="20"/>
    </w:rPr>
  </w:style>
  <w:style w:type="paragraph" w:styleId="Subtitle">
    <w:name w:val="Subtitle"/>
    <w:basedOn w:val="Normal"/>
    <w:link w:val="SubtitleChar"/>
    <w:qFormat/>
    <w:locked/>
    <w:rsid w:val="00026EEB"/>
    <w:pPr>
      <w:spacing w:after="240" w:line="240" w:lineRule="auto"/>
      <w:outlineLvl w:val="1"/>
    </w:pPr>
    <w:rPr>
      <w:rFonts w:ascii="Times New Roman Bold" w:hAnsi="Times New Roman Bold" w:cs="Arial"/>
      <w:b/>
      <w:caps/>
      <w:sz w:val="24"/>
      <w:szCs w:val="24"/>
      <w:u w:val="single"/>
    </w:rPr>
  </w:style>
  <w:style w:type="character" w:customStyle="1" w:styleId="SubtitleChar">
    <w:name w:val="Subtitle Char"/>
    <w:basedOn w:val="DefaultParagraphFont"/>
    <w:link w:val="Subtitle"/>
    <w:rsid w:val="00026EEB"/>
    <w:rPr>
      <w:rFonts w:ascii="Times New Roman Bold" w:eastAsia="Times New Roman" w:hAnsi="Times New Roman Bold" w:cs="Arial"/>
      <w:b/>
      <w:caps/>
      <w:sz w:val="24"/>
      <w:szCs w:val="24"/>
      <w:u w:val="single"/>
    </w:rPr>
  </w:style>
  <w:style w:type="paragraph" w:customStyle="1" w:styleId="TabText2">
    <w:name w:val="Tab Text 2"/>
    <w:basedOn w:val="TOCPage"/>
    <w:rsid w:val="00026EEB"/>
    <w:pPr>
      <w:tabs>
        <w:tab w:val="left" w:pos="2160"/>
      </w:tabs>
      <w:jc w:val="left"/>
    </w:pPr>
    <w:rPr>
      <w:rFonts w:ascii="Times New Roman" w:hAnsi="Times New Roman"/>
      <w:b w:val="0"/>
      <w:u w:val="none"/>
    </w:rPr>
  </w:style>
  <w:style w:type="paragraph" w:customStyle="1" w:styleId="Font14CenterBold">
    <w:name w:val="Font 14 Center Bold"/>
    <w:basedOn w:val="PHCenter"/>
    <w:rsid w:val="00026EEB"/>
    <w:rPr>
      <w:rFonts w:ascii="Times New Roman Bold" w:hAnsi="Times New Roman Bold"/>
      <w:b/>
    </w:rPr>
  </w:style>
  <w:style w:type="character" w:customStyle="1" w:styleId="DocID">
    <w:name w:val="DocID"/>
    <w:rsid w:val="00026EEB"/>
    <w:rPr>
      <w:rFonts w:ascii="Times New Roman" w:hAnsi="Times New Roman" w:cs="Times New Roman"/>
      <w:b w:val="0"/>
      <w:bCs/>
      <w:color w:val="000000"/>
      <w:sz w:val="14"/>
      <w:u w:val="none"/>
    </w:rPr>
  </w:style>
  <w:style w:type="paragraph" w:customStyle="1" w:styleId="LI25">
    <w:name w:val="LI2.5"/>
    <w:basedOn w:val="Normal"/>
    <w:rsid w:val="00026EEB"/>
    <w:pPr>
      <w:suppressAutoHyphens/>
      <w:spacing w:after="0" w:line="240" w:lineRule="auto"/>
      <w:ind w:left="3600"/>
      <w:jc w:val="both"/>
    </w:pPr>
    <w:rPr>
      <w:rFonts w:ascii="Times New Roman" w:hAnsi="Times New Roman"/>
      <w:sz w:val="24"/>
      <w:szCs w:val="20"/>
    </w:rPr>
  </w:style>
  <w:style w:type="paragraph" w:customStyle="1" w:styleId="TableText">
    <w:name w:val="Table Text"/>
    <w:basedOn w:val="Normal"/>
    <w:rsid w:val="00026EEB"/>
    <w:pPr>
      <w:tabs>
        <w:tab w:val="left" w:pos="432"/>
      </w:tabs>
      <w:suppressAutoHyphens/>
      <w:autoSpaceDE w:val="0"/>
      <w:autoSpaceDN w:val="0"/>
      <w:adjustRightInd w:val="0"/>
      <w:spacing w:after="240" w:line="240" w:lineRule="auto"/>
    </w:pPr>
    <w:rPr>
      <w:rFonts w:ascii="Times New Roman" w:eastAsia="MS Mincho" w:hAnsi="Times New Roman"/>
      <w:sz w:val="24"/>
      <w:szCs w:val="24"/>
      <w:lang w:eastAsia="ja-JP"/>
    </w:rPr>
  </w:style>
  <w:style w:type="paragraph" w:customStyle="1" w:styleId="TableTextBU">
    <w:name w:val="Table Text BU"/>
    <w:basedOn w:val="TableText"/>
    <w:rsid w:val="00026EEB"/>
    <w:pPr>
      <w:keepNext/>
    </w:pPr>
    <w:rPr>
      <w:b/>
      <w:bCs/>
      <w:u w:val="single"/>
    </w:rPr>
  </w:style>
  <w:style w:type="character" w:customStyle="1" w:styleId="DeltaViewInsertion">
    <w:name w:val="DeltaView Insertion"/>
    <w:rsid w:val="00026EEB"/>
    <w:rPr>
      <w:b/>
      <w:bCs/>
      <w:spacing w:val="0"/>
      <w:u w:val="double"/>
    </w:rPr>
  </w:style>
  <w:style w:type="paragraph" w:styleId="Revision">
    <w:name w:val="Revision"/>
    <w:hidden/>
    <w:uiPriority w:val="99"/>
    <w:semiHidden/>
    <w:rsid w:val="00026EEB"/>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553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58C660-6FF6-4212-B894-FDE702E0E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27</Pages>
  <Words>8355</Words>
  <Characters>47627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OPERATING AGREEMENT</vt:lpstr>
    </vt:vector>
  </TitlesOfParts>
  <Company>DW Turner</Company>
  <LinksUpToDate>false</LinksUpToDate>
  <CharactersWithSpaces>55871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AGREEMENT</dc:title>
  <dc:subject/>
  <dc:creator>System Administrator</dc:creator>
  <cp:keywords/>
  <cp:lastModifiedBy>Suzanne DuBose</cp:lastModifiedBy>
  <cp:revision>7</cp:revision>
  <dcterms:created xsi:type="dcterms:W3CDTF">2024-07-19T00:03:00Z</dcterms:created>
  <dcterms:modified xsi:type="dcterms:W3CDTF">2024-07-19T20:45:00Z</dcterms:modified>
</cp:coreProperties>
</file>